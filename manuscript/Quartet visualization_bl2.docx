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01973" w14:textId="6A78CD6F" w:rsidR="001374C2" w:rsidRDefault="001374C2" w:rsidP="00B26524">
      <w:pPr>
        <w:pStyle w:val="Newsection"/>
        <w:spacing w:after="480"/>
      </w:pPr>
      <w:r>
        <w:t xml:space="preserve">Running head: </w:t>
      </w:r>
      <w:r w:rsidR="009A4BFE">
        <w:t xml:space="preserve">COMPARING PHYLOGENETIC </w:t>
      </w:r>
      <w:r w:rsidR="007540E4">
        <w:t>METHODS</w:t>
      </w:r>
    </w:p>
    <w:p w14:paraId="4EEB360C" w14:textId="1B0C11D2" w:rsidR="00581232" w:rsidRDefault="005619EB" w:rsidP="001C1E3F">
      <w:pPr>
        <w:pStyle w:val="Title"/>
        <w:spacing w:after="480"/>
      </w:pPr>
      <w:r>
        <w:t xml:space="preserve">Bayesian and parsimony approaches </w:t>
      </w:r>
      <w:r w:rsidR="00B044E2">
        <w:t xml:space="preserve">reconstruct </w:t>
      </w:r>
      <w:r>
        <w:t>informative trees</w:t>
      </w:r>
      <w:r w:rsidR="00B044E2">
        <w:t xml:space="preserve"> from simulated morphological datasets</w:t>
      </w:r>
    </w:p>
    <w:p w14:paraId="673FD096" w14:textId="77777777" w:rsidR="009A48F2" w:rsidRDefault="000E78A8" w:rsidP="009A48F2">
      <w:pPr>
        <w:rPr>
          <w:lang w:val="en-CA"/>
        </w:rPr>
      </w:pPr>
      <w:r w:rsidRPr="00763DC3">
        <w:rPr>
          <w:lang w:val="en-CA"/>
        </w:rPr>
        <w:t xml:space="preserve">Martin </w:t>
      </w:r>
      <w:r>
        <w:rPr>
          <w:lang w:val="en-CA"/>
        </w:rPr>
        <w:t>R</w:t>
      </w:r>
      <w:r w:rsidRPr="00763DC3">
        <w:rPr>
          <w:lang w:val="en-CA"/>
        </w:rPr>
        <w:t>. Smith</w:t>
      </w:r>
    </w:p>
    <w:p w14:paraId="16320634" w14:textId="5A886E23" w:rsidR="00763DC3" w:rsidRPr="000E78A8" w:rsidRDefault="00763DC3" w:rsidP="00763DC3">
      <w:pPr>
        <w:pStyle w:val="Address"/>
        <w:rPr>
          <w:i/>
          <w:lang w:val="en-CA"/>
        </w:rPr>
      </w:pPr>
      <w:r w:rsidRPr="000E78A8">
        <w:rPr>
          <w:i/>
          <w:lang w:val="en-CA"/>
        </w:rPr>
        <w:t>Department of Earth Sciences,</w:t>
      </w:r>
      <w:r w:rsidR="003215F3">
        <w:rPr>
          <w:i/>
          <w:lang w:val="en-CA"/>
        </w:rPr>
        <w:t xml:space="preserve"> Lower Mount Joy</w:t>
      </w:r>
      <w:r w:rsidR="00CD0642">
        <w:rPr>
          <w:i/>
          <w:lang w:val="en-CA"/>
        </w:rPr>
        <w:t xml:space="preserve">, </w:t>
      </w:r>
      <w:r w:rsidR="009D2A7D" w:rsidRPr="000E78A8">
        <w:rPr>
          <w:i/>
          <w:lang w:val="en-CA"/>
        </w:rPr>
        <w:t xml:space="preserve">Durham </w:t>
      </w:r>
      <w:r w:rsidRPr="000E78A8">
        <w:rPr>
          <w:i/>
          <w:lang w:val="en-CA"/>
        </w:rPr>
        <w:t xml:space="preserve">University, </w:t>
      </w:r>
      <w:r w:rsidR="009D2A7D" w:rsidRPr="000E78A8">
        <w:rPr>
          <w:i/>
          <w:lang w:val="en-CA"/>
        </w:rPr>
        <w:t>Durham</w:t>
      </w:r>
      <w:r w:rsidR="00D12E73" w:rsidRPr="000E78A8">
        <w:rPr>
          <w:i/>
          <w:lang w:val="en-CA"/>
        </w:rPr>
        <w:t xml:space="preserve">, </w:t>
      </w:r>
      <w:r w:rsidR="00CD0642">
        <w:rPr>
          <w:i/>
          <w:lang w:val="en-CA"/>
        </w:rPr>
        <w:t xml:space="preserve">DH1 3LE, </w:t>
      </w:r>
      <w:r w:rsidR="00D12E73" w:rsidRPr="000E78A8">
        <w:rPr>
          <w:i/>
          <w:lang w:val="en-CA"/>
        </w:rPr>
        <w:t xml:space="preserve">UK; </w:t>
      </w:r>
      <w:r w:rsidR="009D2A7D" w:rsidRPr="000E78A8">
        <w:rPr>
          <w:i/>
          <w:lang w:val="en-CA"/>
        </w:rPr>
        <w:t>martin.smith@durham</w:t>
      </w:r>
      <w:r w:rsidR="000847DE" w:rsidRPr="000E78A8">
        <w:rPr>
          <w:i/>
          <w:lang w:val="en-CA"/>
        </w:rPr>
        <w:t>.ac.uk</w:t>
      </w:r>
    </w:p>
    <w:p w14:paraId="2EAAEE86" w14:textId="77B6E24F" w:rsidR="007D5748" w:rsidRDefault="00935A7A" w:rsidP="007D5748">
      <w:r>
        <w:rPr>
          <w:lang w:val="en-CA"/>
        </w:rPr>
        <w:t xml:space="preserve">Phylogenetic analysis aims to establish the true relationships between taxa.  </w:t>
      </w:r>
      <w:r w:rsidR="00510022">
        <w:rPr>
          <w:lang w:val="en-CA"/>
        </w:rPr>
        <w:t xml:space="preserve">Different analytical methods, however, can reach different conclusions.  </w:t>
      </w:r>
      <w:r w:rsidR="007D5748">
        <w:t xml:space="preserve">In order to </w:t>
      </w:r>
      <w:r w:rsidR="00D50086">
        <w:t xml:space="preserve">establish which approach best reconstructs </w:t>
      </w:r>
      <w:r>
        <w:t>true relationship</w:t>
      </w:r>
      <w:r w:rsidR="007D5748">
        <w:t xml:space="preserve">s, </w:t>
      </w:r>
      <w:r w:rsidR="00004B77">
        <w:t xml:space="preserve">previous studies have </w:t>
      </w:r>
      <w:r w:rsidR="007D5748">
        <w:t xml:space="preserve">simulated </w:t>
      </w:r>
      <w:r w:rsidR="00980BA3">
        <w:t>datasets from known tree topolog</w:t>
      </w:r>
      <w:r w:rsidR="007D5748">
        <w:t>ies</w:t>
      </w:r>
      <w:r w:rsidR="00510022">
        <w:t xml:space="preserve">, and identified the method that reconstructs the generative tree most accurately.  </w:t>
      </w:r>
      <w:bookmarkStart w:id="0" w:name="_Hlk528832665"/>
      <w:r w:rsidR="007B25B5">
        <w:t>On this basis, r</w:t>
      </w:r>
      <w:r w:rsidR="00B96CB2">
        <w:t xml:space="preserve">esearchers have </w:t>
      </w:r>
      <w:r w:rsidR="007B25B5">
        <w:t xml:space="preserve">argued </w:t>
      </w:r>
      <w:bookmarkEnd w:id="0"/>
      <w:r w:rsidR="00510022">
        <w:t xml:space="preserve">that morphological datasets should be analysed by Bayesian approaches, </w:t>
      </w:r>
      <w:r w:rsidR="00510022">
        <w:rPr>
          <w:lang w:val="en-CA"/>
        </w:rPr>
        <w:t xml:space="preserve">which employ an explicit probabilistic model of evolution, </w:t>
      </w:r>
      <w:r w:rsidR="00510022">
        <w:t xml:space="preserve">rather than parsimony </w:t>
      </w:r>
      <w:r w:rsidR="00B96CB2">
        <w:t xml:space="preserve">methods </w:t>
      </w:r>
      <w:r w:rsidR="00510022">
        <w:t>– with implied weights parsimony identified as particularly inaccurate.</w:t>
      </w:r>
    </w:p>
    <w:p w14:paraId="654F763E" w14:textId="3C2E9A65" w:rsidR="00980BA3" w:rsidRDefault="00004B77" w:rsidP="00201C48">
      <w:pPr>
        <w:pStyle w:val="Subsequentpara"/>
        <w:rPr>
          <w:lang w:val="en-CA"/>
        </w:rPr>
      </w:pPr>
      <w:r>
        <w:t xml:space="preserve">Accuracy alone, however, is an inadequate measure of </w:t>
      </w:r>
      <w:r w:rsidR="00DC3BC6">
        <w:t>a tree’s utility</w:t>
      </w:r>
      <w:r>
        <w:t xml:space="preserve">: a fully unresolved tree is perfectly accurate, yet contains no phylogenetic information.  </w:t>
      </w:r>
      <w:ins w:id="1" w:author="Martin Smith" w:date="2018-12-06T17:14:00Z">
        <w:r w:rsidR="0014404F">
          <w:t>The</w:t>
        </w:r>
      </w:ins>
      <w:ins w:id="2" w:author="Martin Smith" w:date="2018-12-06T17:15:00Z">
        <w:r w:rsidR="0014404F">
          <w:t xml:space="preserve"> highly resolved</w:t>
        </w:r>
      </w:ins>
      <w:ins w:id="3" w:author="Martin Smith" w:date="2018-12-06T17:14:00Z">
        <w:r w:rsidR="0014404F">
          <w:t xml:space="preserve"> </w:t>
        </w:r>
      </w:ins>
      <w:del w:id="4" w:author="Martin Smith" w:date="2018-12-06T17:14:00Z">
        <w:r w:rsidR="00DF43C9" w:rsidDel="0014404F">
          <w:delText xml:space="preserve">In fact, the additional resolution </w:delText>
        </w:r>
      </w:del>
      <w:ins w:id="5" w:author="Martin Smith" w:date="2018-12-06T17:14:00Z">
        <w:r w:rsidR="0014404F">
          <w:t xml:space="preserve">trees </w:t>
        </w:r>
      </w:ins>
      <w:r w:rsidR="00DF43C9">
        <w:t xml:space="preserve">recovered by </w:t>
      </w:r>
      <w:r w:rsidR="00201C48">
        <w:t xml:space="preserve">implied weights </w:t>
      </w:r>
      <w:r w:rsidR="00DF43C9">
        <w:t xml:space="preserve">parsimony </w:t>
      </w:r>
      <w:del w:id="6" w:author="Martin Smith" w:date="2018-12-06T17:15:00Z">
        <w:r w:rsidR="00B96CB2" w:rsidDel="0014404F">
          <w:delText xml:space="preserve">results </w:delText>
        </w:r>
      </w:del>
      <w:ins w:id="7" w:author="Martin Smith" w:date="2018-12-06T17:15:00Z">
        <w:r w:rsidR="0014404F">
          <w:t xml:space="preserve">in fact </w:t>
        </w:r>
      </w:ins>
      <w:ins w:id="8" w:author="Martin Smith" w:date="2018-12-06T17:14:00Z">
        <w:r w:rsidR="0014404F">
          <w:t xml:space="preserve">contain </w:t>
        </w:r>
      </w:ins>
      <w:ins w:id="9" w:author="Martin Smith" w:date="2018-12-06T17:13:00Z">
        <w:r w:rsidR="00050090">
          <w:t xml:space="preserve">as much </w:t>
        </w:r>
      </w:ins>
      <w:ins w:id="10" w:author="Martin Smith" w:date="2018-12-06T17:14:00Z">
        <w:r w:rsidR="0014404F">
          <w:t xml:space="preserve">useful </w:t>
        </w:r>
      </w:ins>
      <w:ins w:id="11" w:author="Martin Smith" w:date="2018-12-06T17:13:00Z">
        <w:r w:rsidR="00050090">
          <w:t xml:space="preserve">information </w:t>
        </w:r>
      </w:ins>
      <w:del w:id="12" w:author="Martin Smith" w:date="2018-12-06T17:13:00Z">
        <w:r w:rsidR="00B96CB2" w:rsidDel="0014404F">
          <w:delText xml:space="preserve">in </w:delText>
        </w:r>
        <w:r w:rsidR="00DF43C9" w:rsidDel="0014404F">
          <w:delText xml:space="preserve">trees </w:delText>
        </w:r>
        <w:r w:rsidR="00201C48" w:rsidDel="0014404F">
          <w:delText xml:space="preserve">that are </w:delText>
        </w:r>
        <w:r w:rsidR="00B96CB2" w:rsidDel="0014404F">
          <w:delText xml:space="preserve">no less </w:delText>
        </w:r>
        <w:r w:rsidR="00201C48" w:rsidDel="0014404F">
          <w:delText xml:space="preserve">useful </w:delText>
        </w:r>
        <w:r w:rsidR="00B96CB2" w:rsidDel="0014404F">
          <w:delText xml:space="preserve">than </w:delText>
        </w:r>
        <w:r w:rsidR="00201C48" w:rsidDel="0014404F">
          <w:delText>th</w:delText>
        </w:r>
        <w:r w:rsidR="00DF43C9" w:rsidDel="0014404F">
          <w:delText xml:space="preserve">ose </w:delText>
        </w:r>
      </w:del>
      <w:ins w:id="13" w:author="Martin Smith" w:date="2018-12-06T17:13:00Z">
        <w:r w:rsidR="0014404F">
          <w:t>as the more accurate</w:t>
        </w:r>
      </w:ins>
      <w:ins w:id="14" w:author="Martin Smith" w:date="2018-12-07T09:18:00Z">
        <w:r w:rsidR="001828DB">
          <w:t>,</w:t>
        </w:r>
      </w:ins>
      <w:ins w:id="15" w:author="Martin Smith" w:date="2018-12-06T17:15:00Z">
        <w:r w:rsidR="0014404F">
          <w:t xml:space="preserve"> but</w:t>
        </w:r>
      </w:ins>
      <w:ins w:id="16" w:author="Martin Smith" w:date="2018-12-06T17:13:00Z">
        <w:r w:rsidR="0014404F">
          <w:t xml:space="preserve"> less resolved</w:t>
        </w:r>
      </w:ins>
      <w:ins w:id="17" w:author="Martin Smith" w:date="2018-12-07T09:18:00Z">
        <w:r w:rsidR="001828DB">
          <w:t>,</w:t>
        </w:r>
      </w:ins>
      <w:ins w:id="18" w:author="Martin Smith" w:date="2018-12-06T17:13:00Z">
        <w:r w:rsidR="0014404F">
          <w:t xml:space="preserve"> trees </w:t>
        </w:r>
      </w:ins>
      <w:r w:rsidR="00DF43C9">
        <w:t>recovered by</w:t>
      </w:r>
      <w:r w:rsidR="00201C48">
        <w:t xml:space="preserve"> Bayesian methods.  </w:t>
      </w:r>
      <w:r w:rsidR="00B96CB2">
        <w:t xml:space="preserve">By collapsing poorly supported </w:t>
      </w:r>
      <w:del w:id="19" w:author="Martin Smith" w:date="2018-11-23T11:19:00Z">
        <w:r w:rsidR="00B96CB2" w:rsidDel="00801779">
          <w:delText>nodes</w:delText>
        </w:r>
      </w:del>
      <w:ins w:id="20" w:author="Martin Smith" w:date="2018-11-23T11:19:00Z">
        <w:r w:rsidR="00801779">
          <w:t>groups</w:t>
        </w:r>
      </w:ins>
      <w:r w:rsidR="00B96CB2">
        <w:t xml:space="preserve">, this superior resolution can be traded for accuracy, resulting in trees as accurate as those </w:t>
      </w:r>
      <w:r w:rsidR="00DF43C9">
        <w:t>obtained by a Bayesian approach</w:t>
      </w:r>
      <w:r w:rsidR="00201C48">
        <w:t xml:space="preserve">.  </w:t>
      </w:r>
      <w:r w:rsidR="00B96CB2">
        <w:t>In contrast</w:t>
      </w:r>
      <w:r w:rsidR="00201C48">
        <w:t xml:space="preserve">, equally weighted parsimony analysis </w:t>
      </w:r>
      <w:r w:rsidR="00DA352F">
        <w:t xml:space="preserve">produces trees that </w:t>
      </w:r>
      <w:r w:rsidR="00201C48">
        <w:t>are less resolved and less accurat</w:t>
      </w:r>
      <w:r w:rsidR="00B96CB2">
        <w:t xml:space="preserve">e, leading to </w:t>
      </w:r>
      <w:r w:rsidR="001C64DD">
        <w:t>less reliable evolutionary conclusions.</w:t>
      </w:r>
    </w:p>
    <w:p w14:paraId="7AAB60AC" w14:textId="5BC0F558" w:rsidR="00EA6123" w:rsidRDefault="009244E5" w:rsidP="00C45385">
      <w:pPr>
        <w:spacing w:before="480"/>
      </w:pPr>
      <w:r w:rsidRPr="00840DD5">
        <w:rPr>
          <w:i/>
        </w:rPr>
        <w:t>Keywords</w:t>
      </w:r>
      <w:r w:rsidRPr="00E42401">
        <w:t>.—</w:t>
      </w:r>
      <w:r w:rsidRPr="001C5CF8">
        <w:rPr>
          <w:lang w:val="en-CA"/>
        </w:rPr>
        <w:t>phylogenetic</w:t>
      </w:r>
      <w:r>
        <w:t xml:space="preserve"> inference; parsimony analysis; equal weights; i</w:t>
      </w:r>
      <w:r w:rsidRPr="00840DD5">
        <w:t>mplie</w:t>
      </w:r>
      <w:r>
        <w:t>d weight</w:t>
      </w:r>
      <w:r w:rsidR="00732A65">
        <w:t>ing</w:t>
      </w:r>
      <w:r>
        <w:t xml:space="preserve">; </w:t>
      </w:r>
      <w:r w:rsidR="002E06E9">
        <w:t>Bayesian phylogenetic methods</w:t>
      </w:r>
      <w:r>
        <w:t>; information content</w:t>
      </w:r>
      <w:r w:rsidR="00C45385">
        <w:br w:type="page"/>
      </w:r>
    </w:p>
    <w:p w14:paraId="17315F3A" w14:textId="4F9C0416" w:rsidR="00A82FD6" w:rsidRDefault="00A82FD6" w:rsidP="00A82FD6">
      <w:pPr>
        <w:pStyle w:val="Heading1"/>
      </w:pPr>
      <w:r>
        <w:lastRenderedPageBreak/>
        <w:t>Introduction</w:t>
      </w:r>
    </w:p>
    <w:p w14:paraId="7F8EE316" w14:textId="50516881" w:rsidR="00440CF2" w:rsidRDefault="008C52CD" w:rsidP="008C52CD">
      <w:pPr>
        <w:pStyle w:val="Subsequentpara"/>
        <w:ind w:firstLine="0"/>
        <w:rPr>
          <w:lang w:val="en-CA"/>
        </w:rPr>
      </w:pPr>
      <w:r>
        <w:rPr>
          <w:lang w:val="en-CA"/>
        </w:rPr>
        <w:t xml:space="preserve">Evolutionary history can be reconstructed using parsimony-based or probabilistic approaches. </w:t>
      </w:r>
      <w:bookmarkStart w:id="21" w:name="_Hlk528833014"/>
      <w:r w:rsidR="007B25B5">
        <w:rPr>
          <w:lang w:val="en-CA"/>
        </w:rPr>
        <w:t xml:space="preserve">Because models used with </w:t>
      </w:r>
      <w:r w:rsidR="00E1174A">
        <w:rPr>
          <w:lang w:val="en-CA"/>
        </w:rPr>
        <w:t>molecular datasets</w:t>
      </w:r>
      <w:r w:rsidR="007B25B5">
        <w:rPr>
          <w:lang w:val="en-CA"/>
        </w:rPr>
        <w:t xml:space="preserve"> generally share a common probabilistic construction, statistical methods can be used to determine </w:t>
      </w:r>
      <w:del w:id="22" w:author="Martin Smith" w:date="2018-12-05T07:29:00Z">
        <w:r w:rsidR="007B25B5" w:rsidDel="002A4289">
          <w:rPr>
            <w:lang w:val="en-CA"/>
          </w:rPr>
          <w:delText xml:space="preserve">which is </w:delText>
        </w:r>
      </w:del>
      <w:r w:rsidR="007B25B5">
        <w:rPr>
          <w:lang w:val="en-CA"/>
        </w:rPr>
        <w:t xml:space="preserve">the most appropriate </w:t>
      </w:r>
      <w:ins w:id="23" w:author="Martin Smith" w:date="2018-12-05T07:29:00Z">
        <w:r w:rsidR="002A4289">
          <w:rPr>
            <w:lang w:val="en-CA"/>
          </w:rPr>
          <w:t xml:space="preserve">model </w:t>
        </w:r>
      </w:ins>
      <w:r w:rsidR="00E1174A">
        <w:rPr>
          <w:lang w:val="en-CA"/>
        </w:rPr>
        <w:fldChar w:fldCharType="begin" w:fldLock="1"/>
      </w:r>
      <w:r w:rsidR="00672612">
        <w:rPr>
          <w:lang w:val="en-CA"/>
        </w:rPr>
        <w:instrText>ADDIN CSL_CITATION { "citationItems" : [ { "id" : "ITEM-1", "itemData" : { "DOI" : "10.1038/nmeth.4285", "ISSN" : "1548-7091", "author" : [ { "dropping-particle" : "", "family" : "Kalyaanamoorthy", "given" : "Subha", "non-dropping-particle" : "", "parse-names" : false, "suffix" : "" }, { "dropping-particle" : "", "family" : "Minh", "given" : "Bui Quang", "non-dropping-particle" : "", "parse-names" : false, "suffix" : "" }, { "dropping-particle" : "", "family" : "Wong", "given" : "Thomas K F", "non-dropping-particle" : "", "parse-names" : false, "suffix" : "" }, { "dropping-particle" : "", "family" : "Haeseler", "given" : "Arndt", "non-dropping-particle" : "von", "parse-names" : false, "suffix" : "" }, { "dropping-particle" : "", "family" : "Jermiin", "given" : "Lars S", "non-dropping-particle" : "", "parse-names" : false, "suffix" : "" } ], "container-title" : "Nature Methods", "id" : "ITEM-1", "issue" : "6", "issued" : { "date-parts" : [ [ "2017", "5", "8" ] ] }, "page" : "587-589", "title" : "ModelFinder: fast model selection for accurate phylogenetic estimates", "type" : "article-journal", "volume" : "14" }, "label" : "volume", "uris" : [ "http://www.mendeley.com/documents/?uuid=dbccfed4-2e32-4224-9dcd-7fc266ebb8af" ] } ], "mendeley" : { "formattedCitation" : "[1]", "plainTextFormattedCitation" : "[1]", "previouslyFormattedCitation" : "(Kalyaanamoorthy et al. 2017)" }, "properties" : { "noteIndex" : 0 }, "schema" : "https://github.com/citation-style-language/schema/raw/master/csl-citation.json" }</w:instrText>
      </w:r>
      <w:r w:rsidR="00E1174A">
        <w:rPr>
          <w:lang w:val="en-CA"/>
        </w:rPr>
        <w:fldChar w:fldCharType="separate"/>
      </w:r>
      <w:r w:rsidR="00672612" w:rsidRPr="00672612">
        <w:rPr>
          <w:noProof/>
          <w:lang w:val="en-CA"/>
        </w:rPr>
        <w:t>[1]</w:t>
      </w:r>
      <w:r w:rsidR="00E1174A">
        <w:rPr>
          <w:lang w:val="en-CA"/>
        </w:rPr>
        <w:fldChar w:fldCharType="end"/>
      </w:r>
      <w:bookmarkEnd w:id="21"/>
      <w:r w:rsidR="00440CF2">
        <w:rPr>
          <w:lang w:val="en-CA"/>
        </w:rPr>
        <w:t xml:space="preserve">.  </w:t>
      </w:r>
      <w:ins w:id="24" w:author="Martin Smith" w:date="2018-12-05T07:31:00Z">
        <w:r w:rsidR="00256DCF">
          <w:rPr>
            <w:lang w:val="en-CA"/>
          </w:rPr>
          <w:t xml:space="preserve">With morphological datasets, however, it </w:t>
        </w:r>
      </w:ins>
      <w:del w:id="25" w:author="Martin Smith" w:date="2018-12-05T07:31:00Z">
        <w:r w:rsidR="00440CF2" w:rsidDel="00256DCF">
          <w:rPr>
            <w:lang w:val="en-CA"/>
          </w:rPr>
          <w:delText>It</w:delText>
        </w:r>
        <w:r w:rsidDel="00256DCF">
          <w:rPr>
            <w:lang w:val="en-CA"/>
          </w:rPr>
          <w:delText xml:space="preserve"> </w:delText>
        </w:r>
      </w:del>
      <w:r>
        <w:rPr>
          <w:lang w:val="en-CA"/>
        </w:rPr>
        <w:t xml:space="preserve">is </w:t>
      </w:r>
      <w:r w:rsidR="00440CF2">
        <w:rPr>
          <w:lang w:val="en-CA"/>
        </w:rPr>
        <w:t xml:space="preserve">more </w:t>
      </w:r>
      <w:r>
        <w:rPr>
          <w:lang w:val="en-CA"/>
        </w:rPr>
        <w:t xml:space="preserve">difficult to </w:t>
      </w:r>
      <w:r w:rsidR="00440CF2">
        <w:rPr>
          <w:lang w:val="en-CA"/>
        </w:rPr>
        <w:t>establish whether probabilistic models or parsimony</w:t>
      </w:r>
      <w:del w:id="26" w:author="Martin Smith" w:date="2018-12-05T07:30:00Z">
        <w:r w:rsidR="00440CF2" w:rsidDel="00256DCF">
          <w:rPr>
            <w:lang w:val="en-CA"/>
          </w:rPr>
          <w:delText>, a method that is widely used with morphological data,</w:delText>
        </w:r>
      </w:del>
      <w:r w:rsidR="00440CF2">
        <w:rPr>
          <w:lang w:val="en-CA"/>
        </w:rPr>
        <w:t xml:space="preserve"> better reconstruct </w:t>
      </w:r>
      <w:r>
        <w:rPr>
          <w:lang w:val="en-CA"/>
        </w:rPr>
        <w:t>phylogenetic relationships</w:t>
      </w:r>
      <w:r w:rsidR="00440CF2">
        <w:rPr>
          <w:lang w:val="en-CA"/>
        </w:rPr>
        <w:t xml:space="preserve"> (</w:t>
      </w:r>
      <w:r>
        <w:rPr>
          <w:lang w:val="en-CA"/>
        </w:rPr>
        <w:t>which are typically unknown</w:t>
      </w:r>
      <w:r w:rsidR="00440CF2">
        <w:rPr>
          <w:lang w:val="en-CA"/>
        </w:rPr>
        <w:t>)</w:t>
      </w:r>
      <w:r>
        <w:rPr>
          <w:lang w:val="en-CA"/>
        </w:rPr>
        <w:t>.</w:t>
      </w:r>
    </w:p>
    <w:p w14:paraId="239EE84C" w14:textId="0FC68A51" w:rsidR="00E71BB0" w:rsidRDefault="008C52CD" w:rsidP="00440CF2">
      <w:pPr>
        <w:pStyle w:val="Subsequentpara"/>
        <w:rPr>
          <w:ins w:id="27" w:author="Martin Smith" w:date="2018-12-05T16:28:00Z"/>
          <w:lang w:val="en-CA"/>
        </w:rPr>
      </w:pPr>
      <w:r>
        <w:rPr>
          <w:lang w:val="en-CA"/>
        </w:rPr>
        <w:t xml:space="preserve">A </w:t>
      </w:r>
      <w:r w:rsidR="00D27CFA">
        <w:rPr>
          <w:lang w:val="en-CA"/>
        </w:rPr>
        <w:t xml:space="preserve">pragmatic </w:t>
      </w:r>
      <w:r>
        <w:rPr>
          <w:lang w:val="en-CA"/>
        </w:rPr>
        <w:t xml:space="preserve">approach to </w:t>
      </w:r>
      <w:r w:rsidR="00D27CFA">
        <w:rPr>
          <w:lang w:val="en-CA"/>
        </w:rPr>
        <w:t xml:space="preserve">this question </w:t>
      </w:r>
      <w:r w:rsidR="00D67037">
        <w:rPr>
          <w:lang w:val="en-CA"/>
        </w:rPr>
        <w:t xml:space="preserve">is to simulate data from </w:t>
      </w:r>
      <w:r w:rsidR="00790249">
        <w:rPr>
          <w:lang w:val="en-CA"/>
        </w:rPr>
        <w:t>a known tree</w:t>
      </w:r>
      <w:r w:rsidR="00C96343" w:rsidRPr="00C96343">
        <w:rPr>
          <w:lang w:val="en-CA"/>
        </w:rPr>
        <w:t xml:space="preserve">. </w:t>
      </w:r>
      <w:r w:rsidR="005673E6">
        <w:rPr>
          <w:lang w:val="en-CA"/>
        </w:rPr>
        <w:t xml:space="preserve">With the important </w:t>
      </w:r>
      <w:del w:id="28" w:author="Martin Smith" w:date="2018-11-23T11:18:00Z">
        <w:r w:rsidR="005673E6" w:rsidDel="00E63CD0">
          <w:rPr>
            <w:lang w:val="en-CA"/>
          </w:rPr>
          <w:delText xml:space="preserve">– and arguably fatal </w:delText>
        </w:r>
        <w:r w:rsidR="005673E6" w:rsidDel="00E63CD0">
          <w:rPr>
            <w:lang w:val="en-CA"/>
          </w:rPr>
          <w:fldChar w:fldCharType="begin" w:fldLock="1"/>
        </w:r>
        <w:r w:rsidR="0019315C" w:rsidRPr="00E63CD0" w:rsidDel="00E63CD0">
          <w:rPr>
            <w:lang w:val="en-CA"/>
          </w:rPr>
          <w:del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w:delInstrText>
        </w:r>
        <w:r w:rsidR="0019315C" w:rsidRPr="00801779" w:rsidDel="00E63CD0">
          <w:rPr>
            <w:lang w:val="en-CA"/>
          </w:rPr>
          <w:delInstrText>ume" : "34" }, "uris" : [ "http://www.mendeley.com/documents/?uuid=48a80001-47c8-491e-b200-d8499f65566c" ] }, { "id" : "ITEM-2", "itemData" : { "DOI" : "10.1111/pala.12353", "ISSN" : "00310239", "author" : [ { "dropping-particle" : "", "family" : "Goloboff", "given" : "Pablo A.", "non-dropping-particle" : "", "parse-names" : false, "suffix" : "" }, { "dropping-particle" : "", "family" : "Torres Galvis", "given" : "Ambrosio", "non-dropping-particle" : "", "parse-names" : false, "suffix" : "" }, { "dropping-particle" : "", "family" : "Arias", "given" : "J. Salvatdor", "non-dropping-particle" : "", "parse-names" : false, "suffix" : "" } ], "container-title" : "Palaeontology", "id" : "ITEM-2", "issue" : "4", "issued" : { "date-parts" : [ [ "2018" ] ] }, "page" : "625-630", "title" : "Parsimony and model-based phylogenetic methods for morphological data: comments on O'Reilly ~et al~.", "type" : "article-journal", "volume" : "61" }, "uris" : [ "http://www.mendeley.com/documents/?uuid=8a3e3a87-549c-4751-a69b-0bbea0b</w:delInstrText>
        </w:r>
        <w:r w:rsidR="0019315C" w:rsidRPr="002D1D30" w:rsidDel="00E63CD0">
          <w:rPr>
            <w:lang w:val="en-CA"/>
          </w:rPr>
          <w:delInstrText>bd979" ] } ], "mendeley" : { "formattedCitation" : "[2,3]", "plainTextFormattedCitation" : "[2,3]", "previouslyFormattedCitation" : "[2,3]" }, "properties" : { "noteIndex" : 0 }, "schema" : "https://github.com/citation-style-language/schema/raw/master/csl-citation.json" }</w:delInstrText>
        </w:r>
        <w:r w:rsidR="005673E6" w:rsidDel="00E63CD0">
          <w:rPr>
            <w:lang w:val="en-CA"/>
          </w:rPr>
          <w:fldChar w:fldCharType="separate"/>
        </w:r>
        <w:r w:rsidR="00E1174A" w:rsidRPr="00E63CD0" w:rsidDel="00E63CD0">
          <w:rPr>
            <w:noProof/>
            <w:lang w:val="en-CA"/>
          </w:rPr>
          <w:delText>[2,3]</w:delText>
        </w:r>
        <w:r w:rsidR="005673E6" w:rsidDel="00E63CD0">
          <w:rPr>
            <w:lang w:val="en-CA"/>
          </w:rPr>
          <w:fldChar w:fldCharType="end"/>
        </w:r>
        <w:r w:rsidR="005673E6" w:rsidDel="00E63CD0">
          <w:rPr>
            <w:lang w:val="en-CA"/>
          </w:rPr>
          <w:delText xml:space="preserve"> – </w:delText>
        </w:r>
      </w:del>
      <w:r w:rsidR="005673E6">
        <w:rPr>
          <w:lang w:val="en-CA"/>
        </w:rPr>
        <w:t xml:space="preserve">caveat that generative trees and simulated </w:t>
      </w:r>
      <w:r w:rsidR="00E1174A">
        <w:rPr>
          <w:lang w:val="en-CA"/>
        </w:rPr>
        <w:t xml:space="preserve">morphological </w:t>
      </w:r>
      <w:r w:rsidR="005673E6">
        <w:rPr>
          <w:lang w:val="en-CA"/>
        </w:rPr>
        <w:t>datasets may be unrealistic</w:t>
      </w:r>
      <w:ins w:id="29" w:author="Martin Smith" w:date="2018-11-23T11:18:00Z">
        <w:r w:rsidR="00E63CD0">
          <w:rPr>
            <w:lang w:val="en-CA"/>
          </w:rPr>
          <w:t xml:space="preserve"> </w:t>
        </w:r>
        <w:r w:rsidR="00E63CD0">
          <w:rPr>
            <w:lang w:val="en-CA"/>
          </w:rPr>
          <w:fldChar w:fldCharType="begin" w:fldLock="1"/>
        </w:r>
      </w:ins>
      <w:r w:rsidR="00672612">
        <w:rPr>
          <w:lang w:val="en-CA"/>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"id" : "ITEM-2", "itemData" : { "DOI" : "10.1111/pala.12353", "ISSN" : "00310239", "author" : [ { "dropping-particle" : "", "family" : "Goloboff", "given" : "Pablo A.", "non-dropping-particle" : "", "parse-names" : false, "suffix" : "" }, { "dropping-particle" : "", "family" : "Torres Galvis", "given" : "Ambrosio", "non-dropping-particle" : "", "parse-names" : false, "suffix" : "" }, { "dropping-particle" : "", "family" : "Arias", "given" : "J. Salvatdor", "non-dropping-particle" : "", "parse-names" : false, "suffix" : "" } ], "container-title" : "Palaeontology", "id" : "ITEM-2", "issue" : "4", "issued" : { "date-parts" : [ [ "2018" ] ] }, "page" : "625-630", "title" : "Parsimony and model-based phylogenetic methods for morphological data: comments on O'Reilly ~et al~.", "type" : "article-journal", "volume" : "61" }, "uris" : [ "http://www.mendeley.com/documents/?uuid=8a3e3a87-549c-4751-a69b-0bbea0bbd979" ] } ], "mendeley" : { "formattedCitation" : "[2,3]", "plainTextFormattedCitation" : "[2,3]", "previouslyFormattedCitation" : "(Goloboff, Torres, and Arias 2018; Goloboff, Torres Galvis, and Arias 2018)" }, "properties" : { "noteIndex" : 0 }, "schema" : "https://github.com/citation-style-language/schema/raw/master/csl-citation.json" }</w:instrText>
      </w:r>
      <w:ins w:id="30" w:author="Martin Smith" w:date="2018-11-23T11:18:00Z">
        <w:r w:rsidR="00E63CD0">
          <w:rPr>
            <w:lang w:val="en-CA"/>
          </w:rPr>
          <w:fldChar w:fldCharType="separate"/>
        </w:r>
      </w:ins>
      <w:r w:rsidR="00672612" w:rsidRPr="00672612">
        <w:rPr>
          <w:noProof/>
          <w:lang w:val="en-CA"/>
        </w:rPr>
        <w:t>[2,3]</w:t>
      </w:r>
      <w:ins w:id="31" w:author="Martin Smith" w:date="2018-11-23T11:18:00Z">
        <w:r w:rsidR="00E63CD0">
          <w:rPr>
            <w:lang w:val="en-CA"/>
          </w:rPr>
          <w:fldChar w:fldCharType="end"/>
        </w:r>
      </w:ins>
      <w:r w:rsidR="005673E6">
        <w:rPr>
          <w:lang w:val="en-CA"/>
        </w:rPr>
        <w:t>, p</w:t>
      </w:r>
      <w:r>
        <w:rPr>
          <w:lang w:val="en-CA"/>
        </w:rPr>
        <w:t xml:space="preserve">robabilistic approaches </w:t>
      </w:r>
      <w:r w:rsidR="003F1FDF">
        <w:rPr>
          <w:lang w:val="en-CA"/>
        </w:rPr>
        <w:t>typically reconstruct th</w:t>
      </w:r>
      <w:r w:rsidR="005673E6">
        <w:rPr>
          <w:lang w:val="en-CA"/>
        </w:rPr>
        <w:t>e</w:t>
      </w:r>
      <w:r w:rsidR="003F1FDF">
        <w:rPr>
          <w:lang w:val="en-CA"/>
        </w:rPr>
        <w:t xml:space="preserve"> generative tree most accurately</w:t>
      </w:r>
      <w:ins w:id="32" w:author="Martin Smith" w:date="2018-11-23T11:26:00Z">
        <w:r w:rsidR="00D730BC">
          <w:rPr>
            <w:lang w:val="en-CA"/>
          </w:rPr>
          <w:t xml:space="preserve"> (i.e. with least conflict)</w:t>
        </w:r>
      </w:ins>
      <w:r w:rsidR="00001493">
        <w:rPr>
          <w:lang w:val="en-CA"/>
        </w:rPr>
        <w:t xml:space="preserve">, followed by parsimony under </w:t>
      </w:r>
      <w:r>
        <w:rPr>
          <w:lang w:val="en-CA"/>
        </w:rPr>
        <w:t>equal</w:t>
      </w:r>
      <w:r w:rsidR="00001493">
        <w:rPr>
          <w:lang w:val="en-CA"/>
        </w:rPr>
        <w:t xml:space="preserve"> and implied weights in turn</w:t>
      </w:r>
      <w:r>
        <w:rPr>
          <w:lang w:val="en-CA"/>
        </w:rPr>
        <w:t xml:space="preserve"> </w:t>
      </w:r>
      <w:r w:rsidR="004F6CD9">
        <w:rPr>
          <w:lang w:val="en-CA"/>
        </w:rPr>
        <w:fldChar w:fldCharType="begin" w:fldLock="1"/>
      </w:r>
      <w:r w:rsidR="00672612">
        <w:rPr>
          <w:lang w:val="en-CA"/>
        </w:rPr>
        <w:instrText>ADDIN CSL_CITATION { "citationItems" : [ { "id" : "ITEM-1", "itemData" : { "DOI" : "10.1371/journal.pone.0109210", "ISBN" : "1932-6203", "ISSN" : "1932-6203", "PMID" : "25279853", "abstract" : "Despite the introduction of likelihood-based methods for estimating phylogenetic trees from phenotypic data, parsimony remains the most widely-used optimality criterion for building trees from discrete morphological data. However, it has been known for decades that there are regions of solution space in which parsimony is a poor estimator of tree topology. Numerous software implementations of likelihood-based models for the estimation of phylogeny from discrete morphological data exist, especially for the Mk model of discrete character evolution. Here we explore the efficacy of Bayesian estimation of phylogeny, using the Mk model, under conditions that are commonly encountered in paleontological studies. Using simulated data, we describe the relative performances of parsimony and the Mk model under a range of realistic conditions that include common scenarios of missing data and rate heterogeneity.", "author" : [ { "dropping-particle" : "", "family" : "Wright", "given" : "April M", "non-dropping-particle" : "", "parse-names" : false, "suffix" : "" }, { "dropping-particle" : "", "family" : "Hillis", "given" : "David M", "non-dropping-particle" : "", "parse-names" : false, "suffix" : "" } ], "container-title" : "PLoS ONE", "id" : "ITEM-1", "issue" : "10", "issued" : { "date-parts" : [ [ "2014" ] ] }, "page" : "e109210", "title" : "Bayesian analysis using a simple likelihood model outperforms parsimony for estimation of phylogeny from discrete morphological data.", "type" : "article-journal", "volume" : "9" }, "uris" : [ "http://www.mendeley.com/documents/?uuid=7a98990f-48ea-4abb-a924-27a6f09d6cb0" ] }, { "id" : "ITEM-2",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"ITEM-2",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"id" : "ITEM-3",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"ITEM-3", "issued" : { "date-parts" : [ [ "2018" ] ] }, "title" : "Probabilistic methods outperform parsimony in the phylogenetic analysis of data simulated without a probabilistic model", "type" : "article-journal" }, "uris" : [ "http://www.mendeley.com/documents/?uuid=7878a4c1-8d61-4fce-b7de-9b9869ab4500" ] }, { "id" : "ITEM-4",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"ITEM-4",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"ITEM-5",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"ITEM-5",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"id" : "ITEM-6",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"ITEM-6", "issue" : "3", "issued" : { "date-parts" : [ [ "2016" ] ] }, "page" : "447-462", "title" : "Implied weighting and its utility in palaeontological datasets: a study using modelled phylogenetic matrices", "type" : "article-journal", "volume" : "59" }, "uris" : [ "http://www.mendeley.com/documents/?uuid=0415ea90-8454-44b1-b142-36b493eddbb1" ] } ], "mendeley" : { "formattedCitation" : "[4\u20139]", "plainTextFormattedCitation" : "[4\u20139]", "previouslyFormattedCitation" : "(Congreve and Lamsdell 2016; O\u2019Reilly et al. 2016, 2018; Puttick et al. 2018; Puttick, O\u2019Reilly, Tanner, et al. 2017; Wright and Hillis 2014)" }, "properties" : { "noteIndex" : 0 }, "schema" : "https://github.com/citation-style-language/schema/raw/master/csl-citation.json" }</w:instrText>
      </w:r>
      <w:r w:rsidR="004F6CD9">
        <w:rPr>
          <w:lang w:val="en-CA"/>
        </w:rPr>
        <w:fldChar w:fldCharType="separate"/>
      </w:r>
      <w:r w:rsidR="00672612" w:rsidRPr="00672612">
        <w:rPr>
          <w:noProof/>
          <w:lang w:val="en-CA"/>
        </w:rPr>
        <w:t>[4–9]</w:t>
      </w:r>
      <w:r w:rsidR="004F6CD9">
        <w:rPr>
          <w:lang w:val="en-CA"/>
        </w:rPr>
        <w:fldChar w:fldCharType="end"/>
      </w:r>
      <w:r w:rsidR="003F1FDF">
        <w:rPr>
          <w:lang w:val="en-CA"/>
        </w:rPr>
        <w:t>.</w:t>
      </w:r>
    </w:p>
    <w:p w14:paraId="5C39DF0F" w14:textId="6249D04A" w:rsidR="002A00D4" w:rsidRDefault="002A00D4" w:rsidP="002A00D4">
      <w:pPr>
        <w:pStyle w:val="Subsequentpara"/>
        <w:rPr>
          <w:ins w:id="33" w:author="Martin Smith" w:date="2018-12-05T16:35:00Z"/>
          <w:lang w:val="en-CA" w:bidi="en-US"/>
        </w:rPr>
      </w:pPr>
      <w:ins w:id="34" w:author="Martin Smith" w:date="2018-12-05T16:28:00Z">
        <w:r>
          <w:rPr>
            <w:lang w:val="en-CA"/>
          </w:rPr>
          <w:t xml:space="preserve">Previous studies have advocated </w:t>
        </w:r>
      </w:ins>
      <w:ins w:id="35" w:author="Martin Smith" w:date="2018-12-07T09:22:00Z">
        <w:r w:rsidR="00074012">
          <w:rPr>
            <w:lang w:val="en-CA"/>
          </w:rPr>
          <w:t>accuracy as the sole criterion by which to select a method</w:t>
        </w:r>
      </w:ins>
      <w:ins w:id="36" w:author="Martin Smith" w:date="2018-12-05T16:55:00Z">
        <w:r w:rsidR="00AB37E6" w:rsidRPr="00AB37E6">
          <w:rPr>
            <w:lang w:val="en-CA" w:bidi="en-US"/>
          </w:rPr>
          <w:t xml:space="preserve"> </w:t>
        </w:r>
        <w:r w:rsidR="00AB37E6">
          <w:rPr>
            <w:lang w:val="en-CA" w:bidi="en-US"/>
          </w:rPr>
          <w:fldChar w:fldCharType="begin" w:fldLock="1"/>
        </w:r>
      </w:ins>
      <w:r w:rsidR="00672612">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"id" : "ITEM-2",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"ITEM-2",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"ITEM-3", "itemData" : { "DOI" : "10.1098/rspb.2017.1636", "ISSN" : "0962-8452", "author" : [ { "dropping-particle" : "", "family" : "Puttick", "given" : "Mark N.", "non-dropping-particle" : "", "parse-names" : false, "suffix" : "" }, { "dropping-particle" : "", "family" : "O'Reilly", "given" : "Joseph E.", "non-dropping-particle" : "", "parse-names" : false, "suffix" : "" }, { "dropping-particle" : "", "family" : "Oakley", "given" : "Derek", "non-dropping-particle" : "", "parse-names" : false, "suffix" : "" }, { "dropping-particle" : "", "family" : "Tanner", "given" : "Alistair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"ITEM-3", "issue" : "1864", "issued" : { "date-parts" : [ [ "2017", "10", "11" ] ] }, "page" : "20171636", "title" : "Parsimony and maximum-likelihood phylogenetic analyses of morphology do not generally integrate uncertainty in inferring evolutionary history: a response to Brown et al.", "type" : "article-journal", "volume" : "284" }, "uris" : [ "http://www.mendeley.com/documents/?uuid=700bd314-4f5a-4fbf-95f1-f257fdabbc64" ] }, { "id" : "ITEM-4",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"ITEM-4",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"id" : "ITEM-5",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"ITEM-5", "issued" : { "date-parts" : [ [ "2018" ] ] }, "title" : "Probabilistic methods outperform parsimony in the phylogenetic analysis of data simulated without a probabilistic model", "type" : "article-journal" }, "uris" : [ "http://www.mendeley.com/documents/?uuid=7878a4c1-8d61-4fce-b7de-9b9869ab4500" ] }, { "id" : "ITEM-6",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"ITEM-6", "issue" : "3", "issued" : { "date-parts" : [ [ "2016" ] ] }, "page" : "447-462", "title" : "Implied weighting and its utility in palaeontological datasets: a study using modelled phylogenetic matrices", "type" : "article-journal", "volume" : "59" }, "uris" : [ "http://www.mendeley.com/documents/?uuid=0415ea90-8454-44b1-b142-36b493eddbb1" ] }, { "id" : "ITEM-7",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"ITEM-7",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"mendeley" : { "formattedCitation" : "[5\u201311]", "plainTextFormattedCitation" : "[5\u201311]", "previouslyFormattedCitation" : "(Brown et al. 2017; Congreve and Lamsdell 2016; O\u2019Reilly et al. 2016, 2018; Puttick et al. 2018; Puttick, O\u2019Reilly, Oakley, et al. 2017; Puttick, O\u2019Reilly, Tanner, et al. 2017)" }, "properties" : { "noteIndex" : 0 }, "schema" : "https://github.com/citation-style-language/schema/raw/master/csl-citation.json" }</w:instrText>
      </w:r>
      <w:ins w:id="37" w:author="Martin Smith" w:date="2018-12-05T16:55:00Z">
        <w:r w:rsidR="00AB37E6">
          <w:rPr>
            <w:lang w:val="en-CA" w:bidi="en-US"/>
          </w:rPr>
          <w:fldChar w:fldCharType="separate"/>
        </w:r>
      </w:ins>
      <w:r w:rsidR="00672612" w:rsidRPr="00672612">
        <w:rPr>
          <w:noProof/>
          <w:lang w:val="en-CA" w:bidi="en-US"/>
        </w:rPr>
        <w:t>[5–11]</w:t>
      </w:r>
      <w:ins w:id="38" w:author="Martin Smith" w:date="2018-12-05T16:55:00Z">
        <w:r w:rsidR="00AB37E6">
          <w:rPr>
            <w:lang w:val="en-CA" w:bidi="en-US"/>
          </w:rPr>
          <w:fldChar w:fldCharType="end"/>
        </w:r>
      </w:ins>
      <w:ins w:id="39" w:author="Martin Smith" w:date="2018-12-05T16:29:00Z">
        <w:r>
          <w:rPr>
            <w:lang w:val="en-CA"/>
          </w:rPr>
          <w:t xml:space="preserve">. </w:t>
        </w:r>
      </w:ins>
      <w:ins w:id="40" w:author="Martin Smith" w:date="2018-12-05T16:27:00Z">
        <w:r>
          <w:rPr>
            <w:lang w:val="en-CA" w:bidi="en-US"/>
          </w:rPr>
          <w:t xml:space="preserve">Congreve &amp; Lamsdell </w:t>
        </w:r>
        <w:r>
          <w:rPr>
            <w:lang w:val="en-CA" w:bidi="en-US"/>
          </w:rPr>
          <w:fldChar w:fldCharType="begin" w:fldLock="1"/>
        </w:r>
      </w:ins>
      <w:r w:rsidR="00672612">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"uris" : [ "http://www.mendeley.com/documents/?uuid=0415ea90-8454-44b1-b142-36b493eddbb1" ] } ], "mendeley" : { "formattedCitation" : "[9]", "plainTextFormattedCitation" : "[9]", "previouslyFormattedCitation" : "(Congreve and Lamsdell 2016)" }, "properties" : { "noteIndex" : 0 }, "schema" : "https://github.com/citation-style-language/schema/raw/master/csl-citation.json" }</w:instrText>
      </w:r>
      <w:ins w:id="41" w:author="Martin Smith" w:date="2018-12-05T16:27:00Z">
        <w:r>
          <w:rPr>
            <w:lang w:val="en-CA" w:bidi="en-US"/>
          </w:rPr>
          <w:fldChar w:fldCharType="separate"/>
        </w:r>
      </w:ins>
      <w:r w:rsidR="00672612" w:rsidRPr="00672612">
        <w:rPr>
          <w:noProof/>
          <w:lang w:val="en-CA" w:bidi="en-US"/>
        </w:rPr>
        <w:t>[9]</w:t>
      </w:r>
      <w:ins w:id="42" w:author="Martin Smith" w:date="2018-12-05T16:27:00Z">
        <w:r>
          <w:rPr>
            <w:lang w:val="en-CA" w:bidi="en-US"/>
          </w:rPr>
          <w:fldChar w:fldCharType="end"/>
        </w:r>
        <w:r>
          <w:rPr>
            <w:lang w:val="en-CA" w:bidi="en-US"/>
          </w:rPr>
          <w:t xml:space="preserve"> </w:t>
        </w:r>
      </w:ins>
      <w:ins w:id="43" w:author="Martin Smith" w:date="2018-12-05T16:30:00Z">
        <w:r>
          <w:rPr>
            <w:lang w:val="en-CA" w:bidi="en-US"/>
          </w:rPr>
          <w:t xml:space="preserve">(problematically </w:t>
        </w:r>
        <w:r>
          <w:rPr>
            <w:lang w:val="en-CA" w:bidi="en-US"/>
          </w:rPr>
          <w:fldChar w:fldCharType="begin" w:fldLock="1"/>
        </w:r>
      </w:ins>
      <w:r w:rsidR="00672612">
        <w:rPr>
          <w:lang w:val="en-CA" w:bidi="en-US"/>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"mendeley" : { "formattedCitation" : "[2]", "plainTextFormattedCitation" : "[2]", "previouslyFormattedCitation" : "(Goloboff, Torres, and Arias 2018)" }, "properties" : { "noteIndex" : 0 }, "schema" : "https://github.com/citation-style-language/schema/raw/master/csl-citation.json" }</w:instrText>
      </w:r>
      <w:ins w:id="44" w:author="Martin Smith" w:date="2018-12-05T16:30:00Z">
        <w:r>
          <w:rPr>
            <w:lang w:val="en-CA" w:bidi="en-US"/>
          </w:rPr>
          <w:fldChar w:fldCharType="separate"/>
        </w:r>
      </w:ins>
      <w:r w:rsidR="00672612" w:rsidRPr="00672612">
        <w:rPr>
          <w:noProof/>
          <w:lang w:val="en-CA" w:bidi="en-US"/>
        </w:rPr>
        <w:t>[2]</w:t>
      </w:r>
      <w:ins w:id="45" w:author="Martin Smith" w:date="2018-12-05T16:30:00Z">
        <w:r>
          <w:rPr>
            <w:lang w:val="en-CA" w:bidi="en-US"/>
          </w:rPr>
          <w:fldChar w:fldCharType="end"/>
        </w:r>
        <w:r>
          <w:rPr>
            <w:lang w:val="en-CA" w:bidi="en-US"/>
          </w:rPr>
          <w:t xml:space="preserve">) </w:t>
        </w:r>
      </w:ins>
      <w:ins w:id="46" w:author="Martin Smith" w:date="2018-12-05T16:27:00Z">
        <w:r>
          <w:rPr>
            <w:lang w:val="en-CA" w:bidi="en-US"/>
          </w:rPr>
          <w:t xml:space="preserve">define </w:t>
        </w:r>
      </w:ins>
      <w:ins w:id="47" w:author="Martin Smith" w:date="2018-12-05T16:29:00Z">
        <w:r>
          <w:rPr>
            <w:lang w:val="en-CA" w:bidi="en-US"/>
          </w:rPr>
          <w:t>the most accurate tree as the one that bears the fewest</w:t>
        </w:r>
      </w:ins>
      <w:ins w:id="48" w:author="Martin Smith" w:date="2018-12-05T16:27:00Z">
        <w:r>
          <w:rPr>
            <w:lang w:val="en-CA" w:bidi="en-US"/>
          </w:rPr>
          <w:t xml:space="preserve"> of incorrect splits</w:t>
        </w:r>
      </w:ins>
      <w:ins w:id="49" w:author="Martin Smith" w:date="2018-12-07T09:22:00Z">
        <w:r w:rsidR="00074012">
          <w:rPr>
            <w:lang w:val="en-CA" w:bidi="en-US"/>
          </w:rPr>
          <w:t xml:space="preserve">.  Other </w:t>
        </w:r>
      </w:ins>
      <w:ins w:id="50" w:author="Martin Smith" w:date="2018-12-05T16:30:00Z">
        <w:r>
          <w:rPr>
            <w:lang w:val="en-CA" w:bidi="en-US"/>
          </w:rPr>
          <w:t>auth</w:t>
        </w:r>
      </w:ins>
      <w:ins w:id="51" w:author="Martin Smith" w:date="2018-12-05T16:31:00Z">
        <w:r>
          <w:rPr>
            <w:lang w:val="en-CA" w:bidi="en-US"/>
          </w:rPr>
          <w:t xml:space="preserve">ors </w:t>
        </w:r>
        <w:r>
          <w:rPr>
            <w:lang w:val="en-CA" w:bidi="en-US"/>
          </w:rPr>
          <w:fldChar w:fldCharType="begin" w:fldLock="1"/>
        </w:r>
      </w:ins>
      <w:r w:rsidR="00672612">
        <w:rPr>
          <w:lang w:val="en-CA" w:bidi="en-US"/>
        </w:rPr>
        <w:instrText>ADDIN CSL_CITATION { "citationItems" : [ { "id" : "ITEM-1",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"ITEM-2",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"ITEM-2",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"id" : "ITEM-3",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"ITEM-3",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"id" : "ITEM-4",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"ITEM-4", "issued" : { "date-parts" : [ [ "2018" ] ] }, "title" : "Probabilistic methods outperform parsimony in the phylogenetic analysis of data simulated without a probabilistic model", "type" : "article-journal" }, "uris" : [ "http://www.mendeley.com/documents/?uuid=7878a4c1-8d61-4fce-b7de-9b9869ab4500" ] }, { "id" : "ITEM-5",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"ITEM-5",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"mendeley" : { "formattedCitation" : "[5\u20138,11]", "plainTextFormattedCitation" : "[5\u20138,11]", "previouslyFormattedCitation" : "(Brown et al. 2017; O\u2019Reilly et al. 2016, 2018; Puttick et al. 2018; Puttick, O\u2019Reilly, Tanner, et al. 2017)" }, "properties" : { "noteIndex" : 0 }, "schema" : "https://github.com/citation-style-language/schema/raw/master/csl-citation.json" }</w:instrText>
      </w:r>
      <w:r>
        <w:rPr>
          <w:lang w:val="en-CA" w:bidi="en-US"/>
        </w:rPr>
        <w:fldChar w:fldCharType="separate"/>
      </w:r>
      <w:r w:rsidR="00672612" w:rsidRPr="00672612">
        <w:rPr>
          <w:noProof/>
          <w:lang w:val="en-CA" w:bidi="en-US"/>
        </w:rPr>
        <w:t>[5–8,11]</w:t>
      </w:r>
      <w:ins w:id="52" w:author="Martin Smith" w:date="2018-12-05T16:31:00Z">
        <w:r>
          <w:rPr>
            <w:lang w:val="en-CA" w:bidi="en-US"/>
          </w:rPr>
          <w:fldChar w:fldCharType="end"/>
        </w:r>
        <w:r>
          <w:rPr>
            <w:lang w:val="en-CA" w:bidi="en-US"/>
          </w:rPr>
          <w:t xml:space="preserve"> use the Robinson-</w:t>
        </w:r>
        <w:proofErr w:type="spellStart"/>
        <w:r>
          <w:rPr>
            <w:lang w:val="en-CA" w:bidi="en-US"/>
          </w:rPr>
          <w:t>Foulds</w:t>
        </w:r>
        <w:proofErr w:type="spellEnd"/>
        <w:r>
          <w:rPr>
            <w:lang w:val="en-CA" w:bidi="en-US"/>
          </w:rPr>
          <w:t xml:space="preserve"> distance as a proxy for accuracy</w:t>
        </w:r>
      </w:ins>
      <w:ins w:id="53" w:author="Martin Smith" w:date="2018-12-05T16:32:00Z">
        <w:r>
          <w:rPr>
            <w:lang w:val="en-CA" w:bidi="en-US"/>
          </w:rPr>
          <w:t xml:space="preserve"> </w:t>
        </w:r>
      </w:ins>
      <w:ins w:id="54" w:author="Martin Smith" w:date="2018-12-05T16:33:00Z">
        <w:r>
          <w:rPr>
            <w:lang w:val="en-CA" w:bidi="en-US"/>
          </w:rPr>
          <w:t>(</w:t>
        </w:r>
      </w:ins>
      <w:ins w:id="55" w:author="Martin Smith" w:date="2018-12-07T09:23:00Z">
        <w:r w:rsidR="00074012">
          <w:rPr>
            <w:lang w:val="en-CA" w:bidi="en-US"/>
          </w:rPr>
          <w:t>even though t</w:t>
        </w:r>
      </w:ins>
      <w:ins w:id="56" w:author="Martin Smith" w:date="2018-12-05T16:33:00Z">
        <w:r>
          <w:rPr>
            <w:lang w:val="en-CA" w:bidi="en-US"/>
          </w:rPr>
          <w:t xml:space="preserve">he RF distance </w:t>
        </w:r>
      </w:ins>
      <w:ins w:id="57" w:author="Martin Smith" w:date="2018-12-06T15:44:00Z">
        <w:r w:rsidR="00EF0261">
          <w:rPr>
            <w:lang w:val="en-CA" w:bidi="en-US"/>
          </w:rPr>
          <w:t xml:space="preserve">is also influenced by precision; </w:t>
        </w:r>
      </w:ins>
      <w:ins w:id="58" w:author="Martin Smith" w:date="2018-12-06T15:45:00Z">
        <w:r w:rsidR="00EF0261">
          <w:rPr>
            <w:lang w:val="en-CA" w:bidi="en-US"/>
          </w:rPr>
          <w:t>a pair of trees can be made two units more similar</w:t>
        </w:r>
      </w:ins>
      <w:ins w:id="59" w:author="Martin Smith" w:date="2018-12-05T16:33:00Z">
        <w:r>
          <w:rPr>
            <w:lang w:val="en-CA" w:bidi="en-US"/>
          </w:rPr>
          <w:t xml:space="preserve"> by replacing an incorrect partition with a correct one, or by collapsing two incorrect partitions</w:t>
        </w:r>
      </w:ins>
      <w:ins w:id="60" w:author="Martin Smith" w:date="2018-12-05T16:34:00Z">
        <w:r>
          <w:rPr>
            <w:lang w:val="en-CA" w:bidi="en-US"/>
          </w:rPr>
          <w:t>.</w:t>
        </w:r>
      </w:ins>
      <w:ins w:id="61" w:author="Martin Smith" w:date="2018-12-05T16:33:00Z">
        <w:r>
          <w:rPr>
            <w:lang w:val="en-CA" w:bidi="en-US"/>
          </w:rPr>
          <w:t>)</w:t>
        </w:r>
      </w:ins>
      <w:ins w:id="62" w:author="Martin Smith" w:date="2018-12-05T16:34:00Z">
        <w:r>
          <w:rPr>
            <w:lang w:val="en-CA" w:bidi="en-US"/>
          </w:rPr>
          <w:t xml:space="preserve">  </w:t>
        </w:r>
        <w:proofErr w:type="spellStart"/>
        <w:r>
          <w:rPr>
            <w:lang w:val="en-CA" w:bidi="en-US"/>
          </w:rPr>
          <w:t>Goloboff</w:t>
        </w:r>
        <w:proofErr w:type="spellEnd"/>
        <w:r>
          <w:rPr>
            <w:lang w:val="en-CA" w:bidi="en-US"/>
          </w:rPr>
          <w:t xml:space="preserve"> et al.</w:t>
        </w:r>
      </w:ins>
      <w:ins w:id="63" w:author="Martin Smith" w:date="2018-12-05T16:35:00Z">
        <w:r>
          <w:rPr>
            <w:lang w:val="en-CA" w:bidi="en-US"/>
          </w:rPr>
          <w:t xml:space="preserve"> </w:t>
        </w:r>
        <w:r>
          <w:rPr>
            <w:lang w:val="en-CA" w:bidi="en-US"/>
          </w:rPr>
          <w:fldChar w:fldCharType="begin" w:fldLock="1"/>
        </w:r>
      </w:ins>
      <w:r w:rsidR="00672612">
        <w:rPr>
          <w:lang w:val="en-CA" w:bidi="en-US"/>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"mendeley" : { "formattedCitation" : "[2]", "plainTextFormattedCitation" : "[2]", "previouslyFormattedCitation" : "(Goloboff, Torres, and Arias 2018)" }, "properties" : { "noteIndex" : 0 }, "schema" : "https://github.com/citation-style-language/schema/raw/master/csl-citation.json" }</w:instrText>
      </w:r>
      <w:r>
        <w:rPr>
          <w:lang w:val="en-CA" w:bidi="en-US"/>
        </w:rPr>
        <w:fldChar w:fldCharType="separate"/>
      </w:r>
      <w:r w:rsidR="00672612" w:rsidRPr="00672612">
        <w:rPr>
          <w:noProof/>
          <w:lang w:val="en-CA" w:bidi="en-US"/>
        </w:rPr>
        <w:t>[2]</w:t>
      </w:r>
      <w:ins w:id="64" w:author="Martin Smith" w:date="2018-12-05T16:35:00Z">
        <w:r>
          <w:rPr>
            <w:lang w:val="en-CA" w:bidi="en-US"/>
          </w:rPr>
          <w:fldChar w:fldCharType="end"/>
        </w:r>
      </w:ins>
      <w:ins w:id="65" w:author="Martin Smith" w:date="2018-12-05T16:34:00Z">
        <w:r>
          <w:rPr>
            <w:lang w:val="en-CA" w:bidi="en-US"/>
          </w:rPr>
          <w:t xml:space="preserve"> </w:t>
        </w:r>
      </w:ins>
      <w:ins w:id="66" w:author="Martin Smith" w:date="2018-12-05T16:35:00Z">
        <w:r>
          <w:rPr>
            <w:lang w:val="en-CA" w:bidi="en-US"/>
          </w:rPr>
          <w:t xml:space="preserve">propose alternative </w:t>
        </w:r>
      </w:ins>
      <w:ins w:id="67" w:author="Martin Smith" w:date="2018-12-05T16:34:00Z">
        <w:r>
          <w:rPr>
            <w:lang w:val="en-CA" w:bidi="en-US"/>
          </w:rPr>
          <w:t>tree si</w:t>
        </w:r>
      </w:ins>
      <w:ins w:id="68" w:author="Martin Smith" w:date="2018-12-05T16:35:00Z">
        <w:r>
          <w:rPr>
            <w:lang w:val="en-CA" w:bidi="en-US"/>
          </w:rPr>
          <w:t>milarity</w:t>
        </w:r>
      </w:ins>
      <w:ins w:id="69" w:author="Martin Smith" w:date="2018-12-06T15:45:00Z">
        <w:r w:rsidR="00EF0261">
          <w:rPr>
            <w:lang w:val="en-CA" w:bidi="en-US"/>
          </w:rPr>
          <w:t xml:space="preserve"> metrics as</w:t>
        </w:r>
      </w:ins>
      <w:ins w:id="70" w:author="Martin Smith" w:date="2018-12-05T16:35:00Z">
        <w:r>
          <w:rPr>
            <w:lang w:val="en-CA" w:bidi="en-US"/>
          </w:rPr>
          <w:t xml:space="preserve"> proxies for accuracy.</w:t>
        </w:r>
      </w:ins>
    </w:p>
    <w:p w14:paraId="09376CC4" w14:textId="21DEF45C" w:rsidR="002A00D4" w:rsidDel="006C425F" w:rsidRDefault="002A00D4" w:rsidP="00440CF2">
      <w:pPr>
        <w:pStyle w:val="Subsequentpara"/>
        <w:rPr>
          <w:del w:id="71" w:author="Martin Smith" w:date="2018-12-05T16:52:00Z"/>
          <w:lang w:val="en-CA"/>
        </w:rPr>
      </w:pPr>
    </w:p>
    <w:p w14:paraId="5EAEA4D6" w14:textId="2746E0B6" w:rsidR="00E82437" w:rsidRDefault="00223714" w:rsidP="00E82437">
      <w:pPr>
        <w:pStyle w:val="Subsequentpara"/>
        <w:rPr>
          <w:ins w:id="72" w:author="Martin Smith" w:date="2018-12-05T16:57:00Z"/>
          <w:lang w:val="en-CA"/>
        </w:rPr>
      </w:pPr>
      <w:r>
        <w:rPr>
          <w:lang w:val="en-CA" w:bidi="en-US"/>
        </w:rPr>
        <w:t>Accuracy alone, however, is not the only goal when reconstructing trees</w:t>
      </w:r>
      <w:r w:rsidR="00B3403F">
        <w:rPr>
          <w:lang w:val="en-CA" w:bidi="en-US"/>
        </w:rPr>
        <w:t xml:space="preserve"> </w:t>
      </w:r>
      <w:r w:rsidR="00B3403F">
        <w:rPr>
          <w:lang w:val="en-CA" w:bidi="en-US"/>
        </w:rPr>
        <w:fldChar w:fldCharType="begin" w:fldLock="1"/>
      </w:r>
      <w:r w:rsidR="00672612">
        <w:rPr>
          <w:lang w:val="en-CA" w:bidi="en-US"/>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"mendeley" : { "formattedCitation" : "[11]", "plainTextFormattedCitation" : "[11]", "previouslyFormattedCitation" : "(Brown et al. 2017)" }, "properties" : { "noteIndex" : 0 }, "schema" : "https://github.com/citation-style-language/schema/raw/master/csl-citation.json" }</w:instrText>
      </w:r>
      <w:r w:rsidR="00B3403F">
        <w:rPr>
          <w:lang w:val="en-CA" w:bidi="en-US"/>
        </w:rPr>
        <w:fldChar w:fldCharType="separate"/>
      </w:r>
      <w:r w:rsidR="00672612" w:rsidRPr="00672612">
        <w:rPr>
          <w:noProof/>
          <w:lang w:val="en-CA" w:bidi="en-US"/>
        </w:rPr>
        <w:t>[11]</w:t>
      </w:r>
      <w:r w:rsidR="00B3403F">
        <w:rPr>
          <w:lang w:val="en-CA" w:bidi="en-US"/>
        </w:rPr>
        <w:fldChar w:fldCharType="end"/>
      </w:r>
      <w:r w:rsidR="00195ACA">
        <w:rPr>
          <w:lang w:val="en-CA" w:bidi="en-US"/>
        </w:rPr>
        <w:t>.</w:t>
      </w:r>
      <w:r>
        <w:rPr>
          <w:lang w:val="en-CA" w:bidi="en-US"/>
        </w:rPr>
        <w:t xml:space="preserve"> </w:t>
      </w:r>
      <w:r w:rsidR="00195ACA">
        <w:rPr>
          <w:lang w:val="en-CA" w:bidi="en-US"/>
        </w:rPr>
        <w:t xml:space="preserve"> N</w:t>
      </w:r>
      <w:r>
        <w:rPr>
          <w:lang w:val="en-CA" w:bidi="en-US"/>
        </w:rPr>
        <w:t xml:space="preserve">o tree </w:t>
      </w:r>
      <w:del w:id="73" w:author="Martin Smith" w:date="2018-11-23T11:23:00Z">
        <w:r w:rsidDel="00A158DD">
          <w:rPr>
            <w:lang w:val="en-CA" w:bidi="en-US"/>
          </w:rPr>
          <w:delText xml:space="preserve">is more accurate </w:delText>
        </w:r>
      </w:del>
      <w:ins w:id="74" w:author="Martin Smith" w:date="2018-11-23T11:23:00Z">
        <w:r w:rsidR="00A158DD">
          <w:rPr>
            <w:lang w:val="en-CA" w:bidi="en-US"/>
          </w:rPr>
          <w:t>sh</w:t>
        </w:r>
      </w:ins>
      <w:ins w:id="75" w:author="Martin Smith" w:date="2018-11-23T11:24:00Z">
        <w:r w:rsidR="00A158DD">
          <w:rPr>
            <w:lang w:val="en-CA" w:bidi="en-US"/>
          </w:rPr>
          <w:t xml:space="preserve">ows less conflict </w:t>
        </w:r>
      </w:ins>
      <w:r>
        <w:rPr>
          <w:lang w:val="en-CA" w:bidi="en-US"/>
        </w:rPr>
        <w:t xml:space="preserve">than a single polytomy, </w:t>
      </w:r>
      <w:r w:rsidR="004C60DB">
        <w:rPr>
          <w:lang w:val="en-CA" w:bidi="en-US"/>
        </w:rPr>
        <w:t xml:space="preserve">for </w:t>
      </w:r>
      <w:r w:rsidR="00853F8A">
        <w:rPr>
          <w:lang w:val="en-CA" w:bidi="en-US"/>
        </w:rPr>
        <w:t>a</w:t>
      </w:r>
      <w:r w:rsidR="004C60DB">
        <w:rPr>
          <w:lang w:val="en-CA" w:bidi="en-US"/>
        </w:rPr>
        <w:t xml:space="preserve"> </w:t>
      </w:r>
      <w:r w:rsidR="00853F8A">
        <w:rPr>
          <w:lang w:val="en-CA" w:bidi="en-US"/>
        </w:rPr>
        <w:t xml:space="preserve">total </w:t>
      </w:r>
      <w:r>
        <w:rPr>
          <w:lang w:val="en-CA" w:bidi="en-US"/>
        </w:rPr>
        <w:t xml:space="preserve">absence of relationship information </w:t>
      </w:r>
      <w:r w:rsidR="004C60DB">
        <w:rPr>
          <w:lang w:val="en-CA" w:bidi="en-US"/>
        </w:rPr>
        <w:t xml:space="preserve">guarantees </w:t>
      </w:r>
      <w:r>
        <w:rPr>
          <w:lang w:val="en-CA" w:bidi="en-US"/>
        </w:rPr>
        <w:t>that no relationship is incorrectly resolved.</w:t>
      </w:r>
      <w:r w:rsidRPr="00C96343">
        <w:rPr>
          <w:lang w:val="en-CA" w:bidi="en-US"/>
        </w:rPr>
        <w:t xml:space="preserve"> </w:t>
      </w:r>
      <w:r>
        <w:rPr>
          <w:lang w:val="en-CA"/>
        </w:rPr>
        <w:t>An emphasis on accuracy therefore disadvantages methods that produce highly</w:t>
      </w:r>
      <w:r w:rsidR="00195ACA">
        <w:rPr>
          <w:lang w:val="en-CA"/>
        </w:rPr>
        <w:t xml:space="preserve"> </w:t>
      </w:r>
      <w:r>
        <w:rPr>
          <w:lang w:val="en-CA"/>
        </w:rPr>
        <w:t>resolved tree</w:t>
      </w:r>
      <w:r w:rsidR="00816C1C">
        <w:rPr>
          <w:lang w:val="en-CA"/>
        </w:rPr>
        <w:t xml:space="preserve">s </w:t>
      </w:r>
      <w:r w:rsidR="00816C1C">
        <w:rPr>
          <w:lang w:val="en-CA" w:bidi="en-US"/>
        </w:rPr>
        <w:fldChar w:fldCharType="begin" w:fldLock="1"/>
      </w:r>
      <w:r w:rsidR="00672612">
        <w:rPr>
          <w:lang w:val="en-CA" w:bidi="en-US"/>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"mendeley" : { "formattedCitation" : "[11]", "plainTextFormattedCitation" : "[11]", "previouslyFormattedCitation" : "(Brown et al. 2017)" }, "properties" : { "noteIndex" : 0 }, "schema" : "https://github.com/citation-style-language/schema/raw/master/csl-citation.json" }</w:instrText>
      </w:r>
      <w:r w:rsidR="00816C1C">
        <w:rPr>
          <w:lang w:val="en-CA" w:bidi="en-US"/>
        </w:rPr>
        <w:fldChar w:fldCharType="separate"/>
      </w:r>
      <w:r w:rsidR="00672612" w:rsidRPr="00672612">
        <w:rPr>
          <w:noProof/>
          <w:lang w:val="en-CA" w:bidi="en-US"/>
        </w:rPr>
        <w:t>[11]</w:t>
      </w:r>
      <w:r w:rsidR="00816C1C">
        <w:rPr>
          <w:lang w:val="en-CA" w:bidi="en-US"/>
        </w:rPr>
        <w:fldChar w:fldCharType="end"/>
      </w:r>
      <w:r w:rsidR="00816C1C">
        <w:rPr>
          <w:lang w:val="en-CA"/>
        </w:rPr>
        <w:t xml:space="preserve"> </w:t>
      </w:r>
      <w:r w:rsidR="00440CF2">
        <w:rPr>
          <w:lang w:val="en-CA"/>
        </w:rPr>
        <w:t>(</w:t>
      </w:r>
      <w:r w:rsidR="00816C1C">
        <w:rPr>
          <w:lang w:val="en-CA"/>
        </w:rPr>
        <w:t xml:space="preserve">and </w:t>
      </w:r>
      <w:r w:rsidR="00816C1C" w:rsidRPr="00816C1C">
        <w:rPr>
          <w:i/>
          <w:lang w:val="en-CA"/>
        </w:rPr>
        <w:t>vice versa</w:t>
      </w:r>
      <w:r w:rsidR="00440CF2">
        <w:rPr>
          <w:lang w:val="en-CA"/>
        </w:rPr>
        <w:t>)</w:t>
      </w:r>
      <w:r w:rsidRPr="00C96343">
        <w:rPr>
          <w:lang w:val="en-CA"/>
        </w:rPr>
        <w:t>.</w:t>
      </w:r>
      <w:r>
        <w:t xml:space="preserve"> </w:t>
      </w:r>
      <w:ins w:id="76" w:author="Martin Smith" w:date="2018-12-05T16:57:00Z">
        <w:r w:rsidR="00E82437">
          <w:rPr>
            <w:lang w:val="en-CA" w:bidi="en-US"/>
          </w:rPr>
          <w:t xml:space="preserve">Naturally </w:t>
        </w:r>
        <w:r w:rsidR="00E82437">
          <w:rPr>
            <w:lang w:val="en-CA" w:bidi="en-US"/>
          </w:rPr>
          <w:fldChar w:fldCharType="begin" w:fldLock="1"/>
        </w:r>
      </w:ins>
      <w:r w:rsidR="00672612">
        <w:rPr>
          <w:lang w:val="en-CA" w:bidi="en-US"/>
        </w:rPr>
        <w:instrText>ADDIN CSL_CITATION { "citationItems" : [ { "id" : "ITEM-1", "itemData" : { "DOI" : "10.1109/TIT.1953.1188569", "ISSN" : "1941-5982", "abstract" : "This paper is an attempt to clarify some aspects of the approach to experimentation suggested by the author in a recent publication in the Philosophical Magazine, (hereafter referred to as P.M.). The concept of \"amount of information\" is shown to have three distinct senses in current literature. Two of these are definable as numerical features of the logical pattern of propositional relations which we make to represent a result. The third measures the relative unexpectedness of the pattern, which may or may not be connected with its numerical features. Since logical patterns can be built up from discrete quantal elements, the information enabling them to be built is quantised by our use of 'yes-or-no' logical forms as scientific statements. The number of discrete 'elementary propositions' in a given description cannot be altered by any complete reformulation. This is seen to be the basis of our ability to 'barter' certain quantities for one another - e.g. accuracy for speed of response in a galvanometer or a communication-channel. The term \"selective information\" is suggested to distinguish the third sense of 'information' (called amount of detail in P.M.) from the first two, whioh measure respectively the number of independent features (structural information) and the weight of evidence or precision (metrical information) in a result. 'Selective information' is the measure of information currently used by communication engineers, and a distinguishing title appears to be essential. From the standpoint here adopted the various uncertainty-relations of physics illustrate a general axiom expressing the quantal nature of the logical descriptions which we make. Some other practical and theoretical implications of the theory are examined.", "author" : [ { "dropping-particle" : "", "family" : "Mackay", "given" : "Donald Macrimmon", "non-dropping-particle" : "", "parse-names" : false, "suffix" : "" } ], "container-title" : "IEEE Transactions on Information Theory", "id" : "ITEM-1", "issue" : "1", "issued" : { "date-parts" : [ [ "1953" ] ] }, "page" : "60-80", "title" : "Quantal aspects of scientific information", "type" : "article-journal", "volume" : "1" }, "uris" : [ "http://www.mendeley.com/documents/?uuid=9aa3923e-eb97-4c74-af9c-b7f9ef79b91e" ] } ], "mendeley" : { "formattedCitation" : "[12]", "plainTextFormattedCitation" : "[12]", "previouslyFormattedCitation" : "(Mackay 1953)" }, "properties" : { "noteIndex" : 0 }, "schema" : "https://github.com/citation-style-language/schema/raw/master/csl-citation.json" }</w:instrText>
      </w:r>
      <w:ins w:id="77" w:author="Martin Smith" w:date="2018-12-05T16:57:00Z">
        <w:r w:rsidR="00E82437">
          <w:rPr>
            <w:lang w:val="en-CA" w:bidi="en-US"/>
          </w:rPr>
          <w:fldChar w:fldCharType="separate"/>
        </w:r>
      </w:ins>
      <w:r w:rsidR="00672612" w:rsidRPr="00672612">
        <w:rPr>
          <w:noProof/>
          <w:lang w:val="en-CA" w:bidi="en-US"/>
        </w:rPr>
        <w:t>[12]</w:t>
      </w:r>
      <w:ins w:id="78" w:author="Martin Smith" w:date="2018-12-05T16:57:00Z">
        <w:r w:rsidR="00E82437">
          <w:rPr>
            <w:lang w:val="en-CA" w:bidi="en-US"/>
          </w:rPr>
          <w:fldChar w:fldCharType="end"/>
        </w:r>
        <w:r w:rsidR="00E82437">
          <w:rPr>
            <w:lang w:val="en-CA" w:bidi="en-US"/>
          </w:rPr>
          <w:t xml:space="preserve">, more accurate methods consistently yield less resolution </w:t>
        </w:r>
        <w:r w:rsidR="00E82437">
          <w:rPr>
            <w:lang w:val="en-CA" w:bidi="en-US"/>
          </w:rPr>
          <w:fldChar w:fldCharType="begin" w:fldLock="1"/>
        </w:r>
      </w:ins>
      <w:r w:rsidR="00672612">
        <w:rPr>
          <w:lang w:val="en-CA" w:bidi="en-US"/>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"id" : "ITEM-2",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"ITEM-2",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"ITEM-3",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"ITEM-3",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"id" : "ITEM-4",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"ITEM-4",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"id" : "ITEM-5",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"ITEM-5",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"mendeley" : { "formattedCitation" : "[2,5,7,8,11]", "plainTextFormattedCitation" : "[2,5,7,8,11]", "previouslyFormattedCitation" : "(Brown et al. 2017; Goloboff, Torres, and Arias 2018; O\u2019Reilly et al. 2016, 2018; Puttick, O\u2019Reilly, Tanner, et al. 2017)" }, "properties" : { "noteIndex" : 0 }, "schema" : "https://github.com/citation-style-language/schema/raw/master/csl-citation.json" }</w:instrText>
      </w:r>
      <w:ins w:id="79" w:author="Martin Smith" w:date="2018-12-05T16:57:00Z">
        <w:r w:rsidR="00E82437">
          <w:rPr>
            <w:lang w:val="en-CA" w:bidi="en-US"/>
          </w:rPr>
          <w:fldChar w:fldCharType="separate"/>
        </w:r>
      </w:ins>
      <w:r w:rsidR="00672612" w:rsidRPr="00672612">
        <w:rPr>
          <w:noProof/>
          <w:lang w:val="en-CA" w:bidi="en-US"/>
        </w:rPr>
        <w:t>[2,5,7,8,11]</w:t>
      </w:r>
      <w:ins w:id="80" w:author="Martin Smith" w:date="2018-12-05T16:57:00Z">
        <w:r w:rsidR="00E82437">
          <w:rPr>
            <w:lang w:val="en-CA" w:bidi="en-US"/>
          </w:rPr>
          <w:fldChar w:fldCharType="end"/>
        </w:r>
        <w:r w:rsidR="00E82437">
          <w:rPr>
            <w:lang w:val="en-CA" w:bidi="en-US"/>
          </w:rPr>
          <w:t>.</w:t>
        </w:r>
      </w:ins>
    </w:p>
    <w:p w14:paraId="331C85BA" w14:textId="1B97DE37" w:rsidR="00E82437" w:rsidRDefault="00E82437" w:rsidP="00F817DD">
      <w:pPr>
        <w:pStyle w:val="Subsequentpara"/>
        <w:rPr>
          <w:ins w:id="81" w:author="Martin Smith" w:date="2018-12-05T16:57:00Z"/>
          <w:lang w:val="en-CA" w:bidi="en-US"/>
        </w:rPr>
      </w:pPr>
      <w:ins w:id="82" w:author="Martin Smith" w:date="2018-12-05T16:58:00Z">
        <w:r>
          <w:rPr>
            <w:lang w:val="en-CA" w:bidi="en-US"/>
          </w:rPr>
          <w:t xml:space="preserve">This trade-off has been acknowledged by </w:t>
        </w:r>
      </w:ins>
      <w:ins w:id="83" w:author="Martin Smith" w:date="2018-12-05T16:57:00Z">
        <w:r>
          <w:rPr>
            <w:lang w:val="en-CA" w:bidi="en-US"/>
          </w:rPr>
          <w:t xml:space="preserve">collapsing groups whose support is below an arbitrary value </w:t>
        </w:r>
        <w:r>
          <w:rPr>
            <w:lang w:val="en-CA" w:bidi="en-US"/>
          </w:rPr>
          <w:fldChar w:fldCharType="begin" w:fldLock="1"/>
        </w:r>
      </w:ins>
      <w:r w:rsidR="00672612">
        <w:rPr>
          <w:lang w:val="en-CA" w:bidi="en-US"/>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"id" : "ITEM-2",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"ITEM-2", "issue" : "4", "issued" : { "date-parts" : [ [ "2018" ] ] }, "page" : "407-437", "title" : "Weighted parsimony outperforms other methods of phylogenetic inference under models appropriate for morphology", "type" : "article-journal", "volume" : "34" }, "uris" : [ "http://www.mendeley.com/documents/?uuid=48a80001-47c8-491e-b200-d8499f65566c" ] }, { "id" : "ITEM-3",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"ITEM-3",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"id" : "ITEM-4",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"ITEM-4", "issued" : { "date-parts" : [ [ "2018" ] ] }, "title" : "Probabilistic methods outperform parsimony in the phylogenetic analysis of data simulated without a probabilistic model", "type" : "article-journal" }, "uris" : [ "http://www.mendeley.com/documents/?uuid=7878a4c1-8d61-4fce-b7de-9b9869ab4500" ] } ], "mendeley" : { "formattedCitation" : "[2,6,8,11]", "plainTextFormattedCitation" : "[2,6,8,11]", "previouslyFormattedCitation" : "(Brown et al. 2017; Goloboff, Torres, and Arias 2018; O\u2019Reilly et al. 2018; Puttick et al. 2018)" }, "properties" : { "noteIndex" : 0 }, "schema" : "https://github.com/citation-style-language/schema/raw/master/csl-citation.json" }</w:instrText>
      </w:r>
      <w:ins w:id="84" w:author="Martin Smith" w:date="2018-12-05T16:57:00Z">
        <w:r>
          <w:rPr>
            <w:lang w:val="en-CA" w:bidi="en-US"/>
          </w:rPr>
          <w:fldChar w:fldCharType="separate"/>
        </w:r>
      </w:ins>
      <w:r w:rsidR="00672612" w:rsidRPr="00672612">
        <w:rPr>
          <w:noProof/>
          <w:lang w:val="en-CA" w:bidi="en-US"/>
        </w:rPr>
        <w:t>[2,6,8,11]</w:t>
      </w:r>
      <w:ins w:id="85" w:author="Martin Smith" w:date="2018-12-05T16:57:00Z">
        <w:r>
          <w:rPr>
            <w:lang w:val="en-CA" w:bidi="en-US"/>
          </w:rPr>
          <w:fldChar w:fldCharType="end"/>
        </w:r>
        <w:r>
          <w:rPr>
            <w:lang w:val="en-CA" w:bidi="en-US"/>
          </w:rPr>
          <w:t xml:space="preserve">, </w:t>
        </w:r>
      </w:ins>
      <w:ins w:id="86" w:author="Martin Smith" w:date="2018-12-05T16:59:00Z">
        <w:r w:rsidR="00EA19C7">
          <w:rPr>
            <w:lang w:val="en-CA" w:bidi="en-US"/>
          </w:rPr>
          <w:t xml:space="preserve">which sacrifices resolution </w:t>
        </w:r>
      </w:ins>
      <w:ins w:id="87" w:author="Martin Smith" w:date="2018-12-05T16:57:00Z">
        <w:r>
          <w:rPr>
            <w:lang w:val="en-CA" w:bidi="en-US"/>
          </w:rPr>
          <w:t>in order to improve accuracy</w:t>
        </w:r>
      </w:ins>
      <w:ins w:id="88" w:author="Martin Smith" w:date="2018-12-05T17:00:00Z">
        <w:r w:rsidR="00EA19C7">
          <w:rPr>
            <w:lang w:val="en-CA" w:bidi="en-US"/>
          </w:rPr>
          <w:t xml:space="preserve">—but despite </w:t>
        </w:r>
      </w:ins>
      <w:ins w:id="89" w:author="Martin Smith" w:date="2018-12-05T17:01:00Z">
        <w:r w:rsidR="00EA19C7">
          <w:rPr>
            <w:lang w:val="en-CA" w:bidi="en-US"/>
          </w:rPr>
          <w:t xml:space="preserve">acknowledging the role of resolution, these studies still treat accuracy as </w:t>
        </w:r>
      </w:ins>
      <w:ins w:id="90" w:author="Martin Smith" w:date="2018-12-05T17:02:00Z">
        <w:r w:rsidR="00EA19C7">
          <w:rPr>
            <w:lang w:val="en-CA" w:bidi="en-US"/>
          </w:rPr>
          <w:t xml:space="preserve">synonymous with </w:t>
        </w:r>
      </w:ins>
      <w:ins w:id="91" w:author="Martin Smith" w:date="2018-12-05T17:01:00Z">
        <w:r w:rsidR="00EA19C7">
          <w:rPr>
            <w:lang w:val="en-CA" w:bidi="en-US"/>
          </w:rPr>
          <w:t>performance.</w:t>
        </w:r>
      </w:ins>
    </w:p>
    <w:p w14:paraId="0A232927" w14:textId="3B70B3ED" w:rsidR="00835937" w:rsidRDefault="00223714" w:rsidP="00F817DD">
      <w:pPr>
        <w:pStyle w:val="Subsequentpara"/>
        <w:rPr>
          <w:lang w:val="en-CA" w:bidi="en-US"/>
        </w:rPr>
      </w:pPr>
      <w:r>
        <w:rPr>
          <w:lang w:val="en-CA" w:bidi="en-US"/>
        </w:rPr>
        <w:lastRenderedPageBreak/>
        <w:t xml:space="preserve">We should </w:t>
      </w:r>
      <w:ins w:id="92" w:author="Martin Smith" w:date="2018-12-05T17:01:00Z">
        <w:r w:rsidR="00EA19C7">
          <w:rPr>
            <w:lang w:val="en-CA" w:bidi="en-US"/>
          </w:rPr>
          <w:t xml:space="preserve">instead </w:t>
        </w:r>
      </w:ins>
      <w:r>
        <w:rPr>
          <w:lang w:val="en-CA" w:bidi="en-US"/>
        </w:rPr>
        <w:t xml:space="preserve">favour methods that recover as much </w:t>
      </w:r>
      <w:r w:rsidRPr="00EA19C7">
        <w:rPr>
          <w:i/>
          <w:lang w:val="en-CA" w:bidi="en-US"/>
          <w:rPrChange w:id="93" w:author="Martin Smith" w:date="2018-12-05T17:01:00Z">
            <w:rPr>
              <w:lang w:val="en-CA" w:bidi="en-US"/>
            </w:rPr>
          </w:rPrChange>
        </w:rPr>
        <w:t>information</w:t>
      </w:r>
      <w:r>
        <w:rPr>
          <w:lang w:val="en-CA" w:bidi="en-US"/>
        </w:rPr>
        <w:t xml:space="preserve"> as possible about the true tree, striking a balance between accuracy and </w:t>
      </w:r>
      <w:r w:rsidR="006378D0">
        <w:rPr>
          <w:lang w:val="en-CA" w:bidi="en-US"/>
        </w:rPr>
        <w:t>resolution</w:t>
      </w:r>
      <w:r w:rsidR="00030862">
        <w:rPr>
          <w:lang w:val="en-CA" w:bidi="en-US"/>
        </w:rPr>
        <w:t xml:space="preserve">.  </w:t>
      </w:r>
      <w:r w:rsidR="00A96A23">
        <w:rPr>
          <w:lang w:val="en-CA" w:bidi="en-US"/>
        </w:rPr>
        <w:t>For example, a</w:t>
      </w:r>
      <w:r w:rsidR="00A96A23">
        <w:rPr>
          <w:lang w:val="en-CA"/>
        </w:rPr>
        <w:t xml:space="preserve"> tree that resolves 20 relationships conveys much information about the correct tree</w:t>
      </w:r>
      <w:r w:rsidR="00CF5441">
        <w:rPr>
          <w:lang w:val="en-CA"/>
        </w:rPr>
        <w:t xml:space="preserve">, even if one </w:t>
      </w:r>
      <w:r w:rsidR="00440CF2">
        <w:rPr>
          <w:lang w:val="en-CA"/>
        </w:rPr>
        <w:t xml:space="preserve">of those </w:t>
      </w:r>
      <w:r w:rsidR="00CF5441">
        <w:rPr>
          <w:lang w:val="en-CA"/>
        </w:rPr>
        <w:t>relationship</w:t>
      </w:r>
      <w:r w:rsidR="00440CF2">
        <w:rPr>
          <w:lang w:val="en-CA"/>
        </w:rPr>
        <w:t>s</w:t>
      </w:r>
      <w:r w:rsidR="00CF5441">
        <w:rPr>
          <w:lang w:val="en-CA"/>
        </w:rPr>
        <w:t xml:space="preserve"> is incorrect</w:t>
      </w:r>
      <w:r w:rsidR="00A96A23">
        <w:rPr>
          <w:lang w:val="en-CA"/>
        </w:rPr>
        <w:t>; a tree that resolves just one relationship conveys less</w:t>
      </w:r>
      <w:r w:rsidR="009E4E80">
        <w:rPr>
          <w:lang w:val="en-CA"/>
        </w:rPr>
        <w:t xml:space="preserve"> information</w:t>
      </w:r>
      <w:r w:rsidR="00CF5441">
        <w:rPr>
          <w:lang w:val="en-CA"/>
        </w:rPr>
        <w:t xml:space="preserve">, even if that </w:t>
      </w:r>
      <w:r w:rsidR="00A85AF0">
        <w:rPr>
          <w:lang w:val="en-CA"/>
        </w:rPr>
        <w:t xml:space="preserve">single </w:t>
      </w:r>
      <w:r w:rsidR="00CF5441">
        <w:rPr>
          <w:lang w:val="en-CA"/>
        </w:rPr>
        <w:t>relationship is correct</w:t>
      </w:r>
      <w:r w:rsidR="00A96A23">
        <w:rPr>
          <w:lang w:val="en-CA"/>
        </w:rPr>
        <w:t>.</w:t>
      </w:r>
      <w:ins w:id="94" w:author="Martin Smith" w:date="2018-12-05T16:54:00Z">
        <w:r w:rsidR="006C425F">
          <w:rPr>
            <w:lang w:val="en-CA"/>
          </w:rPr>
          <w:t xml:space="preserve"> By the same measure, i</w:t>
        </w:r>
        <w:r w:rsidR="006C425F">
          <w:rPr>
            <w:lang w:val="en-CA" w:bidi="en-US"/>
          </w:rPr>
          <w:t xml:space="preserve">f two trees are equally accurate, then the more precise contains more phylogenetic information: accuracy and resolution are two complementary ways that a tree can be useful, and our objective should be to maximise both </w:t>
        </w:r>
        <w:r w:rsidR="006C425F">
          <w:rPr>
            <w:lang w:val="en-CA" w:bidi="en-US"/>
          </w:rPr>
          <w:fldChar w:fldCharType="begin" w:fldLock="1"/>
        </w:r>
      </w:ins>
      <w:r w:rsidR="00672612">
        <w:rPr>
          <w:lang w:val="en-CA" w:bidi="en-US"/>
        </w:rPr>
        <w:instrText>ADDIN CSL_CITATION { "citationItems" : [ { "id" : "ITEM-1", "itemData" : { "DOI" : "10.1109/TIT.1953.1188569", "ISSN" : "1941-5982", "abstract" : "This paper is an attempt to clarify some aspects of the approach to experimentation suggested by the author in a recent publication in the Philosophical Magazine, (hereafter referred to as P.M.). The concept of \"amount of information\" is shown to have three distinct senses in current literature. Two of these are definable as numerical features of the logical pattern of propositional relations which we make to represent a result. The third measures the relative unexpectedness of the pattern, which may or may not be connected with its numerical features. Since logical patterns can be built up from discrete quantal elements, the information enabling them to be built is quantised by our use of 'yes-or-no' logical forms as scientific statements. The number of discrete 'elementary propositions' in a given description cannot be altered by any complete reformulation. This is seen to be the basis of our ability to 'barter' certain quantities for one another - e.g. accuracy for speed of response in a galvanometer or a communication-channel. The term \"selective information\" is suggested to distinguish the third sense of 'information' (called amount of detail in P.M.) from the first two, whioh measure respectively the number of independent features (structural information) and the weight of evidence or precision (metrical information) in a result. 'Selective information' is the measure of information currently used by communication engineers, and a distinguishing title appears to be essential. From the standpoint here adopted the various uncertainty-relations of physics illustrate a general axiom expressing the quantal nature of the logical descriptions which we make. Some other practical and theoretical implications of the theory are examined.", "author" : [ { "dropping-particle" : "", "family" : "Mackay", "given" : "Donald Macrimmon", "non-dropping-particle" : "", "parse-names" : false, "suffix" : "" } ], "container-title" : "IEEE Transactions on Information Theory", "id" : "ITEM-1", "issue" : "1", "issued" : { "date-parts" : [ [ "1953" ] ] }, "page" : "60-80", "title" : "Quantal aspects of scientific information", "type" : "article-journal", "volume" : "1" }, "uris" : [ "http://www.mendeley.com/documents/?uuid=9aa3923e-eb97-4c74-af9c-b7f9ef79b91e" ] } ], "mendeley" : { "formattedCitation" : "[12]", "plainTextFormattedCitation" : "[12]", "previouslyFormattedCitation" : "(Mackay 1953)" }, "properties" : { "noteIndex" : 0 }, "schema" : "https://github.com/citation-style-language/schema/raw/master/csl-citation.json" }</w:instrText>
      </w:r>
      <w:ins w:id="95" w:author="Martin Smith" w:date="2018-12-05T16:54:00Z">
        <w:r w:rsidR="006C425F">
          <w:rPr>
            <w:lang w:val="en-CA" w:bidi="en-US"/>
          </w:rPr>
          <w:fldChar w:fldCharType="separate"/>
        </w:r>
      </w:ins>
      <w:r w:rsidR="00672612" w:rsidRPr="00672612">
        <w:rPr>
          <w:noProof/>
          <w:lang w:val="en-CA" w:bidi="en-US"/>
        </w:rPr>
        <w:t>[12]</w:t>
      </w:r>
      <w:ins w:id="96" w:author="Martin Smith" w:date="2018-12-05T16:54:00Z">
        <w:r w:rsidR="006C425F">
          <w:rPr>
            <w:lang w:val="en-CA" w:bidi="en-US"/>
          </w:rPr>
          <w:fldChar w:fldCharType="end"/>
        </w:r>
        <w:r w:rsidR="006C425F">
          <w:rPr>
            <w:lang w:val="en-CA" w:bidi="en-US"/>
          </w:rPr>
          <w:t>.</w:t>
        </w:r>
      </w:ins>
      <w:ins w:id="97" w:author="Martin Smith" w:date="2018-12-05T17:02:00Z">
        <w:r w:rsidR="00EA19C7">
          <w:rPr>
            <w:lang w:val="en-CA" w:bidi="en-US"/>
          </w:rPr>
          <w:t xml:space="preserve">  </w:t>
        </w:r>
      </w:ins>
      <w:ins w:id="98" w:author="Martin Smith" w:date="2018-12-05T11:19:00Z">
        <w:r w:rsidR="00835937">
          <w:rPr>
            <w:lang w:val="en-CA" w:bidi="en-US"/>
          </w:rPr>
          <w:t xml:space="preserve">Here I explore whether </w:t>
        </w:r>
      </w:ins>
      <w:ins w:id="99" w:author="Martin Smith" w:date="2018-12-05T17:02:00Z">
        <w:r w:rsidR="00EA19C7">
          <w:rPr>
            <w:lang w:val="en-CA" w:bidi="en-US"/>
          </w:rPr>
          <w:t xml:space="preserve">previous </w:t>
        </w:r>
      </w:ins>
      <w:ins w:id="100" w:author="Martin Smith" w:date="2018-12-05T11:19:00Z">
        <w:r w:rsidR="00835937">
          <w:rPr>
            <w:lang w:val="en-CA" w:bidi="en-US"/>
          </w:rPr>
          <w:t>conclusions hold up if trees are evaluated according to their</w:t>
        </w:r>
      </w:ins>
      <w:ins w:id="101" w:author="Martin Smith" w:date="2018-12-06T15:46:00Z">
        <w:r w:rsidR="00EF0261">
          <w:rPr>
            <w:lang w:val="en-CA" w:bidi="en-US"/>
          </w:rPr>
          <w:t xml:space="preserve"> </w:t>
        </w:r>
      </w:ins>
      <w:ins w:id="102" w:author="Martin Smith" w:date="2018-12-06T15:47:00Z">
        <w:r w:rsidR="00EF0261">
          <w:rPr>
            <w:lang w:val="en-CA" w:bidi="en-US"/>
          </w:rPr>
          <w:t>overall similarity (in terms of shared information)</w:t>
        </w:r>
      </w:ins>
      <w:ins w:id="103" w:author="Martin Smith" w:date="2018-12-06T15:46:00Z">
        <w:r w:rsidR="00EF0261">
          <w:rPr>
            <w:lang w:val="en-CA" w:bidi="en-US"/>
          </w:rPr>
          <w:t xml:space="preserve"> rather</w:t>
        </w:r>
      </w:ins>
      <w:ins w:id="104" w:author="Martin Smith" w:date="2018-12-05T11:19:00Z">
        <w:r w:rsidR="00835937">
          <w:rPr>
            <w:lang w:val="en-CA" w:bidi="en-US"/>
          </w:rPr>
          <w:t xml:space="preserve"> than </w:t>
        </w:r>
      </w:ins>
      <w:ins w:id="105" w:author="Martin Smith" w:date="2018-12-06T15:47:00Z">
        <w:r w:rsidR="00EF0261">
          <w:rPr>
            <w:lang w:val="en-CA" w:bidi="en-US"/>
          </w:rPr>
          <w:t>‘</w:t>
        </w:r>
      </w:ins>
      <w:ins w:id="106" w:author="Martin Smith" w:date="2018-12-05T11:19:00Z">
        <w:r w:rsidR="00835937">
          <w:rPr>
            <w:lang w:val="en-CA" w:bidi="en-US"/>
          </w:rPr>
          <w:t>accuracy</w:t>
        </w:r>
      </w:ins>
      <w:ins w:id="107" w:author="Martin Smith" w:date="2018-12-06T15:47:00Z">
        <w:r w:rsidR="00EF0261">
          <w:rPr>
            <w:lang w:val="en-CA" w:bidi="en-US"/>
          </w:rPr>
          <w:t>’</w:t>
        </w:r>
      </w:ins>
      <w:ins w:id="108" w:author="Martin Smith" w:date="2018-12-05T11:19:00Z">
        <w:r w:rsidR="00835937">
          <w:rPr>
            <w:lang w:val="en-CA" w:bidi="en-US"/>
          </w:rPr>
          <w:t xml:space="preserve"> alone.</w:t>
        </w:r>
      </w:ins>
    </w:p>
    <w:p w14:paraId="31AF042B" w14:textId="203D73F9" w:rsidR="00FD569E" w:rsidDel="005070DB" w:rsidRDefault="00FD569E" w:rsidP="00F817DD">
      <w:pPr>
        <w:pStyle w:val="Subsequentpara"/>
        <w:rPr>
          <w:del w:id="109" w:author="Martin Smith" w:date="2018-12-05T09:54:00Z"/>
          <w:lang w:val="en-CA"/>
        </w:rPr>
      </w:pPr>
      <w:del w:id="110" w:author="Martin Smith" w:date="2018-12-05T07:43:00Z">
        <w:r w:rsidDel="00B428EE">
          <w:delText xml:space="preserve">The quartet dissimilarity </w:delText>
        </w:r>
        <w:r w:rsidDel="00B428EE">
          <w:fldChar w:fldCharType="begin" w:fldLock="1"/>
        </w:r>
        <w:r w:rsidR="0019315C" w:rsidRPr="00B428EE" w:rsidDel="00B428EE">
          <w:del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"id" : "ITEM-2",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"ITEM-2", "issue" : "2", "issued" : { "date-parts" : [ [ "1985" ] ] }, "page" : "193-200", "title" : "Comparison of undirected phylogenetic trees based on subtrees of four evolutionary units", "type" : "article-journal", "volume" : "34" }, "uris" : [ "http://www.mendeley.com/documents/?uuid=3d5e059b-c1b8-4baa-baca-7924f28a15f4" ] } ], "mendeley" : { "formattedCitation" : "[11,12]", "plainTextFormattedCitation" : "[11,12]", "previouslyFormattedCitation" : "[11,12]" }, "properties" : { "noteIndex" : 0 }, "schema" : "https://github.com/citation-style-language/schema/raw/master/csl-citation.json" }</w:delInstrText>
        </w:r>
        <w:r w:rsidDel="00B428EE">
          <w:fldChar w:fldCharType="separate"/>
        </w:r>
        <w:r w:rsidR="00E1174A" w:rsidRPr="00B428EE" w:rsidDel="00B428EE">
          <w:rPr>
            <w:noProof/>
          </w:rPr>
          <w:delText>[11,12]</w:delText>
        </w:r>
        <w:r w:rsidDel="00B428EE">
          <w:fldChar w:fldCharType="end"/>
        </w:r>
        <w:r w:rsidDel="00B428EE">
          <w:delText xml:space="preserve"> </w:delText>
        </w:r>
        <w:r w:rsidDel="00B428EE">
          <w:rPr>
            <w:lang w:val="en-CA"/>
          </w:rPr>
          <w:delText xml:space="preserve">and normalised symmetric difference </w:delText>
        </w:r>
        <w:r w:rsidDel="00B428EE">
          <w:rPr>
            <w:lang w:val="en-CA" w:bidi="en-US"/>
          </w:rPr>
          <w:fldChar w:fldCharType="begin" w:fldLock="1"/>
        </w:r>
        <w:r w:rsidR="0019315C" w:rsidDel="00B428EE">
          <w:rPr>
            <w:lang w:val="en-CA" w:bidi="en-US"/>
          </w:rPr>
          <w:del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"mendeley" : { "formattedCitation" : "[13]", "plainTextFormattedCitation" : "[13]", "previouslyFormattedCitation" : "[13]" }, "properties" : { "noteIndex" : 0 }, "schema" : "https://github.com/citation-style-language/schema/raw/master/csl-citation.json" }</w:delInstrText>
        </w:r>
        <w:r w:rsidDel="00B428EE">
          <w:rPr>
            <w:lang w:val="en-CA" w:bidi="en-US"/>
          </w:rPr>
          <w:fldChar w:fldCharType="separate"/>
        </w:r>
        <w:r w:rsidR="00E1174A" w:rsidRPr="00E1174A" w:rsidDel="00B428EE">
          <w:rPr>
            <w:noProof/>
            <w:lang w:val="en-CA" w:bidi="en-US"/>
          </w:rPr>
          <w:delText>[13]</w:delText>
        </w:r>
        <w:r w:rsidDel="00B428EE">
          <w:rPr>
            <w:lang w:val="en-CA" w:bidi="en-US"/>
          </w:rPr>
          <w:fldChar w:fldCharType="end"/>
        </w:r>
        <w:r w:rsidDel="00B428EE">
          <w:rPr>
            <w:lang w:val="en-CA"/>
          </w:rPr>
          <w:delText xml:space="preserve"> metrics</w:delText>
        </w:r>
      </w:del>
      <w:del w:id="111" w:author="Martin Smith" w:date="2018-12-05T07:44:00Z">
        <w:r w:rsidDel="00B428EE">
          <w:rPr>
            <w:lang w:val="en-CA"/>
          </w:rPr>
          <w:delText xml:space="preserve"> </w:delText>
        </w:r>
      </w:del>
      <w:del w:id="112" w:author="Martin Smith" w:date="2018-12-05T07:39:00Z">
        <w:r w:rsidDel="00256DCF">
          <w:delText>allow information-based comparison</w:delText>
        </w:r>
        <w:r w:rsidR="00781BE8" w:rsidDel="00256DCF">
          <w:delText>s</w:delText>
        </w:r>
        <w:r w:rsidDel="00256DCF">
          <w:delText xml:space="preserve"> between </w:delText>
        </w:r>
        <w:r w:rsidR="00AD7CEF" w:rsidDel="00256DCF">
          <w:delText>two trees</w:delText>
        </w:r>
        <w:r w:rsidDel="00256DCF">
          <w:delText>.</w:delText>
        </w:r>
      </w:del>
      <w:del w:id="113" w:author="Martin Smith" w:date="2018-12-05T07:44:00Z">
        <w:r w:rsidDel="00B428EE">
          <w:delText xml:space="preserve"> </w:delText>
        </w:r>
        <w:r w:rsidR="00781BE8" w:rsidDel="00B428EE">
          <w:delText>The former considers whether each possible quartet (a set of four taxa)</w:delText>
        </w:r>
      </w:del>
      <w:del w:id="114" w:author="Martin Smith" w:date="2018-12-05T11:20:00Z">
        <w:r w:rsidR="00781BE8" w:rsidDel="00835937">
          <w:delText xml:space="preserve"> </w:delText>
        </w:r>
      </w:del>
      <w:del w:id="115" w:author="Martin Smith" w:date="2018-12-05T07:44:00Z">
        <w:r w:rsidR="00781BE8" w:rsidDel="00B428EE">
          <w:delText xml:space="preserve">is </w:delText>
        </w:r>
      </w:del>
      <w:del w:id="116" w:author="Martin Smith" w:date="2018-12-05T11:20:00Z">
        <w:r w:rsidR="00781BE8" w:rsidDel="00835937">
          <w:delText xml:space="preserve">resolved the same way </w:delText>
        </w:r>
        <w:r w:rsidR="00781BE8" w:rsidRPr="006E0F46" w:rsidDel="00835937">
          <w:rPr>
            <w:lang w:val="en-CA"/>
          </w:rPr>
          <w:delText>(</w:delText>
        </w:r>
        <w:r w:rsidR="00781BE8" w:rsidRPr="006E0F46" w:rsidDel="00835937">
          <w:rPr>
            <w:i/>
            <w:lang w:val="en-CA"/>
          </w:rPr>
          <w:delText>s</w:delText>
        </w:r>
        <w:r w:rsidR="00781BE8" w:rsidRPr="006E0F46" w:rsidDel="00835937">
          <w:rPr>
            <w:lang w:val="en-CA"/>
          </w:rPr>
          <w:delText xml:space="preserve">) or </w:delText>
        </w:r>
        <w:r w:rsidR="00781BE8" w:rsidDel="00835937">
          <w:rPr>
            <w:lang w:val="en-CA"/>
          </w:rPr>
          <w:delText xml:space="preserve">a </w:delText>
        </w:r>
        <w:r w:rsidR="00781BE8" w:rsidRPr="006E0F46" w:rsidDel="00835937">
          <w:rPr>
            <w:lang w:val="en-CA"/>
          </w:rPr>
          <w:delText xml:space="preserve">different </w:delText>
        </w:r>
        <w:r w:rsidR="00781BE8" w:rsidDel="00835937">
          <w:rPr>
            <w:lang w:val="en-CA"/>
          </w:rPr>
          <w:delText xml:space="preserve">way </w:delText>
        </w:r>
        <w:r w:rsidR="00781BE8" w:rsidRPr="006E0F46" w:rsidDel="00835937">
          <w:rPr>
            <w:lang w:val="en-CA"/>
          </w:rPr>
          <w:delText>(</w:delText>
        </w:r>
        <w:r w:rsidR="00781BE8" w:rsidRPr="006E0F46" w:rsidDel="00835937">
          <w:rPr>
            <w:i/>
            <w:lang w:val="en-CA"/>
          </w:rPr>
          <w:delText>d</w:delText>
        </w:r>
        <w:r w:rsidR="00781BE8" w:rsidRPr="006E0F46" w:rsidDel="00835937">
          <w:rPr>
            <w:lang w:val="en-CA"/>
          </w:rPr>
          <w:delText>)</w:delText>
        </w:r>
        <w:r w:rsidR="00781BE8" w:rsidDel="00835937">
          <w:rPr>
            <w:lang w:val="en-CA"/>
          </w:rPr>
          <w:delText xml:space="preserve"> on each tree</w:delText>
        </w:r>
      </w:del>
      <w:del w:id="117" w:author="Martin Smith" w:date="2018-12-05T10:39:00Z">
        <w:r w:rsidR="00781BE8" w:rsidDel="00EB046E">
          <w:rPr>
            <w:lang w:val="en-CA"/>
          </w:rPr>
          <w:delText>;</w:delText>
        </w:r>
      </w:del>
      <w:del w:id="118" w:author="Martin Smith" w:date="2018-12-05T11:20:00Z">
        <w:r w:rsidR="00781BE8" w:rsidDel="00835937">
          <w:rPr>
            <w:lang w:val="en-CA"/>
          </w:rPr>
          <w:delText xml:space="preserve"> </w:delText>
        </w:r>
        <w:r w:rsidR="00781BE8" w:rsidRPr="006E0F46" w:rsidDel="00835937">
          <w:rPr>
            <w:lang w:val="en-CA"/>
          </w:rPr>
          <w:delText xml:space="preserve">resolved in </w:delText>
        </w:r>
      </w:del>
      <w:del w:id="119" w:author="Martin Smith" w:date="2018-12-05T10:39:00Z">
        <w:r w:rsidR="00781BE8" w:rsidRPr="006E0F46" w:rsidDel="00EB046E">
          <w:rPr>
            <w:lang w:val="en-CA"/>
          </w:rPr>
          <w:delText xml:space="preserve">tree 1 </w:delText>
        </w:r>
      </w:del>
      <w:del w:id="120" w:author="Martin Smith" w:date="2018-12-05T11:20:00Z">
        <w:r w:rsidR="00781BE8" w:rsidRPr="006E0F46" w:rsidDel="00835937">
          <w:rPr>
            <w:lang w:val="en-CA"/>
          </w:rPr>
          <w:delText>only (</w:delText>
        </w:r>
        <w:r w:rsidR="00781BE8" w:rsidRPr="006E0F46" w:rsidDel="00835937">
          <w:rPr>
            <w:i/>
            <w:lang w:val="en-CA"/>
          </w:rPr>
          <w:delText>r</w:delText>
        </w:r>
      </w:del>
      <w:del w:id="121" w:author="Martin Smith" w:date="2018-12-05T10:39:00Z">
        <w:r w:rsidR="00781BE8" w:rsidRPr="006E0F46" w:rsidDel="00EB046E">
          <w:rPr>
            <w:vertAlign w:val="subscript"/>
            <w:lang w:val="en-CA"/>
          </w:rPr>
          <w:delText>1</w:delText>
        </w:r>
      </w:del>
      <w:del w:id="122" w:author="Martin Smith" w:date="2018-12-05T11:20:00Z">
        <w:r w:rsidR="00781BE8" w:rsidRPr="006E0F46" w:rsidDel="00835937">
          <w:rPr>
            <w:lang w:val="en-CA"/>
          </w:rPr>
          <w:delText>)</w:delText>
        </w:r>
      </w:del>
      <w:del w:id="123" w:author="Martin Smith" w:date="2018-12-05T10:39:00Z">
        <w:r w:rsidR="00781BE8" w:rsidDel="00EB046E">
          <w:rPr>
            <w:lang w:val="en-CA"/>
          </w:rPr>
          <w:delText>;</w:delText>
        </w:r>
        <w:r w:rsidR="00781BE8" w:rsidRPr="006E0F46" w:rsidDel="00EB046E">
          <w:rPr>
            <w:lang w:val="en-CA"/>
          </w:rPr>
          <w:delText xml:space="preserve"> resolved in tree 2 only (</w:delText>
        </w:r>
        <w:r w:rsidR="00781BE8" w:rsidRPr="006E0F46" w:rsidDel="00EB046E">
          <w:rPr>
            <w:i/>
            <w:lang w:val="en-CA"/>
          </w:rPr>
          <w:delText>r</w:delText>
        </w:r>
        <w:r w:rsidR="00781BE8" w:rsidRPr="006E0F46" w:rsidDel="00EB046E">
          <w:rPr>
            <w:vertAlign w:val="subscript"/>
            <w:lang w:val="en-CA"/>
          </w:rPr>
          <w:delText>2</w:delText>
        </w:r>
        <w:r w:rsidR="00781BE8" w:rsidRPr="006E0F46" w:rsidDel="00EB046E">
          <w:rPr>
            <w:lang w:val="en-CA"/>
          </w:rPr>
          <w:delText>)</w:delText>
        </w:r>
        <w:r w:rsidR="00781BE8" w:rsidDel="00EB046E">
          <w:rPr>
            <w:lang w:val="en-CA"/>
          </w:rPr>
          <w:delText xml:space="preserve">; </w:delText>
        </w:r>
        <w:r w:rsidR="00781BE8" w:rsidRPr="006E0F46" w:rsidDel="00EB046E">
          <w:rPr>
            <w:lang w:val="en-CA"/>
          </w:rPr>
          <w:delText>or unresolved in both trees (</w:delText>
        </w:r>
        <w:r w:rsidR="00781BE8" w:rsidRPr="006E0F46" w:rsidDel="00EB046E">
          <w:rPr>
            <w:i/>
            <w:lang w:val="en-CA"/>
          </w:rPr>
          <w:delText>u</w:delText>
        </w:r>
        <w:r w:rsidR="00781BE8" w:rsidRPr="006E0F46" w:rsidDel="00EB046E">
          <w:rPr>
            <w:lang w:val="en-CA"/>
          </w:rPr>
          <w:delText>)</w:delText>
        </w:r>
      </w:del>
      <w:del w:id="124" w:author="Martin Smith" w:date="2018-12-05T11:20:00Z">
        <w:r w:rsidR="00167651" w:rsidDel="00835937">
          <w:rPr>
            <w:lang w:val="en-CA"/>
          </w:rPr>
          <w:delText xml:space="preserve"> </w:delText>
        </w:r>
        <w:r w:rsidR="00167651" w:rsidDel="00835937">
          <w:rPr>
            <w:lang w:val="en-CA"/>
          </w:rPr>
          <w:fldChar w:fldCharType="begin" w:fldLock="1"/>
        </w:r>
        <w:r w:rsidR="007B6430" w:rsidDel="00835937">
          <w:rPr>
            <w:lang w:val="en-CA"/>
          </w:rPr>
          <w:delInstrText>ADDIN CSL_CITATION { "citationItems" : [ { "id" : "ITEM-1",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"ITEM-1", "issue" : "2", "issued" : { "date-parts" : [ [ "1985" ] ] }, "page" : "193-200", "title" : "Comparison of undirected phylogenetic trees based on subtrees of four evolutionary units", "type" : "article-journal", "volume" : "34" }, "uris" : [ "http://www.mendeley.com/documents/?uuid=3d5e059b-c1b8-4baa-baca-7924f28a15f4" ] }, { "id" : "ITEM-2", "itemData" : { "DOI" : "10.1093/sysbio/35.3.325", "ISSN" : "1076836X", "abstract" : "An undirected phylogenetic tree is an unrooted tree with labeled leaves in which no interior vertex has just two incident edges; the labels associated with the tree's leaves identify organisms or evolutionary units in a study collection.  Any subset of four leaf labels is called a quartet.  each quartet inherits from the phylogenetic tree a subtree providing basic information about branching relationships among the quartet's organisms within the phylogenetic tree.  consequently, quartets can be used to measure resolution of, and to construct measures of structre and dissimiliarity between, such trees.  I report empirical and theoretical investigations of six quartet dissimilarity measures.  The empirical study provides information about frequency distributions of quartet dissimiliariteis when trees are randomly sampled from the set of all phylogenetic trees of given size.  The theoretical study analyzes expectations fo quartet dissimilarity measures when trees are ranomly samples; for this model, expectations of quartet dissimilarity measures are determined byt the expectation of a measur of tree resolution.  ", "author" : [ { "dropping-particle" : "", "family" : "Day", "given" : "William H.E.", "non-dropping-particle" : "", "parse-names" : false, "suffix" : "" } ], "container-title" : "Systematic Biology", "id" : "ITEM-2", "issue" : "3", "issued" : { "date-parts" : [ [ "1986" ] ] }, "page" : "325-333", "title" : "Analysis of quartet dissimilarity measures between undirected phylogenetic trees", "type" : "article-journal", "volume" : "35" }, "uris" : [ "http://www.mendeley.com/documents/?uuid=80b36113-8fd0-446d-a0df-1d32dec38e7d" ] } ], "mendeley" : { "formattedCitation" : "[12,13]", "plainTextFormattedCitation" : "[12,13]", "previouslyFormattedCitation" : "[12]" }, "properties" : { "noteIndex" : 0 }, "schema" : "https://github.com/citation-style-language/schema/raw/master/csl-citation.json" }</w:delInstrText>
        </w:r>
        <w:r w:rsidR="00167651" w:rsidDel="00835937">
          <w:rPr>
            <w:lang w:val="en-CA"/>
          </w:rPr>
          <w:fldChar w:fldCharType="separate"/>
        </w:r>
        <w:r w:rsidR="007B6430" w:rsidRPr="007B6430" w:rsidDel="00835937">
          <w:rPr>
            <w:noProof/>
            <w:lang w:val="en-CA"/>
          </w:rPr>
          <w:delText>[12,13]</w:delText>
        </w:r>
        <w:r w:rsidR="00167651" w:rsidDel="00835937">
          <w:rPr>
            <w:lang w:val="en-CA"/>
          </w:rPr>
          <w:fldChar w:fldCharType="end"/>
        </w:r>
        <w:r w:rsidR="00781BE8" w:rsidRPr="00C96343" w:rsidDel="00835937">
          <w:rPr>
            <w:lang w:val="en-CA"/>
          </w:rPr>
          <w:delText>.</w:delText>
        </w:r>
        <w:r w:rsidR="00781BE8" w:rsidDel="00835937">
          <w:rPr>
            <w:lang w:val="en-CA"/>
          </w:rPr>
          <w:delText xml:space="preserve">  </w:delText>
        </w:r>
      </w:del>
      <w:del w:id="125" w:author="Martin Smith" w:date="2018-12-05T08:13:00Z">
        <w:r w:rsidR="00781BE8" w:rsidRPr="00EB046E" w:rsidDel="00BA221D">
          <w:rPr>
            <w:lang w:val="en-CA"/>
          </w:rPr>
          <w:delText xml:space="preserve">The latter </w:delText>
        </w:r>
        <w:r w:rsidR="007768DC" w:rsidRPr="00EB046E" w:rsidDel="00BA221D">
          <w:rPr>
            <w:lang w:val="en-CA"/>
          </w:rPr>
          <w:delText xml:space="preserve">replaces quartets with </w:delText>
        </w:r>
      </w:del>
      <w:del w:id="126" w:author="Martin Smith" w:date="2018-11-22T09:52:00Z">
        <w:r w:rsidR="00755A1B" w:rsidRPr="00EB046E" w:rsidDel="000361B5">
          <w:rPr>
            <w:lang w:val="en-CA"/>
          </w:rPr>
          <w:delText xml:space="preserve">internal </w:delText>
        </w:r>
        <w:r w:rsidR="00781BE8" w:rsidRPr="00EB046E" w:rsidDel="000361B5">
          <w:rPr>
            <w:lang w:val="en-CA"/>
          </w:rPr>
          <w:delText xml:space="preserve">edges (i.e. </w:delText>
        </w:r>
      </w:del>
      <w:del w:id="127" w:author="Martin Smith" w:date="2018-12-05T08:13:00Z">
        <w:r w:rsidR="00781BE8" w:rsidRPr="00EB046E" w:rsidDel="00BA221D">
          <w:rPr>
            <w:lang w:val="en-CA"/>
          </w:rPr>
          <w:delText>bipartition</w:delText>
        </w:r>
      </w:del>
      <w:del w:id="128" w:author="Martin Smith" w:date="2018-11-22T09:52:00Z">
        <w:r w:rsidR="00781BE8" w:rsidRPr="00EB046E" w:rsidDel="000361B5">
          <w:rPr>
            <w:lang w:val="en-CA"/>
          </w:rPr>
          <w:delText>s or</w:delText>
        </w:r>
      </w:del>
      <w:del w:id="129" w:author="Martin Smith" w:date="2018-12-05T08:13:00Z">
        <w:r w:rsidR="00781BE8" w:rsidRPr="00EB046E" w:rsidDel="00BA221D">
          <w:rPr>
            <w:lang w:val="en-CA"/>
          </w:rPr>
          <w:delText xml:space="preserve"> splits</w:delText>
        </w:r>
      </w:del>
      <w:del w:id="130" w:author="Martin Smith" w:date="2018-11-22T09:53:00Z">
        <w:r w:rsidR="00781BE8" w:rsidRPr="00EB046E" w:rsidDel="000361B5">
          <w:rPr>
            <w:lang w:val="en-CA"/>
          </w:rPr>
          <w:delText xml:space="preserve">) </w:delText>
        </w:r>
      </w:del>
      <w:del w:id="131" w:author="Martin Smith" w:date="2018-12-05T08:13:00Z">
        <w:r w:rsidR="007768DC" w:rsidRPr="00EB046E" w:rsidDel="00BA221D">
          <w:rPr>
            <w:lang w:val="en-CA"/>
          </w:rPr>
          <w:delText>as its unit of measurement</w:delText>
        </w:r>
        <w:r w:rsidR="00781BE8" w:rsidRPr="00EB046E" w:rsidDel="00BA221D">
          <w:rPr>
            <w:lang w:val="en-CA"/>
          </w:rPr>
          <w:delText>.</w:delText>
        </w:r>
      </w:del>
      <w:del w:id="132" w:author="Martin Smith" w:date="2018-12-05T07:51:00Z">
        <w:r w:rsidR="00781BE8" w:rsidRPr="00EB046E" w:rsidDel="00DA70A9">
          <w:rPr>
            <w:lang w:val="en-CA"/>
          </w:rPr>
          <w:delText xml:space="preserve">  </w:delText>
        </w:r>
      </w:del>
      <w:del w:id="133" w:author="Martin Smith" w:date="2018-11-22T10:04:00Z">
        <w:r w:rsidR="004B5847" w:rsidRPr="00EB046E" w:rsidDel="00863591">
          <w:rPr>
            <w:lang w:val="en-CA"/>
          </w:rPr>
          <w:delText>D</w:delText>
        </w:r>
      </w:del>
      <w:del w:id="134" w:author="Martin Smith" w:date="2018-12-05T08:14:00Z">
        <w:r w:rsidR="004B5847" w:rsidRPr="00EB046E" w:rsidDel="0044153F">
          <w:rPr>
            <w:lang w:val="en-CA"/>
          </w:rPr>
          <w:delText xml:space="preserve">issimilarity </w:delText>
        </w:r>
      </w:del>
      <w:del w:id="135" w:author="Martin Smith" w:date="2018-11-22T10:04:00Z">
        <w:r w:rsidR="004B5847" w:rsidRPr="00EB046E" w:rsidDel="00863591">
          <w:rPr>
            <w:lang w:val="en-CA"/>
          </w:rPr>
          <w:delText xml:space="preserve">is given by </w:delText>
        </w:r>
      </w:del>
      <w:del w:id="136" w:author="Martin Smith" w:date="2018-12-05T08:14:00Z">
        <w:r w:rsidRPr="00EB046E" w:rsidDel="0044153F">
          <w:delText>(2</w:delText>
        </w:r>
        <w:r w:rsidRPr="00EB046E" w:rsidDel="0044153F">
          <w:rPr>
            <w:i/>
          </w:rPr>
          <w:delText>d</w:delText>
        </w:r>
        <w:r w:rsidRPr="00EB046E" w:rsidDel="0044153F">
          <w:delText xml:space="preserve"> + </w:delText>
        </w:r>
        <w:r w:rsidRPr="00EB046E" w:rsidDel="0044153F">
          <w:rPr>
            <w:i/>
          </w:rPr>
          <w:delText>r</w:delText>
        </w:r>
        <w:r w:rsidRPr="00EB046E" w:rsidDel="0044153F">
          <w:rPr>
            <w:rPrChange w:id="137" w:author="Martin Smith" w:date="2018-12-05T10:32:00Z">
              <w:rPr>
                <w:vertAlign w:val="subscript"/>
              </w:rPr>
            </w:rPrChange>
          </w:rPr>
          <w:delText>1</w:delText>
        </w:r>
        <w:r w:rsidRPr="00EB046E" w:rsidDel="0044153F">
          <w:delText xml:space="preserve"> + </w:delText>
        </w:r>
        <w:r w:rsidRPr="00EB046E" w:rsidDel="0044153F">
          <w:rPr>
            <w:i/>
          </w:rPr>
          <w:delText>r</w:delText>
        </w:r>
        <w:r w:rsidRPr="00EB046E" w:rsidDel="0044153F">
          <w:rPr>
            <w:rPrChange w:id="138" w:author="Martin Smith" w:date="2018-12-05T10:32:00Z">
              <w:rPr>
                <w:vertAlign w:val="subscript"/>
              </w:rPr>
            </w:rPrChange>
          </w:rPr>
          <w:delText>2</w:delText>
        </w:r>
        <w:r w:rsidRPr="00EB046E" w:rsidDel="0044153F">
          <w:delText>) / 2</w:delText>
        </w:r>
        <w:r w:rsidRPr="00EB046E" w:rsidDel="0044153F">
          <w:rPr>
            <w:i/>
          </w:rPr>
          <w:delText>E</w:delText>
        </w:r>
        <w:r w:rsidR="00781BE8" w:rsidRPr="00EB046E" w:rsidDel="0044153F">
          <w:delText xml:space="preserve">, where </w:delText>
        </w:r>
        <w:r w:rsidR="00781BE8" w:rsidRPr="00EB046E" w:rsidDel="0044153F">
          <w:rPr>
            <w:i/>
            <w:lang w:val="en-CA"/>
          </w:rPr>
          <w:delText>E</w:delText>
        </w:r>
        <w:r w:rsidR="00781BE8" w:rsidRPr="00EB046E" w:rsidDel="0044153F">
          <w:rPr>
            <w:lang w:val="en-CA"/>
          </w:rPr>
          <w:delText xml:space="preserve"> is the total number of</w:delText>
        </w:r>
        <w:r w:rsidR="00AD117C" w:rsidRPr="00EB046E" w:rsidDel="0044153F">
          <w:rPr>
            <w:lang w:val="en-CA"/>
          </w:rPr>
          <w:delText xml:space="preserve"> quartets or </w:delText>
        </w:r>
      </w:del>
      <w:del w:id="139" w:author="Martin Smith" w:date="2018-11-22T09:52:00Z">
        <w:r w:rsidR="00755A1B" w:rsidRPr="00EB046E" w:rsidDel="000361B5">
          <w:rPr>
            <w:lang w:val="en-CA"/>
          </w:rPr>
          <w:delText xml:space="preserve">internal </w:delText>
        </w:r>
        <w:r w:rsidR="00DE7342" w:rsidRPr="00EB046E" w:rsidDel="000361B5">
          <w:rPr>
            <w:lang w:val="en-CA"/>
          </w:rPr>
          <w:delText>edges</w:delText>
        </w:r>
      </w:del>
      <w:del w:id="140" w:author="Martin Smith" w:date="2018-12-05T08:14:00Z">
        <w:r w:rsidR="00781BE8" w:rsidRPr="00EB046E" w:rsidDel="0044153F">
          <w:rPr>
            <w:lang w:val="en-CA"/>
          </w:rPr>
          <w:delText xml:space="preserve">. </w:delText>
        </w:r>
        <w:r w:rsidR="00DE7342" w:rsidRPr="00EB046E" w:rsidDel="0044153F">
          <w:rPr>
            <w:lang w:val="en-CA"/>
          </w:rPr>
          <w:delText xml:space="preserve">By measuring </w:delText>
        </w:r>
        <w:r w:rsidR="00DE7342" w:rsidRPr="00EB046E" w:rsidDel="0044153F">
          <w:delText xml:space="preserve">the number of </w:delText>
        </w:r>
        <w:r w:rsidRPr="00EB046E" w:rsidDel="0044153F">
          <w:delText xml:space="preserve">quartet or </w:delText>
        </w:r>
      </w:del>
      <w:del w:id="141" w:author="Martin Smith" w:date="2018-11-22T09:52:00Z">
        <w:r w:rsidR="00DE7342" w:rsidRPr="00EB046E" w:rsidDel="000361B5">
          <w:delText xml:space="preserve">edge </w:delText>
        </w:r>
      </w:del>
      <w:del w:id="142" w:author="Martin Smith" w:date="2018-12-05T08:14:00Z">
        <w:r w:rsidRPr="00EB046E" w:rsidDel="0044153F">
          <w:delText xml:space="preserve">modifications </w:delText>
        </w:r>
        <w:r w:rsidR="00606D3C" w:rsidRPr="00EB046E" w:rsidDel="0044153F">
          <w:delText xml:space="preserve">required </w:delText>
        </w:r>
        <w:r w:rsidRPr="00EB046E" w:rsidDel="0044153F">
          <w:delText>to change from one tree into the other</w:delText>
        </w:r>
        <w:r w:rsidR="00167651" w:rsidRPr="00EB046E" w:rsidDel="0044153F">
          <w:delText xml:space="preserve">, </w:delText>
        </w:r>
        <w:r w:rsidR="00DE7342" w:rsidRPr="00EB046E" w:rsidDel="0044153F">
          <w:delText xml:space="preserve">this metric integrates both accuracy and </w:delText>
        </w:r>
        <w:r w:rsidR="006378D0" w:rsidRPr="00EB046E" w:rsidDel="0044153F">
          <w:delText>resolution</w:delText>
        </w:r>
        <w:r w:rsidR="00DE7342" w:rsidRPr="00EB046E" w:rsidDel="0044153F">
          <w:delText xml:space="preserve"> into a single measure</w:delText>
        </w:r>
        <w:r w:rsidR="000901C9" w:rsidRPr="00EB046E" w:rsidDel="0044153F">
          <w:delText xml:space="preserve"> of informativeness</w:delText>
        </w:r>
        <w:r w:rsidRPr="00EB046E" w:rsidDel="0044153F">
          <w:rPr>
            <w:lang w:val="en-CA"/>
          </w:rPr>
          <w:delText>.</w:delText>
        </w:r>
      </w:del>
    </w:p>
    <w:p w14:paraId="204BA06B" w14:textId="35A1C894" w:rsidR="00EF7E5E" w:rsidDel="00835937" w:rsidRDefault="00440CF2" w:rsidP="00167651">
      <w:pPr>
        <w:pStyle w:val="Subsequentpara"/>
        <w:rPr>
          <w:del w:id="143" w:author="Martin Smith" w:date="2018-12-05T11:20:00Z"/>
        </w:rPr>
      </w:pPr>
      <w:del w:id="144" w:author="Martin Smith" w:date="2018-12-05T11:20:00Z">
        <w:r w:rsidDel="00835937">
          <w:delText>Partitions offer a</w:delText>
        </w:r>
        <w:r w:rsidR="00EF7E5E" w:rsidDel="00835937">
          <w:delText xml:space="preserve"> simple but</w:delText>
        </w:r>
        <w:r w:rsidDel="00835937">
          <w:delText xml:space="preserve"> incomplete </w:delText>
        </w:r>
        <w:r w:rsidR="00EF7E5E" w:rsidDel="00835937">
          <w:delText xml:space="preserve">measure </w:delText>
        </w:r>
        <w:r w:rsidDel="00835937">
          <w:delText xml:space="preserve">of </w:delText>
        </w:r>
        <w:r w:rsidR="00EF7E5E" w:rsidDel="00835937">
          <w:delText xml:space="preserve">the relationship information accommodated in </w:delText>
        </w:r>
        <w:r w:rsidDel="00835937">
          <w:delText>a tree</w:delText>
        </w:r>
        <w:r w:rsidR="00EF7E5E" w:rsidDel="00835937">
          <w:delText xml:space="preserve">.  For example, the trees </w:delText>
        </w:r>
      </w:del>
      <w:del w:id="145" w:author="Martin Smith" w:date="2018-12-04T17:36:00Z">
        <w:r w:rsidR="00EF7E5E" w:rsidDel="00CC53FA">
          <w:delText>{(</w:delText>
        </w:r>
      </w:del>
      <w:del w:id="146" w:author="Martin Smith" w:date="2018-12-05T11:20:00Z">
        <w:r w:rsidR="00EF7E5E" w:rsidDel="00835937">
          <w:delText xml:space="preserve">A, </w:delText>
        </w:r>
      </w:del>
      <w:del w:id="147" w:author="Martin Smith" w:date="2018-12-04T17:36:00Z">
        <w:r w:rsidR="00EF7E5E" w:rsidDel="00CC53FA">
          <w:delText>[</w:delText>
        </w:r>
      </w:del>
      <w:del w:id="148" w:author="Martin Smith" w:date="2018-12-05T11:20:00Z">
        <w:r w:rsidR="00EF7E5E" w:rsidDel="00835937">
          <w:delText>X, B</w:delText>
        </w:r>
      </w:del>
      <w:del w:id="149" w:author="Martin Smith" w:date="2018-12-04T17:36:00Z">
        <w:r w:rsidR="00EF7E5E" w:rsidDel="00CC53FA">
          <w:delText xml:space="preserve">]), </w:delText>
        </w:r>
      </w:del>
      <w:del w:id="150" w:author="Martin Smith" w:date="2018-12-05T11:20:00Z">
        <w:r w:rsidR="00EF7E5E" w:rsidDel="00835937">
          <w:delText>(C, D</w:delText>
        </w:r>
      </w:del>
      <w:del w:id="151" w:author="Martin Smith" w:date="2018-12-04T17:36:00Z">
        <w:r w:rsidR="00EF7E5E" w:rsidDel="00CC53FA">
          <w:delText xml:space="preserve">)} </w:delText>
        </w:r>
      </w:del>
      <w:del w:id="152" w:author="Martin Smith" w:date="2018-12-05T11:20:00Z">
        <w:r w:rsidR="00EF7E5E" w:rsidDel="00835937">
          <w:delText xml:space="preserve">and </w:delText>
        </w:r>
      </w:del>
      <w:del w:id="153" w:author="Martin Smith" w:date="2018-12-04T17:36:00Z">
        <w:r w:rsidR="00EF7E5E" w:rsidDel="00CC53FA">
          <w:delText>{(</w:delText>
        </w:r>
      </w:del>
      <w:del w:id="154" w:author="Martin Smith" w:date="2018-12-05T11:20:00Z">
        <w:r w:rsidR="00EF7E5E" w:rsidDel="00835937">
          <w:delText xml:space="preserve">A, B), </w:delText>
        </w:r>
      </w:del>
      <w:del w:id="155" w:author="Martin Smith" w:date="2018-12-04T17:36:00Z">
        <w:r w:rsidR="00EF7E5E" w:rsidDel="00CC53FA">
          <w:delText>([</w:delText>
        </w:r>
      </w:del>
      <w:del w:id="156" w:author="Martin Smith" w:date="2018-12-05T11:20:00Z">
        <w:r w:rsidR="00EF7E5E" w:rsidDel="00835937">
          <w:delText>C, X</w:delText>
        </w:r>
      </w:del>
      <w:del w:id="157" w:author="Martin Smith" w:date="2018-12-04T17:36:00Z">
        <w:r w:rsidR="00EF7E5E" w:rsidDel="00CC53FA">
          <w:delText xml:space="preserve">], </w:delText>
        </w:r>
      </w:del>
      <w:del w:id="158" w:author="Martin Smith" w:date="2018-12-05T11:20:00Z">
        <w:r w:rsidR="00EF7E5E" w:rsidDel="00835937">
          <w:delText>D</w:delText>
        </w:r>
      </w:del>
      <w:del w:id="159" w:author="Martin Smith" w:date="2018-12-04T17:36:00Z">
        <w:r w:rsidR="00EF7E5E" w:rsidDel="00CC53FA">
          <w:delText xml:space="preserve">)} </w:delText>
        </w:r>
        <w:r w:rsidR="00284030" w:rsidDel="00CC53FA">
          <w:delText xml:space="preserve"> </w:delText>
        </w:r>
      </w:del>
      <w:del w:id="160" w:author="Martin Smith" w:date="2018-12-05T11:20:00Z">
        <w:r w:rsidR="00284030" w:rsidDel="00835937">
          <w:delText xml:space="preserve">have no partitions in common, even though they both contain </w:delText>
        </w:r>
        <w:r w:rsidR="00EF7E5E" w:rsidDel="00835937">
          <w:delText xml:space="preserve">the same information regarding the relationships between (A, B) and (C, D). </w:delText>
        </w:r>
        <w:r w:rsidDel="00835937">
          <w:delText xml:space="preserve"> </w:delText>
        </w:r>
        <w:r w:rsidR="002D76F9" w:rsidDel="00835937">
          <w:delText>As a consequence,</w:delText>
        </w:r>
        <w:r w:rsidR="00EF7E5E" w:rsidDel="00835937">
          <w:delText xml:space="preserve"> </w:delText>
        </w:r>
      </w:del>
      <w:del w:id="161" w:author="Martin Smith" w:date="2018-12-05T09:54:00Z">
        <w:r w:rsidR="00EF7E5E" w:rsidDel="005070DB">
          <w:delText xml:space="preserve">the </w:delText>
        </w:r>
        <w:r w:rsidR="00167651" w:rsidDel="005070DB">
          <w:delText>normalised symmetric</w:delText>
        </w:r>
      </w:del>
      <w:del w:id="162" w:author="Martin Smith" w:date="2018-12-05T11:20:00Z">
        <w:r w:rsidR="00167651" w:rsidDel="00835937">
          <w:delText xml:space="preserve"> difference </w:delText>
        </w:r>
        <w:r w:rsidR="00EF7E5E" w:rsidDel="00835937">
          <w:delText xml:space="preserve">suffers </w:delText>
        </w:r>
        <w:r w:rsidR="004E0304" w:rsidDel="00835937">
          <w:delText>three</w:delText>
        </w:r>
        <w:r w:rsidR="00167651" w:rsidDel="00835937">
          <w:delText xml:space="preserve"> </w:delText>
        </w:r>
        <w:r w:rsidR="00606D3C" w:rsidDel="00835937">
          <w:delText xml:space="preserve">essential </w:delText>
        </w:r>
        <w:r w:rsidR="00167651" w:rsidDel="00835937">
          <w:delText>shortcomings</w:delText>
        </w:r>
        <w:r w:rsidR="00C72353" w:rsidDel="00835937">
          <w:delText xml:space="preserve"> </w:delText>
        </w:r>
        <w:r w:rsidR="00C72353" w:rsidDel="00835937">
          <w:fldChar w:fldCharType="begin" w:fldLock="1"/>
        </w:r>
        <w:r w:rsidR="005070DB" w:rsidDel="00835937">
          <w:del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"mendeley" : { "formattedCitation" : "[15]", "plainTextFormattedCitation" : "[15]", "previouslyFormattedCitation" : "[15]" }, "properties" : { "noteIndex" : 0 }, "schema" : "https://github.com/citation-style-language/schema/raw/master/csl-citation.json" }</w:delInstrText>
        </w:r>
        <w:r w:rsidR="00C72353" w:rsidDel="00835937">
          <w:fldChar w:fldCharType="separate"/>
        </w:r>
        <w:r w:rsidR="005070DB" w:rsidRPr="005070DB" w:rsidDel="00835937">
          <w:rPr>
            <w:noProof/>
          </w:rPr>
          <w:delText>[15]</w:delText>
        </w:r>
        <w:r w:rsidR="00C72353" w:rsidDel="00835937">
          <w:fldChar w:fldCharType="end"/>
        </w:r>
        <w:r w:rsidR="00210715" w:rsidDel="00835937">
          <w:delText>.</w:delText>
        </w:r>
        <w:r w:rsidR="00AF778B" w:rsidDel="00835937">
          <w:delText xml:space="preserve"> </w:delText>
        </w:r>
        <w:r w:rsidR="00167651" w:rsidDel="00835937">
          <w:delText xml:space="preserve"> </w:delText>
        </w:r>
        <w:r w:rsidR="00AF778B" w:rsidDel="00835937">
          <w:delText>Firstly, it</w:delText>
        </w:r>
        <w:r w:rsidR="0012341F" w:rsidDel="00835937">
          <w:delText xml:space="preserve"> </w:delText>
        </w:r>
      </w:del>
      <w:del w:id="163" w:author="Martin Smith" w:date="2018-12-04T17:45:00Z">
        <w:r w:rsidR="0012341F" w:rsidDel="00152278">
          <w:delText>has limited</w:delText>
        </w:r>
        <w:r w:rsidR="00AF778B" w:rsidDel="00152278">
          <w:delText xml:space="preserve"> resolution</w:delText>
        </w:r>
      </w:del>
      <w:del w:id="164" w:author="Martin Smith" w:date="2018-12-05T11:20:00Z">
        <w:r w:rsidR="000754B0" w:rsidDel="00835937">
          <w:delText xml:space="preserve">; the number of unique values </w:delText>
        </w:r>
        <w:r w:rsidR="00031A80" w:rsidDel="00835937">
          <w:delText xml:space="preserve">that the </w:delText>
        </w:r>
        <w:r w:rsidR="000754B0" w:rsidDel="00835937">
          <w:delText xml:space="preserve">metric </w:delText>
        </w:r>
        <w:r w:rsidR="00031A80" w:rsidDel="00835937">
          <w:delText xml:space="preserve">can take </w:delText>
        </w:r>
        <w:r w:rsidR="000754B0" w:rsidDel="00835937">
          <w:delText xml:space="preserve">is </w:delText>
        </w:r>
        <w:r w:rsidR="00031A80" w:rsidDel="00835937">
          <w:delText>two less than the number of taxa</w:delText>
        </w:r>
        <w:r w:rsidR="00AF778B" w:rsidDel="00835937">
          <w:delText xml:space="preserve">.  Secondly, </w:delText>
        </w:r>
        <w:r w:rsidR="004E0304" w:rsidDel="00835937">
          <w:delText xml:space="preserve">it is rapidly saturated; </w:delText>
        </w:r>
        <w:r w:rsidR="00C72353" w:rsidDel="00835937">
          <w:delText xml:space="preserve">relatively small differences can result in the maximum distance value.  Thirdly, </w:delText>
        </w:r>
        <w:r w:rsidR="00167651" w:rsidDel="00835937">
          <w:delText xml:space="preserve">its value </w:delText>
        </w:r>
        <w:r w:rsidR="00031A80" w:rsidDel="00835937">
          <w:delText xml:space="preserve">can be </w:delText>
        </w:r>
        <w:r w:rsidR="00A92BE3" w:rsidDel="00835937">
          <w:rPr>
            <w:lang w:bidi="en-US"/>
          </w:rPr>
          <w:delText>counterintuitive</w:delText>
        </w:r>
        <w:r w:rsidR="00EF7E5E" w:rsidDel="00835937">
          <w:rPr>
            <w:lang w:bidi="en-US"/>
          </w:rPr>
          <w:delText>;</w:delText>
        </w:r>
        <w:r w:rsidR="00A92BE3" w:rsidDel="00835937">
          <w:rPr>
            <w:lang w:bidi="en-US"/>
          </w:rPr>
          <w:delText xml:space="preserve"> </w:delText>
        </w:r>
        <w:r w:rsidR="00EF7E5E" w:rsidDel="00835937">
          <w:rPr>
            <w:lang w:bidi="en-US"/>
          </w:rPr>
          <w:delText xml:space="preserve">for example, </w:delText>
        </w:r>
        <w:r w:rsidR="00AF778B" w:rsidDel="00835937">
          <w:delText>moving a single tip to a particular location can generate a higher distance metric than moving both that tip and its immediate neighbour to the same point</w:delText>
        </w:r>
        <w:r w:rsidR="00C72353" w:rsidDel="00835937">
          <w:delText xml:space="preserve"> </w:delText>
        </w:r>
        <w:r w:rsidR="005D4962" w:rsidDel="00835937">
          <w:delText>(</w:delText>
        </w:r>
        <w:r w:rsidR="005D4962" w:rsidRPr="0098601B" w:rsidDel="00835937">
          <w:delText xml:space="preserve">Supplementary </w:delText>
        </w:r>
        <w:r w:rsidR="0098601B" w:rsidRPr="0098601B" w:rsidDel="00835937">
          <w:delText>Text</w:delText>
        </w:r>
        <w:r w:rsidR="005D4962" w:rsidDel="00835937">
          <w:delText>)</w:delText>
        </w:r>
        <w:r w:rsidR="002C537E" w:rsidRPr="002B6A35" w:rsidDel="00835937">
          <w:delText xml:space="preserve">. </w:delText>
        </w:r>
      </w:del>
    </w:p>
    <w:p w14:paraId="7B4C1ABC" w14:textId="552F1DB8" w:rsidR="007036F2" w:rsidDel="00835937" w:rsidRDefault="00EF7E5E" w:rsidP="00167651">
      <w:pPr>
        <w:pStyle w:val="Subsequentpara"/>
        <w:rPr>
          <w:del w:id="165" w:author="Martin Smith" w:date="2018-12-05T11:20:00Z"/>
        </w:rPr>
      </w:pPr>
      <w:del w:id="166" w:author="Martin Smith" w:date="2018-12-05T11:20:00Z">
        <w:r w:rsidDel="00835937">
          <w:delText xml:space="preserve">Quartets, in contrast, completely represent all </w:delText>
        </w:r>
      </w:del>
      <w:del w:id="167" w:author="Martin Smith" w:date="2018-12-04T17:44:00Z">
        <w:r w:rsidDel="00152278">
          <w:delText xml:space="preserve">relationship </w:delText>
        </w:r>
      </w:del>
      <w:del w:id="168" w:author="Martin Smith" w:date="2018-12-05T11:20:00Z">
        <w:r w:rsidDel="00835937">
          <w:delText xml:space="preserve">information within a tree.  </w:delText>
        </w:r>
        <w:r w:rsidR="00241A4D" w:rsidDel="00835937">
          <w:delText xml:space="preserve">The </w:delText>
        </w:r>
        <w:r w:rsidDel="00835937">
          <w:delText xml:space="preserve">quartet dissimilarity measure </w:delText>
        </w:r>
      </w:del>
      <w:del w:id="169" w:author="Martin Smith" w:date="2018-12-04T17:47:00Z">
        <w:r w:rsidR="00760B40" w:rsidDel="00033203">
          <w:delText xml:space="preserve">allows high </w:delText>
        </w:r>
      </w:del>
      <w:del w:id="170" w:author="Martin Smith" w:date="2018-12-04T17:46:00Z">
        <w:r w:rsidR="00760B40" w:rsidDel="00152278">
          <w:delText>resolution</w:delText>
        </w:r>
      </w:del>
      <w:del w:id="171" w:author="Martin Smith" w:date="2018-12-05T11:20:00Z">
        <w:r w:rsidR="00760B40" w:rsidDel="00835937">
          <w:delText xml:space="preserve">, does not </w:delText>
        </w:r>
        <w:r w:rsidR="00FE3294" w:rsidDel="00835937">
          <w:delText xml:space="preserve">rapidly </w:delText>
        </w:r>
        <w:r w:rsidR="00760B40" w:rsidDel="00835937">
          <w:delText>reach saturation, generates a meaningful value for random trees</w:delText>
        </w:r>
        <w:r w:rsidR="00AF778B" w:rsidDel="00835937">
          <w:delText xml:space="preserve">, </w:delText>
        </w:r>
        <w:r w:rsidR="00760B40" w:rsidDel="00835937">
          <w:delText>is robust to the placement of wildcard taxa, and consistently increases in value as trees become more different</w:delText>
        </w:r>
        <w:r w:rsidR="007A0C37" w:rsidDel="00835937">
          <w:delText>.</w:delText>
        </w:r>
        <w:r w:rsidR="00760B40" w:rsidDel="00835937">
          <w:delText xml:space="preserve"> I consider it to represent a more </w:delText>
        </w:r>
        <w:r w:rsidR="00647CAF" w:rsidDel="00835937">
          <w:delText xml:space="preserve">useful and </w:delText>
        </w:r>
        <w:r w:rsidR="00C94872" w:rsidDel="00835937">
          <w:delText xml:space="preserve">meaningful </w:delText>
        </w:r>
        <w:r w:rsidR="00760B40" w:rsidDel="00835937">
          <w:delText>indicator of tree similarity.</w:delText>
        </w:r>
      </w:del>
    </w:p>
    <w:p w14:paraId="68932383" w14:textId="5A8171DA" w:rsidR="00A82FD6" w:rsidRDefault="00A82FD6" w:rsidP="00A82FD6">
      <w:pPr>
        <w:pStyle w:val="Heading1"/>
      </w:pPr>
      <w:r>
        <w:t>Methods</w:t>
      </w:r>
    </w:p>
    <w:p w14:paraId="195B8819" w14:textId="369546D5" w:rsidR="00F0350A" w:rsidDel="00835937" w:rsidRDefault="00887F32" w:rsidP="00835937">
      <w:pPr>
        <w:pStyle w:val="Newsection"/>
        <w:rPr>
          <w:del w:id="172" w:author="Martin Smith" w:date="2018-12-05T11:22:00Z"/>
        </w:rPr>
        <w:pPrChange w:id="173" w:author="Martin Smith" w:date="2018-12-05T11:22:00Z">
          <w:pPr>
            <w:pStyle w:val="Newsection"/>
          </w:pPr>
        </w:pPrChange>
      </w:pPr>
      <w:del w:id="174" w:author="Martin Smith" w:date="2018-12-05T11:22:00Z">
        <w:r w:rsidDel="00835937">
          <w:delText xml:space="preserve">I have used </w:delText>
        </w:r>
        <w:r w:rsidR="00256C8A" w:rsidDel="00835937">
          <w:delText>quartet</w:delText>
        </w:r>
        <w:r w:rsidDel="00835937">
          <w:delText xml:space="preserve"> </w:delText>
        </w:r>
      </w:del>
      <w:del w:id="175" w:author="Martin Smith" w:date="2018-12-05T09:56:00Z">
        <w:r w:rsidDel="008415D9">
          <w:delText>dissimilarity</w:delText>
        </w:r>
        <w:r w:rsidR="00256C8A" w:rsidDel="008415D9">
          <w:delText xml:space="preserve"> </w:delText>
        </w:r>
      </w:del>
      <w:del w:id="176" w:author="Martin Smith" w:date="2018-12-05T11:22:00Z">
        <w:r w:rsidDel="00835937">
          <w:delText xml:space="preserve">to determine whether </w:delText>
        </w:r>
        <w:r w:rsidR="00EA09B9" w:rsidDel="00835937">
          <w:delText>the conclusions of two simulation studies</w:delText>
        </w:r>
        <w:r w:rsidR="00256C8A" w:rsidDel="00835937">
          <w:delText xml:space="preserve"> </w:delText>
        </w:r>
        <w:r w:rsidR="00EA09B9" w:rsidDel="00835937">
          <w:delText xml:space="preserve">change when </w:delText>
        </w:r>
        <w:r w:rsidR="006378D0" w:rsidDel="00835937">
          <w:delText>resolution</w:delText>
        </w:r>
        <w:r w:rsidR="004F6CD9" w:rsidDel="00835937">
          <w:delText xml:space="preserve"> </w:delText>
        </w:r>
        <w:r w:rsidR="00EA09B9" w:rsidDel="00835937">
          <w:delText xml:space="preserve">is considered </w:delText>
        </w:r>
        <w:r w:rsidR="004F6CD9" w:rsidDel="00835937">
          <w:delText xml:space="preserve">alongside accuracy. </w:delText>
        </w:r>
      </w:del>
    </w:p>
    <w:p w14:paraId="69A72F52" w14:textId="799473BC" w:rsidR="00F0350A" w:rsidRDefault="00CC5AD4" w:rsidP="00835937">
      <w:pPr>
        <w:pStyle w:val="Subsequentpara"/>
        <w:ind w:firstLine="0"/>
        <w:pPrChange w:id="177" w:author="Martin Smith" w:date="2018-12-05T11:22:00Z">
          <w:pPr>
            <w:pStyle w:val="Subsequentpara"/>
          </w:pPr>
        </w:pPrChange>
      </w:pPr>
      <w:r>
        <w:t xml:space="preserve">Congreve and Lamsdell </w:t>
      </w:r>
      <w:r w:rsidR="002227E2">
        <w:fldChar w:fldCharType="begin" w:fldLock="1"/>
      </w:r>
      <w:r w:rsidR="00672612">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"label" : "volume", "suffix" : "; CL hereafter", "suppress-author" : 1, "uris" : [ "http://www.mendeley.com/documents/?uuid=0415ea90-8454-44b1-b142-36b493eddbb1" ] } ], "mendeley" : { "formattedCitation" : "[9; CL hereafter]", "plainTextFormattedCitation" : "[9; CL hereafter]", "previouslyFormattedCitation" : "(2016; CL hereafter)" }, "properties" : { "noteIndex" : 0 }, "schema" : "https://github.com/citation-style-language/schema/raw/master/csl-citation.json" }</w:instrText>
      </w:r>
      <w:r w:rsidR="002227E2">
        <w:fldChar w:fldCharType="separate"/>
      </w:r>
      <w:r w:rsidR="00672612" w:rsidRPr="00672612">
        <w:rPr>
          <w:noProof/>
        </w:rPr>
        <w:t>[9; CL hereafter]</w:t>
      </w:r>
      <w:r w:rsidR="002227E2">
        <w:fldChar w:fldCharType="end"/>
      </w:r>
      <w:r w:rsidR="00844D1D">
        <w:t xml:space="preserve"> simulated </w:t>
      </w:r>
      <w:r w:rsidR="00B56836">
        <w:t xml:space="preserve">55-character </w:t>
      </w:r>
      <w:r w:rsidR="002D4E1C">
        <w:t>matrices</w:t>
      </w:r>
      <w:r w:rsidR="00844D1D">
        <w:t xml:space="preserve"> from a bifurcating </w:t>
      </w:r>
      <w:r w:rsidR="003806A8">
        <w:t xml:space="preserve">22-tip </w:t>
      </w:r>
      <w:r w:rsidR="00844D1D">
        <w:t xml:space="preserve">tree using </w:t>
      </w:r>
      <w:r w:rsidR="00B56836">
        <w:t xml:space="preserve">a Markov </w:t>
      </w:r>
      <w:r w:rsidR="00B56836">
        <w:rPr>
          <w:i/>
        </w:rPr>
        <w:t>k</w:t>
      </w:r>
      <w:r w:rsidR="00B56836">
        <w:rPr>
          <w:i/>
        </w:rPr>
        <w:softHyphen/>
      </w:r>
      <w:r w:rsidR="00B56836">
        <w:t xml:space="preserve">-state 1 parameter model with </w:t>
      </w:r>
      <w:ins w:id="178" w:author="Martin Smith" w:date="2018-12-04T17:52:00Z">
        <w:r w:rsidR="00285A30">
          <w:t xml:space="preserve">rates sampled from a discretized </w:t>
        </w:r>
      </w:ins>
      <w:del w:id="179" w:author="Martin Smith" w:date="2018-12-04T17:52:00Z">
        <w:r w:rsidR="00B56836" w:rsidDel="00285A30">
          <w:delText>a g</w:delText>
        </w:r>
      </w:del>
      <w:ins w:id="180" w:author="Martin Smith" w:date="2018-12-04T17:52:00Z">
        <w:r w:rsidR="00285A30">
          <w:t>G</w:t>
        </w:r>
      </w:ins>
      <w:r w:rsidR="00B56836">
        <w:t>amma</w:t>
      </w:r>
      <w:ins w:id="181" w:author="Martin Smith" w:date="2018-12-04T17:52:00Z">
        <w:r w:rsidR="00285A30">
          <w:t xml:space="preserve"> </w:t>
        </w:r>
      </w:ins>
      <w:del w:id="182" w:author="Martin Smith" w:date="2018-12-04T17:52:00Z">
        <w:r w:rsidR="00B56836" w:rsidDel="00285A30">
          <w:delText xml:space="preserve"> parameter</w:delText>
        </w:r>
      </w:del>
      <w:ins w:id="183" w:author="Martin Smith" w:date="2018-12-04T17:52:00Z">
        <w:r w:rsidR="00285A30">
          <w:t>distribution</w:t>
        </w:r>
      </w:ins>
      <w:r w:rsidR="00C96343" w:rsidRPr="00C96343">
        <w:t>.</w:t>
      </w:r>
      <w:r w:rsidR="006C6D18">
        <w:t xml:space="preserve">  Th</w:t>
      </w:r>
      <w:r w:rsidR="00F0350A">
        <w:t>eir</w:t>
      </w:r>
      <w:r w:rsidR="006C6D18">
        <w:t xml:space="preserve"> </w:t>
      </w:r>
      <w:r w:rsidR="009907FF">
        <w:t xml:space="preserve">generative </w:t>
      </w:r>
      <w:r w:rsidR="006C6D18">
        <w:t>tree is the single most parsimonious tree obtained from a study of Ordovician trilobites</w:t>
      </w:r>
      <w:r w:rsidR="00F0350A">
        <w:t xml:space="preserve">; its edges were assigned a </w:t>
      </w:r>
      <w:r w:rsidR="006C6D18">
        <w:t>unit length.</w:t>
      </w:r>
    </w:p>
    <w:p w14:paraId="4AECD26F" w14:textId="6648DDF2" w:rsidR="00F0350A" w:rsidRDefault="00CB75A2" w:rsidP="00F0350A">
      <w:pPr>
        <w:pStyle w:val="Subsequentpara"/>
      </w:pPr>
      <w:r>
        <w:t xml:space="preserve">O’Reilly </w:t>
      </w:r>
      <w:r w:rsidRPr="00F0350A">
        <w:rPr>
          <w:i/>
        </w:rPr>
        <w:t>et al.</w:t>
      </w:r>
      <w:r>
        <w:t xml:space="preserve"> </w:t>
      </w:r>
      <w:r>
        <w:fldChar w:fldCharType="begin" w:fldLock="1"/>
      </w:r>
      <w:r w:rsidR="00672612">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"suffix" : "; OR hereafter", "suppress-author" : 1, "uris" : [ "http://www.mendeley.com/documents/?uuid=a3104b8e-ee39-4176-817f-619614104d3e" ] } ], "mendeley" : { "formattedCitation" : "[5; OR hereafter]", "plainTextFormattedCitation" : "[5; OR hereafter]", "previouslyFormattedCitation" : "(2016; OR hereafter)" }, "properties" : { "noteIndex" : 0 }, "schema" : "https://github.com/citation-style-language/schema/raw/master/csl-citation.json" }</w:instrText>
      </w:r>
      <w:r>
        <w:fldChar w:fldCharType="separate"/>
      </w:r>
      <w:r w:rsidR="00672612" w:rsidRPr="00672612">
        <w:rPr>
          <w:noProof/>
        </w:rPr>
        <w:t>[5; OR hereafter]</w:t>
      </w:r>
      <w:r>
        <w:fldChar w:fldCharType="end"/>
      </w:r>
      <w:r>
        <w:t xml:space="preserve"> simulated matrices containing 100, 350 and 1000 characters from a bifurcating 75-tip tree using a modified HKY85 model</w:t>
      </w:r>
      <w:r w:rsidR="006C6D18">
        <w:t xml:space="preserve">; </w:t>
      </w:r>
      <w:r w:rsidR="00F0350A">
        <w:t xml:space="preserve">they followed </w:t>
      </w:r>
      <w:r w:rsidR="006C6D18">
        <w:t xml:space="preserve">a previous simulation study </w:t>
      </w:r>
      <w:r w:rsidR="006C6D18">
        <w:fldChar w:fldCharType="begin" w:fldLock="1"/>
      </w:r>
      <w:r w:rsidR="00672612">
        <w:instrText>ADDIN CSL_CITATION { "citationItems" : [ { "id" : "ITEM-1", "itemData" : { "DOI" : "10.1371/journal.pone.0109210", "ISBN" : "1932-6203", "ISSN" : "1932-6203", "PMID" : "25279853", "abstract" : "Despite the introduction of likelihood-based methods for estimating phylogenetic trees from phenotypic data, parsimony remains the most widely-used optimality criterion for building trees from discrete morphological data. However, it has been known for decades that there are regions of solution space in which parsimony is a poor estimator of tree topology. Numerous software implementations of likelihood-based models for the estimation of phylogeny from discrete morphological data exist, especially for the Mk model of discrete character evolution. Here we explore the efficacy of Bayesian estimation of phylogeny, using the Mk model, under conditions that are commonly encountered in paleontological studies. Using simulated data, we describe the relative performances of parsimony and the Mk model under a range of realistic conditions that include common scenarios of missing data and rate heterogeneity.", "author" : [ { "dropping-particle" : "", "family" : "Wright", "given" : "April M", "non-dropping-particle" : "", "parse-names" : false, "suffix" : "" }, { "dropping-particle" : "", "family" : "Hillis", "given" : "David M", "non-dropping-particle" : "", "parse-names" : false, "suffix" : "" } ], "container-title" : "PLoS ONE", "id" : "ITEM-1", "issue" : "10", "issued" : { "date-parts" : [ [ "2014" ] ] }, "page" : "e109210", "title" : "Bayesian analysis using a simple likelihood model outperforms parsimony for estimation of phylogeny from discrete morphological data.", "type" : "article-journal", "volume" : "9" }, "uris" : [ "http://www.mendeley.com/documents/?uuid=7a98990f-48ea-4abb-a924-27a6f09d6cb0" ] } ], "mendeley" : { "formattedCitation" : "[4]", "plainTextFormattedCitation" : "[4]", "previouslyFormattedCitation" : "(Wright and Hillis 2014)" }, "properties" : { "noteIndex" : 0 }, "schema" : "https://github.com/citation-style-language/schema/raw/master/csl-citation.json" }</w:instrText>
      </w:r>
      <w:r w:rsidR="006C6D18">
        <w:fldChar w:fldCharType="separate"/>
      </w:r>
      <w:r w:rsidR="00672612" w:rsidRPr="00672612">
        <w:rPr>
          <w:noProof/>
        </w:rPr>
        <w:t>[4]</w:t>
      </w:r>
      <w:r w:rsidR="006C6D18">
        <w:fldChar w:fldCharType="end"/>
      </w:r>
      <w:r w:rsidR="00F0350A">
        <w:t xml:space="preserve"> in selecting a single bifurcating tree</w:t>
      </w:r>
      <w:r w:rsidR="006C6D18">
        <w:t xml:space="preserve"> from a morphological + molecular </w:t>
      </w:r>
      <w:r w:rsidR="00F0350A">
        <w:t xml:space="preserve">analysis </w:t>
      </w:r>
      <w:r w:rsidR="006C6D18">
        <w:t>of Lissamphibia</w:t>
      </w:r>
      <w:r>
        <w:t xml:space="preserve">. </w:t>
      </w:r>
    </w:p>
    <w:p w14:paraId="5BD9751D" w14:textId="7BDDCAA7" w:rsidR="00F80B0A" w:rsidRDefault="00FE0F3C" w:rsidP="00F0350A">
      <w:pPr>
        <w:pStyle w:val="Subsequentpara"/>
      </w:pPr>
      <w:r>
        <w:t xml:space="preserve">I </w:t>
      </w:r>
      <w:r w:rsidR="00B551CE">
        <w:t xml:space="preserve">used TNT </w:t>
      </w:r>
      <w:r w:rsidR="00B551CE">
        <w:fldChar w:fldCharType="begin" w:fldLock="1"/>
      </w:r>
      <w:r w:rsidR="00672612">
        <w:instrText>ADDIN CSL_CITATION { "citationItems" : [ { "id" : "ITEM-1", "itemData" : { "DOI" : "10.1111/j.1096-0031.2008.00217.x", "ISBN" : "0748-3007", "author" : [ { "dropping-particle" : "", "family" : "Goloboff", "given" : "Pablo A.", "non-dropping-particle" : "", "parse-names" : false, "suffix" : "" }, { "dropping-particle" : "", "family" : "Farris", "given" : "James S.", "non-dropping-particle" : "", "parse-names" : false, "suffix" : "" }, { "dropping-particle" : "", "family" : "Nixon", "given" : "Kevin C.", "non-dropping-particle" : "", "parse-names" : false, "suffix" : "" } ], "container-title" : "Cladistics", "genre" : "Journal Article", "id" : "ITEM-1", "issue" : "5", "issued" : { "date-parts" : [ [ "2008" ] ] }, "page" : "774-786", "title" : "TNT, a free program for phylogenetic analysis", "type" : "article-journal", "volume" : "24" }, "uris" : [ "http://www.mendeley.com/documents/?uuid=577821f1-8802-40e2-bf8a-1ad0aa2d8bd7" ] } ], "mendeley" : { "formattedCitation" : "[13]", "plainTextFormattedCitation" : "[13]", "previouslyFormattedCitation" : "(Goloboff, Farris, and Nixon 2008)" }, "properties" : { "noteIndex" : 0 }, "schema" : "https://github.com/citation-style-language/schema/raw/master/csl-citation.json" }</w:instrText>
      </w:r>
      <w:r w:rsidR="00B551CE">
        <w:fldChar w:fldCharType="separate"/>
      </w:r>
      <w:r w:rsidR="00672612" w:rsidRPr="00672612">
        <w:rPr>
          <w:noProof/>
        </w:rPr>
        <w:t>[13]</w:t>
      </w:r>
      <w:r w:rsidR="00B551CE">
        <w:fldChar w:fldCharType="end"/>
      </w:r>
      <w:r w:rsidR="00B551CE">
        <w:t xml:space="preserve"> to conduct </w:t>
      </w:r>
      <w:r>
        <w:t>p</w:t>
      </w:r>
      <w:r w:rsidR="00AA0089">
        <w:t>arsimony search</w:t>
      </w:r>
      <w:r w:rsidR="00695F7C">
        <w:t>es</w:t>
      </w:r>
      <w:r w:rsidR="00AA0089">
        <w:t xml:space="preserve"> </w:t>
      </w:r>
      <w:r w:rsidR="00CC5AD4">
        <w:t xml:space="preserve">on each of these matrices under </w:t>
      </w:r>
      <w:r w:rsidR="00B03D2C">
        <w:t xml:space="preserve">equal </w:t>
      </w:r>
      <w:r>
        <w:t xml:space="preserve">and </w:t>
      </w:r>
      <w:r w:rsidR="00B03D2C">
        <w:t>implied weight</w:t>
      </w:r>
      <w:r w:rsidR="00B551CE">
        <w:t>s,</w:t>
      </w:r>
      <w:r w:rsidR="00AB367C">
        <w:t xml:space="preserve"> </w:t>
      </w:r>
      <w:r w:rsidR="00E7326F">
        <w:t>using</w:t>
      </w:r>
      <w:r w:rsidR="005777EC">
        <w:t xml:space="preserve"> </w:t>
      </w:r>
      <w:r w:rsidR="00AA0089">
        <w:t xml:space="preserve">the parsimony ratchet and sectorial search </w:t>
      </w:r>
      <w:r w:rsidR="009D7DE4">
        <w:t xml:space="preserve">heuristics </w:t>
      </w:r>
      <w:r w:rsidR="00AA0089">
        <w:t>(</w:t>
      </w:r>
      <w:r w:rsidR="005777EC">
        <w:t>search options</w:t>
      </w:r>
      <w:r w:rsidR="00AA0089">
        <w:t>:</w:t>
      </w:r>
      <w:r w:rsidR="005777EC">
        <w:t xml:space="preserve"> </w:t>
      </w:r>
      <w:proofErr w:type="spellStart"/>
      <w:r w:rsidR="005777EC" w:rsidRPr="005777EC">
        <w:rPr>
          <w:rStyle w:val="CodeChar"/>
          <w:lang w:val="en-CA"/>
        </w:rPr>
        <w:t>xmult:hits</w:t>
      </w:r>
      <w:proofErr w:type="spellEnd"/>
      <w:r w:rsidR="005777EC" w:rsidRPr="005777EC">
        <w:rPr>
          <w:rStyle w:val="CodeChar"/>
          <w:lang w:val="en-CA"/>
        </w:rPr>
        <w:t xml:space="preserve"> 20 l</w:t>
      </w:r>
      <w:r w:rsidR="00E7326F">
        <w:rPr>
          <w:rStyle w:val="CodeChar"/>
          <w:lang w:val="en-CA"/>
        </w:rPr>
        <w:t xml:space="preserve">evel 4 </w:t>
      </w:r>
      <w:proofErr w:type="spellStart"/>
      <w:r w:rsidR="00E7326F">
        <w:rPr>
          <w:rStyle w:val="CodeChar"/>
          <w:lang w:val="en-CA"/>
        </w:rPr>
        <w:t>chklevel</w:t>
      </w:r>
      <w:proofErr w:type="spellEnd"/>
      <w:r w:rsidR="00E7326F">
        <w:rPr>
          <w:rStyle w:val="CodeChar"/>
          <w:lang w:val="en-CA"/>
        </w:rPr>
        <w:t xml:space="preserve"> 5 rat10 drift10</w:t>
      </w:r>
      <w:r w:rsidR="00AA0089">
        <w:t>)</w:t>
      </w:r>
      <w:r w:rsidR="00B551CE">
        <w:t xml:space="preserve">. I took </w:t>
      </w:r>
      <w:r w:rsidR="007C0721">
        <w:t>a strict consensus of all optimal trees</w:t>
      </w:r>
      <w:r w:rsidR="00DC2030">
        <w:t xml:space="preserve"> </w:t>
      </w:r>
      <w:r w:rsidR="00B551CE">
        <w:t xml:space="preserve">obtained </w:t>
      </w:r>
      <w:r w:rsidR="00DC2030">
        <w:t xml:space="preserve">under equal weights, and under implied weights </w:t>
      </w:r>
      <w:r w:rsidR="00DC2030">
        <w:fldChar w:fldCharType="begin" w:fldLock="1"/>
      </w:r>
      <w:r w:rsidR="00672612">
        <w:instrText>ADDIN CSL_CITATION { "citationItems" : [ { "id" : "ITEM-1", "itemData" : { "DOI" : "10.1111/j.1096-0031.1993.tb00209.x", "author" : [ { "dropping-particle" : "", "family" : "Goloboff", "given" : "Pablo A.", "non-dropping-particle" : "", "parse-names" : false, "suffix" : "" } ], "container-title" : "Cladistics", "genre" : "Journal Article", "id" : "ITEM-1", "issue" : "1", "issued" : { "date-parts" : [ [ "1993" ] ] }, "note" : "1096-0031", "page" : "83-91", "publisher" : "Blackwell Publishing Ltd", "title" : "Estimating character weights during tree search", "type" : "article-journal", "volume" : "9" }, "uris" : [ "http://www.mendeley.com/documents/?uuid=43c2cf80-44ff-44d9-a075-207f4ff472e0" ] } ], "mendeley" : { "formattedCitation" : "[14]", "plainTextFormattedCitation" : "[14]", "previouslyFormattedCitation" : "(Goloboff 1993)" }, "properties" : { "noteIndex" : 0 }, "schema" : "https://github.com/citation-style-language/schema/raw/master/csl-citation.json" }</w:instrText>
      </w:r>
      <w:r w:rsidR="00DC2030">
        <w:fldChar w:fldCharType="separate"/>
      </w:r>
      <w:r w:rsidR="00672612" w:rsidRPr="00672612">
        <w:rPr>
          <w:noProof/>
        </w:rPr>
        <w:t>[14]</w:t>
      </w:r>
      <w:r w:rsidR="00DC2030">
        <w:fldChar w:fldCharType="end"/>
      </w:r>
      <w:r w:rsidR="005E367F">
        <w:t xml:space="preserve"> at </w:t>
      </w:r>
      <w:r w:rsidR="00CB75A2">
        <w:t xml:space="preserve">the </w:t>
      </w:r>
      <w:r w:rsidR="00DC2030">
        <w:t>concavity constant</w:t>
      </w:r>
      <w:r w:rsidR="00E87B26">
        <w:t xml:space="preserve">s </w:t>
      </w:r>
      <w:r w:rsidR="00CB75A2">
        <w:t xml:space="preserve">used in each respective study (CL: </w:t>
      </w:r>
      <w:r w:rsidR="00E87B26">
        <w:rPr>
          <w:i/>
        </w:rPr>
        <w:t xml:space="preserve">k </w:t>
      </w:r>
      <w:r w:rsidR="00292BD1">
        <w:t>= 1, 2, 3, 5 and 10</w:t>
      </w:r>
      <w:r w:rsidR="00CB75A2">
        <w:t xml:space="preserve">; OR: </w:t>
      </w:r>
      <w:r w:rsidR="00CB75A2">
        <w:rPr>
          <w:i/>
        </w:rPr>
        <w:t xml:space="preserve">k </w:t>
      </w:r>
      <w:r w:rsidR="00CB75A2">
        <w:t>= 2, 3, 5, 10, 20 and 200)</w:t>
      </w:r>
      <w:r w:rsidR="006E6C8B">
        <w:t xml:space="preserve">. </w:t>
      </w:r>
      <w:r w:rsidR="006E6C8B" w:rsidRPr="006A0D36">
        <w:t>For</w:t>
      </w:r>
      <w:r w:rsidR="006E6C8B">
        <w:t xml:space="preserve"> each dataset I generated a further strict consensus of all trees that were optimal under any of the concavity constants</w:t>
      </w:r>
      <w:r w:rsidR="003A539D">
        <w:t>,</w:t>
      </w:r>
      <w:r w:rsidR="000A6C5D">
        <w:t xml:space="preserve"> </w:t>
      </w:r>
      <w:r w:rsidR="00CB75A2">
        <w:t>excluding the unreasonable value of</w:t>
      </w:r>
      <w:r w:rsidR="00B551CE">
        <w:t xml:space="preserve"> </w:t>
      </w:r>
      <w:r w:rsidR="006A0D36" w:rsidRPr="006A0D36">
        <w:rPr>
          <w:i/>
        </w:rPr>
        <w:t>k</w:t>
      </w:r>
      <w:r w:rsidR="006A0D36">
        <w:t xml:space="preserve"> = 1</w:t>
      </w:r>
      <w:r w:rsidR="006C6D18">
        <w:t xml:space="preserve">, </w:t>
      </w:r>
      <w:r w:rsidR="006C6D18" w:rsidRPr="006C6D18">
        <w:t xml:space="preserve">which </w:t>
      </w:r>
      <w:r w:rsidR="0019315C">
        <w:t xml:space="preserve">inadequately </w:t>
      </w:r>
      <w:r w:rsidR="0019315C">
        <w:lastRenderedPageBreak/>
        <w:t xml:space="preserve">penalises extra steps beyond the first, and thus </w:t>
      </w:r>
      <w:r w:rsidR="00FE3294">
        <w:t xml:space="preserve">exhibits </w:t>
      </w:r>
      <w:r w:rsidR="007616F4">
        <w:t xml:space="preserve">undesirable </w:t>
      </w:r>
      <w:r w:rsidR="0019315C">
        <w:t xml:space="preserve">properties of clique analysis </w:t>
      </w:r>
      <w:r w:rsidR="0019315C">
        <w:fldChar w:fldCharType="begin" w:fldLock="1"/>
      </w:r>
      <w:r w:rsidR="00672612">
        <w:instrText>ADDIN CSL_CITATION { "citationItems" : [ { "id" : "ITEM-1", "itemData" : { "DOI" : "10.1111/j.1096-0031.1994.tb00174.x", "ISSN" : "0748-3007", "author" : [ { "dropping-particle" : "", "family" : "Wilkinson", "given" : "Mark", "non-dropping-particle" : "", "parse-names" : false, "suffix" : "" } ], "container-title" : "Cladistics", "id" : "ITEM-1", "issue" : "2", "issued" : { "date-parts" : [ [ "1994", "6" ] ] }, "page" : "221-223", "title" : "Three\u2010taxon statements: when is a parsimony analysis also a clique analysis?", "type" : "article-journal", "volume" : "10" }, "uris" : [ "http://www.mendeley.com/documents/?uuid=55f94481-b46a-439d-8814-c37e1e4f13e3" ] } ], "mendeley" : { "formattedCitation" : "[15]", "plainTextFormattedCitation" : "[15]", "previouslyFormattedCitation" : "(Wilkinson 1994)" }, "properties" : { "noteIndex" : 0 }, "schema" : "https://github.com/citation-style-language/schema/raw/master/csl-citation.json" }</w:instrText>
      </w:r>
      <w:r w:rsidR="0019315C">
        <w:fldChar w:fldCharType="separate"/>
      </w:r>
      <w:r w:rsidR="00672612" w:rsidRPr="00672612">
        <w:rPr>
          <w:noProof/>
        </w:rPr>
        <w:t>[15]</w:t>
      </w:r>
      <w:r w:rsidR="0019315C">
        <w:fldChar w:fldCharType="end"/>
      </w:r>
      <w:r w:rsidR="0019315C">
        <w:t xml:space="preserve"> </w:t>
      </w:r>
      <w:r w:rsidR="004C1DF9">
        <w:t>(</w:t>
      </w:r>
      <w:r w:rsidR="0019315C">
        <w:t xml:space="preserve">see </w:t>
      </w:r>
      <w:r w:rsidR="004C1DF9" w:rsidRPr="0098601B">
        <w:t xml:space="preserve">Supplementary </w:t>
      </w:r>
      <w:r w:rsidR="0098601B" w:rsidRPr="0098601B">
        <w:t>Text</w:t>
      </w:r>
      <w:r w:rsidR="004C1DF9">
        <w:t>)</w:t>
      </w:r>
      <w:r w:rsidR="006C6D18" w:rsidRPr="006C6D18">
        <w:t>.</w:t>
      </w:r>
    </w:p>
    <w:p w14:paraId="4BD5CB14" w14:textId="2E39792A" w:rsidR="00B34CA1" w:rsidRPr="00B34CA1" w:rsidRDefault="003806A8" w:rsidP="00CB75A2">
      <w:pPr>
        <w:pStyle w:val="Subsequentpara"/>
        <w:rPr>
          <w:lang w:val="en-CA" w:bidi="en-US"/>
        </w:rPr>
      </w:pPr>
      <w:r>
        <w:rPr>
          <w:lang w:val="en-CA" w:bidi="en-US"/>
        </w:rPr>
        <w:t xml:space="preserve">I also generated majority-rule consensus trees in MrBayes 3.2.2 </w:t>
      </w:r>
      <w:r>
        <w:rPr>
          <w:lang w:val="en-CA" w:bidi="en-US"/>
        </w:rPr>
        <w:fldChar w:fldCharType="begin" w:fldLock="1"/>
      </w:r>
      <w:r w:rsidR="00672612">
        <w:rPr>
          <w:lang w:val="en-CA" w:bidi="en-US"/>
        </w:rPr>
        <w:instrText>ADDIN CSL_CITATION { "citationItems" : [ { "id" : "ITEM-1", "itemData" : { "DOI" : "10.1093/bioinformatics/17.8.754", "abstract" : "Summary: The program MRBAYES performs Bayesian inference of phylogeny using a variant of Markov chain Monte Carlo.Availability: MRBAYES, including the source code, documentation, sample data files, and an executable, is available at http://brahms.biology.rochester.edu/software.html.Contact: johnh@brahms.biology.rochester.edu", "author" : [ { "dropping-particle" : "", "family" : "Huelsenbeck", "given" : "John P", "non-dropping-particle" : "", "parse-names" : false, "suffix" : "" }, { "dropping-particle" : "", "family" : "Ronquist", "given" : "Fredrik", "non-dropping-particle" : "", "parse-names" : false, "suffix" : "" } ], "container-title" : "Bioinformatics", "genre" : "Journal Article", "id" : "ITEM-1", "issue" : "8", "issued" : { "date-parts" : [ [ "2001" ] ] }, "page" : "754-755", "title" : "MRBAYES: Bayesian inference of phylogenetic trees", "type" : "article-journal", "volume" : "17" }, "uris" : [ "http://www.mendeley.com/documents/?uuid=0a7f4e64-17b8-4c49-8097-3b68b1fa23af" ] } ], "mendeley" : { "formattedCitation" : "[16]", "plainTextFormattedCitation" : "[16]", "previouslyFormattedCitation" : "(Huelsenbeck and Ronquist 2001)" }, "properties" : { "noteIndex" : 0 }, "schema" : "https://github.com/citation-style-language/schema/raw/master/csl-citation.json" }</w:instrText>
      </w:r>
      <w:r>
        <w:rPr>
          <w:lang w:val="en-CA" w:bidi="en-US"/>
        </w:rPr>
        <w:fldChar w:fldCharType="separate"/>
      </w:r>
      <w:r w:rsidR="00672612" w:rsidRPr="00672612">
        <w:rPr>
          <w:noProof/>
          <w:lang w:val="en-CA" w:bidi="en-US"/>
        </w:rPr>
        <w:t>[16]</w:t>
      </w:r>
      <w:r>
        <w:rPr>
          <w:lang w:val="en-CA" w:bidi="en-US"/>
        </w:rPr>
        <w:fldChar w:fldCharType="end"/>
      </w:r>
      <w:r>
        <w:rPr>
          <w:lang w:val="en-CA" w:bidi="en-US"/>
        </w:rPr>
        <w:t xml:space="preserve"> using an Mk model, with rates distributed according to a gamma parameter</w:t>
      </w:r>
      <w:r w:rsidR="00C96343" w:rsidRPr="00C96343">
        <w:rPr>
          <w:lang w:val="en-CA" w:bidi="en-US"/>
        </w:rPr>
        <w:t xml:space="preserve">. </w:t>
      </w:r>
      <w:r>
        <w:rPr>
          <w:lang w:val="en-CA" w:bidi="en-US"/>
        </w:rPr>
        <w:t xml:space="preserve">I combined results from four </w:t>
      </w:r>
      <w:r w:rsidR="004C1DF9">
        <w:rPr>
          <w:lang w:val="en-CA" w:bidi="en-US"/>
        </w:rPr>
        <w:t xml:space="preserve">independent </w:t>
      </w:r>
      <w:r>
        <w:rPr>
          <w:lang w:val="en-CA" w:bidi="en-US"/>
        </w:rPr>
        <w:t>runs</w:t>
      </w:r>
      <w:r w:rsidR="004C1DF9">
        <w:rPr>
          <w:lang w:val="en-CA" w:bidi="en-US"/>
        </w:rPr>
        <w:t xml:space="preserve">, each of which employed </w:t>
      </w:r>
      <w:r>
        <w:rPr>
          <w:lang w:val="en-CA" w:bidi="en-US"/>
        </w:rPr>
        <w:t xml:space="preserve">four </w:t>
      </w:r>
      <w:r w:rsidR="004C1DF9">
        <w:rPr>
          <w:lang w:val="en-CA" w:bidi="en-US"/>
        </w:rPr>
        <w:t xml:space="preserve">Metropolis-coupled Markov </w:t>
      </w:r>
      <w:r>
        <w:rPr>
          <w:lang w:val="en-CA" w:bidi="en-US"/>
        </w:rPr>
        <w:t>chains</w:t>
      </w:r>
      <w:r w:rsidR="00993034">
        <w:rPr>
          <w:lang w:val="en-CA" w:bidi="en-US"/>
        </w:rPr>
        <w:t xml:space="preserve">.  </w:t>
      </w:r>
      <w:r w:rsidR="009C2AC3">
        <w:rPr>
          <w:lang w:val="en-CA" w:bidi="en-US"/>
        </w:rPr>
        <w:t>After a burn-in period of</w:t>
      </w:r>
      <w:r>
        <w:rPr>
          <w:lang w:val="en-CA" w:bidi="en-US"/>
        </w:rPr>
        <w:t xml:space="preserve"> 4</w:t>
      </w:r>
      <w:r w:rsidR="00EC0864">
        <w:rPr>
          <w:lang w:val="en-CA" w:bidi="en-US"/>
        </w:rPr>
        <w:t> 000 000 generations</w:t>
      </w:r>
      <w:r w:rsidR="009C2AC3">
        <w:rPr>
          <w:lang w:val="en-CA" w:bidi="en-US"/>
        </w:rPr>
        <w:t>,</w:t>
      </w:r>
      <w:r w:rsidR="0079650A">
        <w:rPr>
          <w:lang w:val="en-CA" w:bidi="en-US"/>
        </w:rPr>
        <w:t xml:space="preserve"> the </w:t>
      </w:r>
      <w:r w:rsidR="009C2AC3">
        <w:rPr>
          <w:lang w:val="en-CA" w:bidi="en-US"/>
        </w:rPr>
        <w:t xml:space="preserve">cold chain </w:t>
      </w:r>
      <w:r w:rsidR="0079650A">
        <w:rPr>
          <w:lang w:val="en-CA" w:bidi="en-US"/>
        </w:rPr>
        <w:t xml:space="preserve">in each run </w:t>
      </w:r>
      <w:r w:rsidR="009C2AC3">
        <w:rPr>
          <w:lang w:val="en-CA" w:bidi="en-US"/>
        </w:rPr>
        <w:t>was sampled every 10 000 generations for 6 000 000 generations</w:t>
      </w:r>
      <w:r w:rsidR="00551E05">
        <w:rPr>
          <w:lang w:val="en-CA" w:bidi="en-US"/>
        </w:rPr>
        <w:t xml:space="preserve">. </w:t>
      </w:r>
      <w:r w:rsidR="009C2AC3">
        <w:rPr>
          <w:lang w:val="en-CA" w:bidi="en-US"/>
        </w:rPr>
        <w:t>The sampled topologies faithfully reflected the posterior distribution for each dataset (</w:t>
      </w:r>
      <w:r>
        <w:rPr>
          <w:lang w:val="en-CA" w:bidi="en-US"/>
        </w:rPr>
        <w:t>0.999 &lt; PSRF &lt; 1.001; ESS &gt; 400)</w:t>
      </w:r>
      <w:r w:rsidR="00C96343" w:rsidRPr="00C96343">
        <w:rPr>
          <w:lang w:val="en-CA" w:bidi="en-US"/>
        </w:rPr>
        <w:t>.</w:t>
      </w:r>
      <w:del w:id="184" w:author="Martin Smith" w:date="2018-12-06T17:27:00Z">
        <w:r w:rsidR="00C96343" w:rsidRPr="00C96343" w:rsidDel="00473CAA">
          <w:rPr>
            <w:lang w:val="en-CA" w:bidi="en-US"/>
          </w:rPr>
          <w:delText xml:space="preserve"> </w:delText>
        </w:r>
      </w:del>
      <w:del w:id="185" w:author="Martin Smith" w:date="2018-12-06T17:23:00Z">
        <w:r w:rsidDel="001F3259">
          <w:rPr>
            <w:lang w:val="en-CA" w:bidi="en-US"/>
          </w:rPr>
          <w:delText>S</w:delText>
        </w:r>
      </w:del>
      <w:del w:id="186" w:author="Martin Smith" w:date="2018-12-06T17:27:00Z">
        <w:r w:rsidDel="00473CAA">
          <w:rPr>
            <w:lang w:val="en-CA" w:bidi="en-US"/>
          </w:rPr>
          <w:delText xml:space="preserve">cripts are </w:delText>
        </w:r>
      </w:del>
      <w:del w:id="187" w:author="Martin Smith" w:date="2018-12-06T17:23:00Z">
        <w:r w:rsidDel="001F3259">
          <w:rPr>
            <w:lang w:val="en-CA" w:bidi="en-US"/>
          </w:rPr>
          <w:delText xml:space="preserve">provided in the Supplementary </w:delText>
        </w:r>
      </w:del>
      <w:del w:id="188" w:author="Martin Smith" w:date="2018-12-06T15:25:00Z">
        <w:r w:rsidDel="0049220E">
          <w:rPr>
            <w:lang w:val="en-CA" w:bidi="en-US"/>
          </w:rPr>
          <w:delText>Information</w:delText>
        </w:r>
      </w:del>
      <w:del w:id="189" w:author="Martin Smith" w:date="2018-12-06T17:27:00Z">
        <w:r w:rsidDel="00473CAA">
          <w:rPr>
            <w:lang w:val="en-CA" w:bidi="en-US"/>
          </w:rPr>
          <w:delText>.</w:delText>
        </w:r>
      </w:del>
    </w:p>
    <w:p w14:paraId="57F2B961" w14:textId="05B554BF" w:rsidR="002F4AD1" w:rsidRDefault="00F51C6B" w:rsidP="00C169BD">
      <w:pPr>
        <w:pStyle w:val="Subsequentpara"/>
        <w:rPr>
          <w:ins w:id="190" w:author="Martin Smith" w:date="2018-12-05T11:21:00Z"/>
        </w:rPr>
      </w:pPr>
      <w:bookmarkStart w:id="191" w:name="_Hlk528139704"/>
      <w:r>
        <w:t xml:space="preserve">To explore the </w:t>
      </w:r>
      <w:r w:rsidR="009C2AC3">
        <w:t>relationship</w:t>
      </w:r>
      <w:r>
        <w:t xml:space="preserve"> between </w:t>
      </w:r>
      <w:r w:rsidR="006378D0">
        <w:t>resolution</w:t>
      </w:r>
      <w:r>
        <w:t xml:space="preserve"> and accuracy</w:t>
      </w:r>
      <w:bookmarkEnd w:id="191"/>
      <w:r>
        <w:t xml:space="preserve">, </w:t>
      </w:r>
      <w:r w:rsidR="00B03D2C">
        <w:t xml:space="preserve">I generated </w:t>
      </w:r>
      <w:del w:id="192" w:author="Martin Smith" w:date="2018-12-04T15:06:00Z">
        <w:r w:rsidR="00B03D2C" w:rsidDel="00E63121">
          <w:delText xml:space="preserve">20 </w:delText>
        </w:r>
      </w:del>
      <w:r w:rsidR="00AB1BA1">
        <w:t xml:space="preserve">further </w:t>
      </w:r>
      <w:r w:rsidR="00B03D2C">
        <w:t xml:space="preserve">trees </w:t>
      </w:r>
      <w:r>
        <w:t xml:space="preserve">for each </w:t>
      </w:r>
      <w:r w:rsidR="009C2AC3">
        <w:t xml:space="preserve">analysis by collapsing poorly supported </w:t>
      </w:r>
      <w:del w:id="193" w:author="Martin Smith" w:date="2018-11-23T11:21:00Z">
        <w:r w:rsidR="009C2AC3" w:rsidDel="003B2064">
          <w:delText>nodes</w:delText>
        </w:r>
      </w:del>
      <w:ins w:id="194" w:author="Martin Smith" w:date="2018-11-23T11:21:00Z">
        <w:r w:rsidR="003B2064">
          <w:t>groups</w:t>
        </w:r>
      </w:ins>
      <w:r w:rsidR="009C2AC3">
        <w:t xml:space="preserve">. </w:t>
      </w:r>
      <w:r w:rsidR="00B03D2C">
        <w:t xml:space="preserve">Under the Mk model, </w:t>
      </w:r>
      <w:r w:rsidR="00AB1BA1">
        <w:t xml:space="preserve">I collapsed </w:t>
      </w:r>
      <w:del w:id="195" w:author="Martin Smith" w:date="2018-11-23T11:21:00Z">
        <w:r w:rsidR="001711D2" w:rsidDel="003B2064">
          <w:delText xml:space="preserve">nodes </w:delText>
        </w:r>
      </w:del>
      <w:ins w:id="196" w:author="Martin Smith" w:date="2018-11-23T11:21:00Z">
        <w:r w:rsidR="003B2064">
          <w:t xml:space="preserve">groups </w:t>
        </w:r>
      </w:ins>
      <w:r w:rsidR="001711D2">
        <w:t xml:space="preserve">whose </w:t>
      </w:r>
      <w:r w:rsidR="00AB1BA1">
        <w:t xml:space="preserve">posterior probability </w:t>
      </w:r>
      <w:r w:rsidR="001711D2">
        <w:t xml:space="preserve">was </w:t>
      </w:r>
      <w:r w:rsidR="00D67B8F">
        <w:t>&lt;</w:t>
      </w:r>
      <w:r w:rsidR="001711D2">
        <w:t xml:space="preserve"> 95</w:t>
      </w:r>
      <w:r w:rsidR="00B03D2C">
        <w:t>%</w:t>
      </w:r>
      <w:r w:rsidR="001711D2">
        <w:t>, 90%, 85%, … 50%</w:t>
      </w:r>
      <w:r w:rsidR="00C96343" w:rsidRPr="00C96343">
        <w:t xml:space="preserve">. </w:t>
      </w:r>
      <w:ins w:id="197" w:author="Martin Smith" w:date="2018-12-04T11:09:00Z">
        <w:r w:rsidR="006C06FE">
          <w:t xml:space="preserve">In parsimony analyses, I </w:t>
        </w:r>
      </w:ins>
      <w:ins w:id="198" w:author="Martin Smith" w:date="2018-12-04T15:06:00Z">
        <w:r w:rsidR="00E63121">
          <w:t xml:space="preserve">compared </w:t>
        </w:r>
      </w:ins>
      <w:ins w:id="199" w:author="Martin Smith" w:date="2018-12-04T11:09:00Z">
        <w:r w:rsidR="006C06FE">
          <w:t>different measures of node support</w:t>
        </w:r>
      </w:ins>
      <w:ins w:id="200" w:author="Martin Smith" w:date="2018-12-04T14:21:00Z">
        <w:r w:rsidR="00C169BD">
          <w:t xml:space="preserve">.  Under </w:t>
        </w:r>
      </w:ins>
      <w:proofErr w:type="spellStart"/>
      <w:ins w:id="201" w:author="Martin Smith" w:date="2018-12-04T11:09:00Z">
        <w:r w:rsidR="006C06FE">
          <w:t>Jackknife</w:t>
        </w:r>
        <w:proofErr w:type="spellEnd"/>
        <w:r w:rsidR="006C06FE">
          <w:t xml:space="preserve"> </w:t>
        </w:r>
      </w:ins>
      <w:ins w:id="202" w:author="Martin Smith" w:date="2018-12-04T11:10:00Z">
        <w:r w:rsidR="006C06FE">
          <w:t>and Bootstrap</w:t>
        </w:r>
      </w:ins>
      <w:ins w:id="203" w:author="Martin Smith" w:date="2018-12-04T14:14:00Z">
        <w:r w:rsidR="00521D6F">
          <w:t xml:space="preserve"> resampling</w:t>
        </w:r>
      </w:ins>
      <w:ins w:id="204" w:author="Martin Smith" w:date="2018-12-04T14:21:00Z">
        <w:r w:rsidR="00C169BD">
          <w:t xml:space="preserve">, I </w:t>
        </w:r>
      </w:ins>
      <w:ins w:id="205" w:author="Martin Smith" w:date="2018-12-04T15:07:00Z">
        <w:r w:rsidR="00E63121">
          <w:t>collapsed groups with (</w:t>
        </w:r>
        <w:proofErr w:type="spellStart"/>
        <w:r w:rsidR="00E63121">
          <w:t>i</w:t>
        </w:r>
        <w:proofErr w:type="spellEnd"/>
        <w:r w:rsidR="00E63121">
          <w:t xml:space="preserve">) </w:t>
        </w:r>
      </w:ins>
      <w:ins w:id="206" w:author="Martin Smith" w:date="2018-12-04T15:36:00Z">
        <w:r w:rsidR="00CA5B1A">
          <w:t xml:space="preserve">absolute </w:t>
        </w:r>
      </w:ins>
      <w:ins w:id="207" w:author="Martin Smith" w:date="2018-12-04T14:20:00Z">
        <w:r w:rsidR="00C169BD">
          <w:t xml:space="preserve">frequency supports </w:t>
        </w:r>
      </w:ins>
      <w:ins w:id="208" w:author="Martin Smith" w:date="2018-12-04T14:21:00Z">
        <w:r w:rsidR="00C169BD">
          <w:t xml:space="preserve">of </w:t>
        </w:r>
      </w:ins>
      <w:ins w:id="209" w:author="Martin Smith" w:date="2018-12-04T14:18:00Z">
        <w:r w:rsidR="00C169BD">
          <w:t xml:space="preserve">&lt; 0%, </w:t>
        </w:r>
      </w:ins>
      <w:ins w:id="210" w:author="Martin Smith" w:date="2018-12-04T15:05:00Z">
        <w:r w:rsidR="0005541E">
          <w:t>2</w:t>
        </w:r>
      </w:ins>
      <w:ins w:id="211" w:author="Martin Smith" w:date="2018-12-04T14:18:00Z">
        <w:r w:rsidR="00C169BD">
          <w:t xml:space="preserve">%, </w:t>
        </w:r>
      </w:ins>
      <w:ins w:id="212" w:author="Martin Smith" w:date="2018-12-04T15:05:00Z">
        <w:r w:rsidR="0005541E">
          <w:t>4</w:t>
        </w:r>
      </w:ins>
      <w:ins w:id="213" w:author="Martin Smith" w:date="2018-12-04T14:18:00Z">
        <w:r w:rsidR="00C169BD">
          <w:t>% … 100%</w:t>
        </w:r>
      </w:ins>
      <w:ins w:id="214" w:author="Martin Smith" w:date="2018-12-04T14:21:00Z">
        <w:r w:rsidR="00C169BD">
          <w:t>; (ii)</w:t>
        </w:r>
      </w:ins>
      <w:ins w:id="215" w:author="Martin Smith" w:date="2018-12-04T15:07:00Z">
        <w:r w:rsidR="00E63121">
          <w:t xml:space="preserve"> </w:t>
        </w:r>
      </w:ins>
      <w:ins w:id="216" w:author="Martin Smith" w:date="2018-12-04T15:36:00Z">
        <w:r w:rsidR="00CA5B1A">
          <w:t xml:space="preserve">relative frequency (GC) support </w:t>
        </w:r>
      </w:ins>
      <w:ins w:id="217" w:author="Martin Smith" w:date="2018-12-04T15:05:00Z">
        <w:r w:rsidR="00E63121">
          <w:t>of &lt;</w:t>
        </w:r>
      </w:ins>
      <w:ins w:id="218" w:author="Martin Smith" w:date="2018-12-04T14:22:00Z">
        <w:r w:rsidR="00C169BD">
          <w:t xml:space="preserve"> </w:t>
        </w:r>
      </w:ins>
      <w:ins w:id="219" w:author="Martin Smith" w:date="2018-12-04T15:05:00Z">
        <w:r w:rsidR="00E63121">
          <w:t>-</w:t>
        </w:r>
      </w:ins>
      <w:ins w:id="220" w:author="Martin Smith" w:date="2018-12-04T14:19:00Z">
        <w:r w:rsidR="00C169BD">
          <w:t xml:space="preserve">100%, </w:t>
        </w:r>
      </w:ins>
      <w:ins w:id="221" w:author="Martin Smith" w:date="2018-12-04T15:05:00Z">
        <w:r w:rsidR="00E63121">
          <w:t>-95%</w:t>
        </w:r>
      </w:ins>
      <w:ins w:id="222" w:author="Martin Smith" w:date="2018-12-04T15:06:00Z">
        <w:r w:rsidR="00E63121">
          <w:t>,</w:t>
        </w:r>
      </w:ins>
      <w:ins w:id="223" w:author="Martin Smith" w:date="2018-12-04T15:05:00Z">
        <w:r w:rsidR="00E63121">
          <w:t xml:space="preserve"> … 95%, 100</w:t>
        </w:r>
      </w:ins>
      <w:ins w:id="224" w:author="Martin Smith" w:date="2018-12-04T15:06:00Z">
        <w:r w:rsidR="00E63121">
          <w:t>%</w:t>
        </w:r>
      </w:ins>
      <w:ins w:id="225" w:author="Martin Smith" w:date="2018-12-04T14:23:00Z">
        <w:r w:rsidR="00C169BD">
          <w:t xml:space="preserve">.  </w:t>
        </w:r>
      </w:ins>
      <w:ins w:id="226" w:author="Martin Smith" w:date="2018-12-04T15:07:00Z">
        <w:r w:rsidR="00E63121">
          <w:t xml:space="preserve">Under </w:t>
        </w:r>
      </w:ins>
      <w:ins w:id="227" w:author="Martin Smith" w:date="2018-12-04T14:23:00Z">
        <w:r w:rsidR="00C169BD">
          <w:t xml:space="preserve">Bremer support, I collapsed </w:t>
        </w:r>
      </w:ins>
      <w:del w:id="228" w:author="Martin Smith" w:date="2018-12-04T14:23:00Z">
        <w:r w:rsidR="007F4023" w:rsidDel="00C169BD">
          <w:delText xml:space="preserve">In </w:delText>
        </w:r>
        <w:r w:rsidR="001711D2" w:rsidDel="00C169BD">
          <w:delText xml:space="preserve">equally weighted </w:delText>
        </w:r>
        <w:r w:rsidR="007F4023" w:rsidDel="00C169BD">
          <w:delText xml:space="preserve">parsimony analyses, </w:delText>
        </w:r>
        <w:r w:rsidR="001711D2" w:rsidDel="00C169BD">
          <w:delText xml:space="preserve">I collapsed </w:delText>
        </w:r>
      </w:del>
      <w:del w:id="229" w:author="Martin Smith" w:date="2018-11-23T11:21:00Z">
        <w:r w:rsidR="001711D2" w:rsidDel="003B2064">
          <w:delText xml:space="preserve">nodes </w:delText>
        </w:r>
      </w:del>
      <w:ins w:id="230" w:author="Martin Smith" w:date="2018-11-23T11:21:00Z">
        <w:r w:rsidR="003B2064">
          <w:t xml:space="preserve">groups </w:t>
        </w:r>
      </w:ins>
      <w:r w:rsidR="001711D2">
        <w:t xml:space="preserve">with Bremer support values less than 1, 2, 3, … 20 </w:t>
      </w:r>
      <w:ins w:id="231" w:author="Martin Smith" w:date="2018-12-04T14:24:00Z">
        <w:r w:rsidR="00C169BD">
          <w:t xml:space="preserve"> with equally weighted trees </w:t>
        </w:r>
      </w:ins>
      <w:r w:rsidR="001711D2">
        <w:t>(</w:t>
      </w:r>
      <w:r w:rsidR="000A712F">
        <w:t xml:space="preserve">TNT command </w:t>
      </w:r>
      <w:proofErr w:type="spellStart"/>
      <w:r w:rsidR="000A712F" w:rsidRPr="005777EC">
        <w:rPr>
          <w:rStyle w:val="CodeChar"/>
        </w:rPr>
        <w:t>subopt</w:t>
      </w:r>
      <w:proofErr w:type="spellEnd"/>
      <w:r w:rsidR="000A712F" w:rsidRPr="005777EC">
        <w:rPr>
          <w:rStyle w:val="CodeChar"/>
        </w:rPr>
        <w:t xml:space="preserve"> </w:t>
      </w:r>
      <w:r w:rsidR="000A712F" w:rsidRPr="00B42CA4">
        <w:rPr>
          <w:rStyle w:val="CodeChar"/>
          <w:i/>
        </w:rPr>
        <w:t>x</w:t>
      </w:r>
      <w:r w:rsidR="000A712F" w:rsidRPr="005777EC">
        <w:rPr>
          <w:rStyle w:val="CodeChar"/>
        </w:rPr>
        <w:t xml:space="preserve">; </w:t>
      </w:r>
      <w:proofErr w:type="spellStart"/>
      <w:r w:rsidR="000A712F" w:rsidRPr="005777EC">
        <w:rPr>
          <w:rStyle w:val="CodeChar"/>
        </w:rPr>
        <w:t>bbreak</w:t>
      </w:r>
      <w:proofErr w:type="spellEnd"/>
      <w:r w:rsidR="000A712F" w:rsidRPr="005777EC">
        <w:rPr>
          <w:rStyle w:val="CodeChar"/>
        </w:rPr>
        <w:t>;</w:t>
      </w:r>
      <w:r w:rsidR="000A712F">
        <w:t>)</w:t>
      </w:r>
      <w:del w:id="232" w:author="Martin Smith" w:date="2018-12-04T14:24:00Z">
        <w:r w:rsidR="00F719DC" w:rsidDel="008E11F2">
          <w:delText>.</w:delText>
        </w:r>
      </w:del>
      <w:ins w:id="233" w:author="Martin Smith" w:date="2018-12-04T14:24:00Z">
        <w:r w:rsidR="008E11F2">
          <w:t>;</w:t>
        </w:r>
      </w:ins>
      <w:r w:rsidR="00F719DC">
        <w:t xml:space="preserve"> </w:t>
      </w:r>
      <w:del w:id="234" w:author="Martin Smith" w:date="2018-12-04T14:24:00Z">
        <w:r w:rsidR="00F719DC" w:rsidDel="008E11F2">
          <w:delText xml:space="preserve"> U</w:delText>
        </w:r>
      </w:del>
      <w:ins w:id="235" w:author="Martin Smith" w:date="2018-12-04T14:24:00Z">
        <w:r w:rsidR="008E11F2">
          <w:t>u</w:t>
        </w:r>
      </w:ins>
      <w:r w:rsidR="00F719DC">
        <w:t xml:space="preserve">nder </w:t>
      </w:r>
      <w:r w:rsidR="001711D2">
        <w:t xml:space="preserve">implied weighting, Bremer support values were </w:t>
      </w:r>
      <w:r w:rsidR="00B03D2C">
        <w:t>drawn from a log</w:t>
      </w:r>
      <w:r w:rsidR="005253B1">
        <w:t>arithmic</w:t>
      </w:r>
      <w:r w:rsidR="00B03D2C">
        <w:t xml:space="preserve"> distribution (0.73</w:t>
      </w:r>
      <w:r w:rsidR="00B03D2C">
        <w:rPr>
          <w:vertAlign w:val="superscript"/>
        </w:rPr>
        <w:t>0...19</w:t>
      </w:r>
      <w:r w:rsidR="00B03D2C">
        <w:t>,</w:t>
      </w:r>
      <w:r w:rsidR="00B03D2C" w:rsidRPr="00957F91">
        <w:t xml:space="preserve"> </w:t>
      </w:r>
      <w:r w:rsidR="00B03D2C">
        <w:t>2.5×10</w:t>
      </w:r>
      <w:r w:rsidR="00B03D2C" w:rsidRPr="009A18C9">
        <w:rPr>
          <w:vertAlign w:val="superscript"/>
        </w:rPr>
        <w:t>−</w:t>
      </w:r>
      <w:r w:rsidR="00B03D2C">
        <w:rPr>
          <w:vertAlign w:val="superscript"/>
        </w:rPr>
        <w:t>3</w:t>
      </w:r>
      <w:r w:rsidR="00B03D2C">
        <w:t>→1×10</w:t>
      </w:r>
      <w:r w:rsidR="00B03D2C" w:rsidRPr="009A18C9">
        <w:rPr>
          <w:vertAlign w:val="superscript"/>
        </w:rPr>
        <w:t>0</w:t>
      </w:r>
      <w:r w:rsidR="00F719DC">
        <w:t>), reflecting the fractional nature of tree scor</w:t>
      </w:r>
      <w:r w:rsidR="00246A65">
        <w:t>es</w:t>
      </w:r>
      <w:r w:rsidR="00F719DC">
        <w:t xml:space="preserve"> under implied weights </w:t>
      </w:r>
      <w:r w:rsidR="00F719DC">
        <w:fldChar w:fldCharType="begin" w:fldLock="1"/>
      </w:r>
      <w:r w:rsidR="00672612">
        <w:instrText>ADDIN CSL_CITATION { "citationItems" : [ { "id" : "ITEM-1", "itemData" : { "DOI" : "10.1111/j.1096-0031.1993.tb00209.x", "author" : [ { "dropping-particle" : "", "family" : "Goloboff", "given" : "Pablo A.", "non-dropping-particle" : "", "parse-names" : false, "suffix" : "" } ], "container-title" : "Cladistics", "genre" : "Journal Article", "id" : "ITEM-1", "issue" : "1", "issued" : { "date-parts" : [ [ "1993" ] ] }, "note" : "1096-0031", "page" : "83-91", "publisher" : "Blackwell Publishing Ltd", "title" : "Estimating character weights during tree search", "type" : "article-journal", "volume" : "9" }, "uris" : [ "http://www.mendeley.com/documents/?uuid=43c2cf80-44ff-44d9-a075-207f4ff472e0" ] } ], "mendeley" : { "formattedCitation" : "[14]", "plainTextFormattedCitation" : "[14]", "previouslyFormattedCitation" : "(Goloboff 1993)" }, "properties" : { "noteIndex" : 0 }, "schema" : "https://github.com/citation-style-language/schema/raw/master/csl-citation.json" }</w:instrText>
      </w:r>
      <w:r w:rsidR="00F719DC">
        <w:fldChar w:fldCharType="separate"/>
      </w:r>
      <w:r w:rsidR="00672612" w:rsidRPr="00672612">
        <w:rPr>
          <w:noProof/>
        </w:rPr>
        <w:t>[14]</w:t>
      </w:r>
      <w:r w:rsidR="00F719DC">
        <w:fldChar w:fldCharType="end"/>
      </w:r>
      <w:r w:rsidR="00B03D2C">
        <w:t>.</w:t>
      </w:r>
    </w:p>
    <w:p w14:paraId="56E0F22F" w14:textId="5CF5DED6" w:rsidR="00835937" w:rsidRPr="00EB046E" w:rsidRDefault="00835937" w:rsidP="00835937">
      <w:pPr>
        <w:pStyle w:val="Subsequentpara"/>
        <w:rPr>
          <w:ins w:id="236" w:author="Martin Smith" w:date="2018-12-05T11:21:00Z"/>
          <w:lang w:val="en-CA"/>
        </w:rPr>
      </w:pPr>
      <w:ins w:id="237" w:author="Martin Smith" w:date="2018-12-05T11:21:00Z">
        <w:r>
          <w:rPr>
            <w:lang w:val="en-CA"/>
          </w:rPr>
          <w:t xml:space="preserve">Symmetric difference metrics calculate how much information two trees hold in common </w:t>
        </w:r>
        <w:r>
          <w:rPr>
            <w:lang w:val="en-CA"/>
          </w:rPr>
          <w:fldChar w:fldCharType="begin" w:fldLock="1"/>
        </w:r>
      </w:ins>
      <w:r w:rsidR="00672612">
        <w:rPr>
          <w:lang w:val="en-CA"/>
        </w:rPr>
        <w:instrText>ADDIN CSL_CITATION { "citationItems" : [ { "id" : "ITEM-1", "itemData" : { "DOI" : "10.1145/2598394.2598440", "ISBN" : "9781450328814", "abstract" : "This paper presents a genotype-level distance metric for$\\$nGenetic Programming (GP) based on the symmetric difference$\\$nconcept: first, the information contained in individuals is$\\$nexpressed as a set of symbols (the content of each node,$\\$nits position inside the tree, and recurring parent-child$\\$nstructures); then, the difference between two individuals$\\$nis computed considering the number of elements belonging to$\\$none, but not both, of their symbol sets", "author" : [ { "dropping-particle" : "", "family" : "Gaudesi", "given" : "Marco", "non-dropping-particle" : "", "parse-names" : false, "suffix" : "" }, { "dropping-particle" : "", "family" : "Squillero", "given" : "Giovanni", "non-dropping-particle" : "", "parse-names" : false, "suffix" : "" }, { "dropping-particle" : "", "family" : "Tonda", "given" : "Alberto", "non-dropping-particle" : "", "parse-names" : false, "suffix" : "" } ], "container-title" : "Proceedings of the 2014 conference companion on Genetic and evolutionary computation companion - GECCO Comp '14", "id" : "ITEM-1", "issue" : "3", "issued" : { "date-parts" : [ [ "2014" ] ] }, "page" : "137-138", "title" : "Universal information distance for genetic programming", "type" : "article-journal" }, "uris" : [ "http://www.mendeley.com/documents/?uuid=86fcc5f3-2e2e-4251-a74b-15ff3eb92942" ] } ], "mendeley" : { "formattedCitation" : "[17]", "plainTextFormattedCitation" : "[17]", "previouslyFormattedCitation" : "(Gaudesi, Squillero, and Tonda 2014)" }, "properties" : { "noteIndex" : 0 }, "schema" : "https://github.com/citation-style-language/schema/raw/master/csl-citation.json" }</w:instrText>
      </w:r>
      <w:ins w:id="238" w:author="Martin Smith" w:date="2018-12-05T11:21:00Z">
        <w:r>
          <w:rPr>
            <w:lang w:val="en-CA"/>
          </w:rPr>
          <w:fldChar w:fldCharType="separate"/>
        </w:r>
      </w:ins>
      <w:r w:rsidR="00672612" w:rsidRPr="00672612">
        <w:rPr>
          <w:noProof/>
          <w:lang w:val="en-CA"/>
        </w:rPr>
        <w:t>[17]</w:t>
      </w:r>
      <w:ins w:id="239" w:author="Martin Smith" w:date="2018-12-05T11:21:00Z">
        <w:r>
          <w:rPr>
            <w:lang w:val="en-CA"/>
          </w:rPr>
          <w:fldChar w:fldCharType="end"/>
        </w:r>
        <w:r>
          <w:rPr>
            <w:lang w:val="en-CA"/>
          </w:rPr>
          <w:t xml:space="preserve"> — that is, how much information a generated tree contains about the generative tree.  Where the generative tree is bifurcating, a</w:t>
        </w:r>
        <w:r>
          <w:t xml:space="preserve"> particular relationship may be resolved the same way </w:t>
        </w:r>
        <w:r w:rsidRPr="006E0F46">
          <w:rPr>
            <w:lang w:val="en-CA"/>
          </w:rPr>
          <w:t>(</w:t>
        </w:r>
        <w:r w:rsidRPr="006E0F46">
          <w:rPr>
            <w:i/>
            <w:lang w:val="en-CA"/>
          </w:rPr>
          <w:t>s</w:t>
        </w:r>
        <w:r w:rsidRPr="006E0F46">
          <w:rPr>
            <w:lang w:val="en-CA"/>
          </w:rPr>
          <w:t xml:space="preserve">) or </w:t>
        </w:r>
        <w:r>
          <w:rPr>
            <w:lang w:val="en-CA"/>
          </w:rPr>
          <w:t xml:space="preserve">a </w:t>
        </w:r>
        <w:r w:rsidRPr="006E0F46">
          <w:rPr>
            <w:lang w:val="en-CA"/>
          </w:rPr>
          <w:t xml:space="preserve">different </w:t>
        </w:r>
        <w:r>
          <w:rPr>
            <w:lang w:val="en-CA"/>
          </w:rPr>
          <w:t xml:space="preserve">way </w:t>
        </w:r>
        <w:r w:rsidRPr="006E0F46">
          <w:rPr>
            <w:lang w:val="en-CA"/>
          </w:rPr>
          <w:t>(</w:t>
        </w:r>
        <w:r w:rsidRPr="006E0F46">
          <w:rPr>
            <w:i/>
            <w:lang w:val="en-CA"/>
          </w:rPr>
          <w:t>d</w:t>
        </w:r>
        <w:r w:rsidRPr="006E0F46">
          <w:rPr>
            <w:lang w:val="en-CA"/>
          </w:rPr>
          <w:t>)</w:t>
        </w:r>
        <w:r>
          <w:rPr>
            <w:lang w:val="en-CA"/>
          </w:rPr>
          <w:t xml:space="preserve"> on each tree, or </w:t>
        </w:r>
        <w:r w:rsidRPr="006E0F46">
          <w:rPr>
            <w:lang w:val="en-CA"/>
          </w:rPr>
          <w:t xml:space="preserve">resolved in </w:t>
        </w:r>
        <w:r>
          <w:rPr>
            <w:lang w:val="en-CA"/>
          </w:rPr>
          <w:t xml:space="preserve">the comparison tree </w:t>
        </w:r>
        <w:r w:rsidRPr="006E0F46">
          <w:rPr>
            <w:lang w:val="en-CA"/>
          </w:rPr>
          <w:t>only (</w:t>
        </w:r>
        <w:r w:rsidRPr="006E0F46">
          <w:rPr>
            <w:i/>
            <w:lang w:val="en-CA"/>
          </w:rPr>
          <w:t>r</w:t>
        </w:r>
        <w:r w:rsidRPr="006E0F46">
          <w:rPr>
            <w:lang w:val="en-CA"/>
          </w:rPr>
          <w:t>)</w:t>
        </w:r>
        <w:r>
          <w:rPr>
            <w:lang w:val="en-CA"/>
          </w:rPr>
          <w:t xml:space="preserve"> </w:t>
        </w:r>
        <w:r>
          <w:rPr>
            <w:lang w:val="en-CA"/>
          </w:rPr>
          <w:fldChar w:fldCharType="begin" w:fldLock="1"/>
        </w:r>
      </w:ins>
      <w:r w:rsidR="00672612">
        <w:rPr>
          <w:lang w:val="en-CA"/>
        </w:rPr>
        <w:instrText>ADDIN CSL_CITATION { "citationItems" : [ { "id" : "ITEM-1",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"ITEM-1", "issue" : "2", "issued" : { "date-parts" : [ [ "1985" ] ] }, "page" : "193-200", "title" : "Comparison of undirected phylogenetic trees based on subtrees of four evolutionary units", "type" : "article-journal", "volume" : "34" }, "uris" : [ "http://www.mendeley.com/documents/?uuid=3d5e059b-c1b8-4baa-baca-7924f28a15f4" ] }, { "id" : "ITEM-2", "itemData" : { "DOI" : "10.1093/sysbio/35.3.325", "ISSN" : "1076836X", "abstract" : "An undirected phylogenetic tree is an unrooted tree with labeled leaves in which no interior vertex has just two incident edges; the labels associated with the tree's leaves identify organisms or evolutionary units in a study collection.  Any subset of four leaf labels is called a quartet.  each quartet inherits from the phylogenetic tree a subtree providing basic information about branching relationships among the quartet's organisms within the phylogenetic tree.  consequently, quartets can be used to measure resolution of, and to construct measures of structre and dissimiliarity between, such trees.  I report empirical and theoretical investigations of six quartet dissimilarity measures.  The empirical study provides information about frequency distributions of quartet dissimiliariteis when trees are randomly sampled from the set of all phylogenetic trees of given size.  The theoretical study analyzes expectations fo quartet dissimilarity measures when trees are ranomly samples; for this model, expectations of quartet dissimilarity measures are determined byt the expectation of a measur of tree resolution.  ", "author" : [ { "dropping-particle" : "", "family" : "Day", "given" : "William H.E.", "non-dropping-particle" : "", "parse-names" : false, "suffix" : "" } ], "container-title" : "Systematic Biology", "id" : "ITEM-2", "issue" : "3", "issued" : { "date-parts" : [ [ "1986" ] ] }, "page" : "325-333", "title" : "Analysis of quartet dissimilarity measures between undirected phylogenetic trees", "type" : "article-journal", "volume" : "35" }, "uris" : [ "http://www.mendeley.com/documents/?uuid=80b36113-8fd0-446d-a0df-1d32dec38e7d" ] } ], "mendeley" : { "formattedCitation" : "[18,19]", "plainTextFormattedCitation" : "[18,19]", "previouslyFormattedCitation" : "(Day 1986; Estabrook, McMorris, and Meacham 1985)" }, "properties" : { "noteIndex" : 0 }, "schema" : "https://github.com/citation-style-language/schema/raw/master/csl-citation.json" }</w:instrText>
      </w:r>
      <w:ins w:id="240" w:author="Martin Smith" w:date="2018-12-05T11:21:00Z">
        <w:r>
          <w:rPr>
            <w:lang w:val="en-CA"/>
          </w:rPr>
          <w:fldChar w:fldCharType="separate"/>
        </w:r>
      </w:ins>
      <w:r w:rsidR="00672612" w:rsidRPr="00672612">
        <w:rPr>
          <w:noProof/>
          <w:lang w:val="en-CA"/>
        </w:rPr>
        <w:t>[18,19]</w:t>
      </w:r>
      <w:ins w:id="241" w:author="Martin Smith" w:date="2018-12-05T11:21:00Z">
        <w:r>
          <w:rPr>
            <w:lang w:val="en-CA"/>
          </w:rPr>
          <w:fldChar w:fldCharType="end"/>
        </w:r>
        <w:r w:rsidRPr="00C96343">
          <w:rPr>
            <w:lang w:val="en-CA"/>
          </w:rPr>
          <w:t>.</w:t>
        </w:r>
        <w:r>
          <w:rPr>
            <w:lang w:val="en-CA"/>
          </w:rPr>
          <w:t xml:space="preserve">  The symmetric difference</w:t>
        </w:r>
      </w:ins>
      <w:ins w:id="242" w:author="Martin Smith" w:date="2018-12-05T11:35:00Z">
        <w:r w:rsidR="003E4646">
          <w:rPr>
            <w:lang w:val="en-CA"/>
          </w:rPr>
          <w:t xml:space="preserve"> (‘SD’</w:t>
        </w:r>
      </w:ins>
      <w:ins w:id="243" w:author="Martin Smith" w:date="2018-12-06T15:49:00Z">
        <w:r w:rsidR="00EF0261">
          <w:rPr>
            <w:lang w:val="en-CA"/>
          </w:rPr>
          <w:t>, also termed the Robinson-</w:t>
        </w:r>
        <w:proofErr w:type="spellStart"/>
        <w:r w:rsidR="00EF0261">
          <w:rPr>
            <w:lang w:val="en-CA"/>
          </w:rPr>
          <w:t>Foulds</w:t>
        </w:r>
        <w:proofErr w:type="spellEnd"/>
        <w:r w:rsidR="00EF0261">
          <w:rPr>
            <w:lang w:val="en-CA"/>
          </w:rPr>
          <w:t xml:space="preserve"> distance</w:t>
        </w:r>
      </w:ins>
      <w:ins w:id="244" w:author="Martin Smith" w:date="2018-12-05T11:35:00Z">
        <w:r w:rsidR="003E4646">
          <w:rPr>
            <w:lang w:val="en-CA"/>
          </w:rPr>
          <w:t>)</w:t>
        </w:r>
      </w:ins>
      <w:ins w:id="245" w:author="Martin Smith" w:date="2018-12-05T11:21:00Z">
        <w:r>
          <w:rPr>
            <w:lang w:val="en-CA"/>
          </w:rPr>
          <w:t xml:space="preserve"> is given by </w:t>
        </w:r>
        <w:r w:rsidRPr="006128DF">
          <w:t>2</w:t>
        </w:r>
        <w:r w:rsidRPr="00394F39">
          <w:rPr>
            <w:i/>
          </w:rPr>
          <w:t>d</w:t>
        </w:r>
        <w:r w:rsidRPr="006128DF">
          <w:t xml:space="preserve"> + </w:t>
        </w:r>
        <w:r w:rsidRPr="00394F39">
          <w:rPr>
            <w:i/>
          </w:rPr>
          <w:t>r</w:t>
        </w:r>
      </w:ins>
      <w:ins w:id="246" w:author="Martin Smith" w:date="2018-12-05T11:34:00Z">
        <w:r w:rsidR="00A1142C">
          <w:t xml:space="preserve">.  The symmetric difference </w:t>
        </w:r>
      </w:ins>
      <w:ins w:id="247" w:author="Martin Smith" w:date="2018-12-05T11:35:00Z">
        <w:r w:rsidR="00A1142C">
          <w:t xml:space="preserve">is conventionally </w:t>
        </w:r>
      </w:ins>
      <w:ins w:id="248" w:author="Martin Smith" w:date="2018-12-05T11:21:00Z">
        <w:r>
          <w:t>normalized against the total information present</w:t>
        </w:r>
      </w:ins>
      <w:ins w:id="249" w:author="Martin Smith" w:date="2018-12-05T11:32:00Z">
        <w:r w:rsidR="00A1142C">
          <w:t xml:space="preserve"> </w:t>
        </w:r>
      </w:ins>
      <w:ins w:id="250" w:author="Martin Smith" w:date="2018-12-05T11:34:00Z">
        <w:r w:rsidR="00A1142C">
          <w:t>(</w:t>
        </w:r>
      </w:ins>
      <w:ins w:id="251" w:author="Martin Smith" w:date="2018-12-05T11:35:00Z">
        <w:r w:rsidR="00A1142C">
          <w:t>‘</w:t>
        </w:r>
      </w:ins>
      <w:ins w:id="252" w:author="Martin Smith" w:date="2018-12-05T11:34:00Z">
        <w:r w:rsidR="00A1142C">
          <w:t>TIP</w:t>
        </w:r>
      </w:ins>
      <w:ins w:id="253" w:author="Martin Smith" w:date="2018-12-05T11:35:00Z">
        <w:r w:rsidR="00A1142C">
          <w:t>’</w:t>
        </w:r>
      </w:ins>
      <w:ins w:id="254" w:author="Martin Smith" w:date="2018-12-05T11:34:00Z">
        <w:r w:rsidR="00A1142C">
          <w:t xml:space="preserve">) </w:t>
        </w:r>
      </w:ins>
      <w:ins w:id="255" w:author="Martin Smith" w:date="2018-12-05T11:32:00Z">
        <w:r w:rsidR="00A1142C">
          <w:t>in the two trees</w:t>
        </w:r>
      </w:ins>
      <w:ins w:id="256" w:author="Martin Smith" w:date="2018-12-05T11:21:00Z">
        <w:r>
          <w:t xml:space="preserve">, </w:t>
        </w:r>
        <w:r w:rsidRPr="006128DF">
          <w:t>2</w:t>
        </w:r>
        <w:r w:rsidRPr="00394F39">
          <w:rPr>
            <w:i/>
          </w:rPr>
          <w:t>d</w:t>
        </w:r>
        <w:r w:rsidRPr="006128DF">
          <w:t xml:space="preserve"> + </w:t>
        </w:r>
        <w:r>
          <w:t>2</w:t>
        </w:r>
        <w:r w:rsidRPr="00E02A56">
          <w:rPr>
            <w:i/>
          </w:rPr>
          <w:t>s</w:t>
        </w:r>
        <w:r>
          <w:t xml:space="preserve"> + </w:t>
        </w:r>
        <w:r w:rsidRPr="00394F39">
          <w:rPr>
            <w:i/>
          </w:rPr>
          <w:t>r</w:t>
        </w:r>
        <w:r>
          <w:rPr>
            <w:vertAlign w:val="subscript"/>
          </w:rPr>
          <w:t xml:space="preserve"> </w:t>
        </w:r>
        <w:r>
          <w:rPr>
            <w:vertAlign w:val="subscript"/>
          </w:rPr>
          <w:fldChar w:fldCharType="begin" w:fldLock="1"/>
        </w:r>
      </w:ins>
      <w:r w:rsidR="00672612">
        <w:rPr>
          <w:vertAlign w:val="subscript"/>
        </w:rPr>
        <w:instrText>ADDIN CSL_CITATION { "citationItems" : [ { "id" : "ITEM-1", "itemData" : { "DOI" : "10.1093/sysbio/35.3.325", "ISSN" : "1076836X", "abstract" : "An undirected phylogenetic tree is an unrooted tree with labeled leaves in which no interior vertex has just two incident edges; the labels associated with the tree's leaves identify organisms or evolutionary units in a study collection.  Any subset of four leaf labels is called a quartet.  each quartet inherits from the phylogenetic tree a subtree providing basic information about branching relationships among the quartet's organisms within the phylogenetic tree.  consequently, quartets can be used to measure resolution of, and to construct measures of structre and dissimiliarity between, such trees.  I report empirical and theoretical investigations of six quartet dissimilarity measures.  The empirical study provides information about frequency distributions of quartet dissimiliariteis when trees are randomly sampled from the set of all phylogenetic trees of given size.  The theoretical study analyzes expectations fo quartet dissimilarity measures when trees are ranomly samples; for this model, expectations of quartet dissimilarity measures are determined byt the expectation of a measur of tree resolution.  ", "author" : [ { "dropping-particle" : "", "family" : "Day", "given" : "William H.E.", "non-dropping-particle" : "", "parse-names" : false, "suffix" : "" } ], "container-title" : "Systematic Biology", "id" : "ITEM-1", "issue" : "3", "issued" : { "date-parts" : [ [ "1986" ] ] }, "page" : "325-333", "title" : "Analysis of quartet dissimilarity measures between undirected phylogenetic trees", "type" : "article-journal", "volume" : "35" }, "uris" : [ "http://www.mendeley.com/documents/?uuid=80b36113-8fd0-446d-a0df-1d32dec38e7d" ] } ], "mendeley" : { "formattedCitation" : "[19]", "plainTextFormattedCitation" : "[19]", "previouslyFormattedCitation" : "(Day 1986)" }, "properties" : { "noteIndex" : 0 }, "schema" : "https://github.com/citation-style-language/schema/raw/master/csl-citation.json" }</w:instrText>
      </w:r>
      <w:ins w:id="257" w:author="Martin Smith" w:date="2018-12-05T11:21:00Z">
        <w:r>
          <w:rPr>
            <w:vertAlign w:val="subscript"/>
          </w:rPr>
          <w:fldChar w:fldCharType="separate"/>
        </w:r>
      </w:ins>
      <w:r w:rsidR="00672612" w:rsidRPr="00672612">
        <w:rPr>
          <w:noProof/>
        </w:rPr>
        <w:t>[19]</w:t>
      </w:r>
      <w:ins w:id="258" w:author="Martin Smith" w:date="2018-12-05T11:21:00Z">
        <w:r>
          <w:rPr>
            <w:vertAlign w:val="subscript"/>
          </w:rPr>
          <w:fldChar w:fldCharType="end"/>
        </w:r>
        <w:r>
          <w:t>.</w:t>
        </w:r>
      </w:ins>
      <w:ins w:id="259" w:author="Martin Smith" w:date="2018-12-05T11:33:00Z">
        <w:r w:rsidR="00A1142C">
          <w:t xml:space="preserve"> </w:t>
        </w:r>
      </w:ins>
      <w:ins w:id="260" w:author="Martin Smith" w:date="2018-12-06T15:50:00Z">
        <w:r w:rsidR="00EF0261">
          <w:t>Undesirably, this assigns a</w:t>
        </w:r>
      </w:ins>
      <w:ins w:id="261" w:author="Martin Smith" w:date="2018-12-06T15:51:00Z">
        <w:r w:rsidR="00EF0261">
          <w:t xml:space="preserve"> fully unresolved tree an equal score to a tree that is perfectly resolved and completely incorrect</w:t>
        </w:r>
        <w:r w:rsidR="00F60076">
          <w:t xml:space="preserve"> (Fig. 1a).  </w:t>
        </w:r>
      </w:ins>
      <w:ins w:id="262" w:author="Martin Smith" w:date="2018-12-06T15:50:00Z">
        <w:r w:rsidR="00EF0261">
          <w:t xml:space="preserve"> </w:t>
        </w:r>
      </w:ins>
      <w:ins w:id="263" w:author="Martin Smith" w:date="2018-12-05T11:21:00Z">
        <w:r>
          <w:t xml:space="preserve">In the present context, </w:t>
        </w:r>
      </w:ins>
      <w:ins w:id="264" w:author="Martin Smith" w:date="2018-12-06T15:51:00Z">
        <w:r w:rsidR="00F60076">
          <w:t>therefore</w:t>
        </w:r>
      </w:ins>
      <w:ins w:id="265" w:author="Martin Smith" w:date="2018-12-05T11:21:00Z">
        <w:r>
          <w:t xml:space="preserve">, it is more appropriate to </w:t>
        </w:r>
        <w:r>
          <w:lastRenderedPageBreak/>
          <w:t xml:space="preserve">normalize against the maximum information </w:t>
        </w:r>
      </w:ins>
      <w:ins w:id="266" w:author="Martin Smith" w:date="2018-12-05T11:35:00Z">
        <w:r w:rsidR="003E4646">
          <w:t>(‘</w:t>
        </w:r>
        <w:proofErr w:type="spellStart"/>
        <w:r w:rsidR="003E4646">
          <w:t>M</w:t>
        </w:r>
      </w:ins>
      <w:ins w:id="267" w:author="Martin Smith" w:date="2018-12-05T11:36:00Z">
        <w:r w:rsidR="003E4646">
          <w:t>axI</w:t>
        </w:r>
      </w:ins>
      <w:proofErr w:type="spellEnd"/>
      <w:ins w:id="268" w:author="Martin Smith" w:date="2018-12-05T11:35:00Z">
        <w:r w:rsidR="003E4646">
          <w:t xml:space="preserve">’) </w:t>
        </w:r>
      </w:ins>
      <w:ins w:id="269" w:author="Martin Smith" w:date="2018-12-05T11:21:00Z">
        <w:r>
          <w:t xml:space="preserve">that could </w:t>
        </w:r>
      </w:ins>
      <w:ins w:id="270" w:author="Martin Smith" w:date="2018-12-05T11:33:00Z">
        <w:r w:rsidR="00A1142C">
          <w:t xml:space="preserve">potentially </w:t>
        </w:r>
      </w:ins>
      <w:ins w:id="271" w:author="Martin Smith" w:date="2018-12-05T11:32:00Z">
        <w:r w:rsidR="00A1142C">
          <w:t>have been resolved</w:t>
        </w:r>
      </w:ins>
      <w:ins w:id="272" w:author="Martin Smith" w:date="2018-12-05T11:21:00Z">
        <w:r>
          <w:t>, 2 (</w:t>
        </w:r>
        <w:r>
          <w:rPr>
            <w:i/>
          </w:rPr>
          <w:t>d + s + r</w:t>
        </w:r>
        <w:r>
          <w:t>)</w:t>
        </w:r>
        <w:r>
          <w:rPr>
            <w:lang w:val="en-CA"/>
          </w:rPr>
          <w:t>.</w:t>
        </w:r>
      </w:ins>
    </w:p>
    <w:p w14:paraId="0EB7C7CC" w14:textId="35D2FAA1" w:rsidR="00835937" w:rsidRDefault="00835937" w:rsidP="00835937">
      <w:pPr>
        <w:pStyle w:val="Subsequentpara"/>
        <w:rPr>
          <w:ins w:id="273" w:author="Martin Smith" w:date="2018-12-05T11:21:00Z"/>
        </w:rPr>
      </w:pPr>
      <w:ins w:id="274" w:author="Martin Smith" w:date="2018-12-05T11:21:00Z">
        <w:r>
          <w:rPr>
            <w:lang w:val="en-CA"/>
          </w:rPr>
          <w:t xml:space="preserve">The unit of relationship information may be a quartet (a four-taxon statement) </w:t>
        </w:r>
        <w:r>
          <w:fldChar w:fldCharType="begin" w:fldLock="1"/>
        </w:r>
      </w:ins>
      <w:r w:rsidR="00672612">
        <w:instrText>ADDIN CSL_CITATION { "citationItems" : [ { "id" : "ITEM-1",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"ITEM-1", "issue" : "2", "issued" : { "date-parts" : [ [ "1985" ] ] }, "page" : "193-200", "title" : "Comparison of undirected phylogenetic trees based on subtrees of four evolutionary units", "type" : "article-journal", "volume" : "34" }, "uris" : [ "http://www.mendeley.com/documents/?uuid=3d5e059b-c1b8-4baa-baca-7924f28a15f4" ] }, { "id" : "ITEM-2", "itemData" : { "DOI" : "10.1093/sysbio/35.3.325", "ISSN" : "1076836X", "abstract" : "An undirected phylogenetic tree is an unrooted tree with labeled leaves in which no interior vertex has just two incident edges; the labels associated with the tree's leaves identify organisms or evolutionary units in a study collection.  Any subset of four leaf labels is called a quartet.  each quartet inherits from the phylogenetic tree a subtree providing basic information about branching relationships among the quartet's organisms within the phylogenetic tree.  consequently, quartets can be used to measure resolution of, and to construct measures of structre and dissimiliarity between, such trees.  I report empirical and theoretical investigations of six quartet dissimilarity measures.  The empirical study provides information about frequency distributions of quartet dissimiliariteis when trees are randomly sampled from the set of all phylogenetic trees of given size.  The theoretical study analyzes expectations fo quartet dissimilarity measures when trees are ranomly samples; for this model, expectations of quartet dissimilarity measures are determined byt the expectation of a measur of tree resolution.  ", "author" : [ { "dropping-particle" : "", "family" : "Day", "given" : "William H.E.", "non-dropping-particle" : "", "parse-names" : false, "suffix" : "" } ], "container-title" : "Systematic Biology", "id" : "ITEM-2", "issue" : "3", "issued" : { "date-parts" : [ [ "1986" ] ] }, "page" : "325-333", "title" : "Analysis of quartet dissimilarity measures between undirected phylogenetic trees", "type" : "article-journal", "volume" : "35" }, "uris" : [ "http://www.mendeley.com/documents/?uuid=80b36113-8fd0-446d-a0df-1d32dec38e7d" ] }, { "id" : "ITEM-3", "itemData" : { "DOI" : "10.1016/0196-8858(86)90038-2", "ISSN" : "10902074", "abstract" : "Branching structures, alias topological tree structures are fundamental to any hierarchical classification that aims to relate objects according to their similarities or dissimilarities. This paper provides a rigorous treatment of these structures, and continues previous work of Colonius and Schulze on H-structures. Thus extensive use is made of the so-called neighbors relation associated with a dissimilarity index. Arbitrary dissimilarity data are then analyzed by comparing their neighbors relations with ideal, that is, tree-like relations: if it matches an ideal relation, then one can readily construct a tree representing the data that is optimal in a certain sense. Finally, some algorithms are proposed for fitting observed data to tree-like data. \u00a9 1986.", "author" : [ { "dropping-particle" : "", "family" : "Bandelt", "given" : "Hans J\u00fcrgen", "non-dropping-particle" : "", "parse-names" : false, "suffix" : "" }, { "dropping-particle" : "", "family" : "Dress", "given" : "Andreas", "non-dropping-particle" : "", "parse-names" : false, "suffix" : "" } ], "container-title" : "Advances in Applied Mathematics", "id" : "ITEM-3", "issue" : "3", "issued" : { "date-parts" : [ [ "1986" ] ] }, "page" : "309-343", "title" : "Reconstructing the shape of a tree from observed dissimilarity data", "type" : "article-journal", "volume" : "7" }, "uris" : [ "http://www.mendeley.com/documents/?uuid=ed983c33-77df-4bba-aeb6-3ea296486704" ] } ], "mendeley" : { "formattedCitation" : "[18\u201320]", "plainTextFormattedCitation" : "[18\u201320]", "previouslyFormattedCitation" : "(Bandelt and Dress 1986; Day 1986; Estabrook, McMorris, and Meacham 1985)" }, "properties" : { "noteIndex" : 0 }, "schema" : "https://github.com/citation-style-language/schema/raw/master/csl-citation.json" }</w:instrText>
      </w:r>
      <w:ins w:id="275" w:author="Martin Smith" w:date="2018-12-05T11:21:00Z">
        <w:r>
          <w:fldChar w:fldCharType="separate"/>
        </w:r>
      </w:ins>
      <w:r w:rsidR="00672612" w:rsidRPr="00672612">
        <w:rPr>
          <w:noProof/>
        </w:rPr>
        <w:t>[18–20]</w:t>
      </w:r>
      <w:ins w:id="276" w:author="Martin Smith" w:date="2018-12-05T11:21:00Z">
        <w:r>
          <w:fldChar w:fldCharType="end"/>
        </w:r>
        <w:r>
          <w:rPr>
            <w:lang w:val="en-CA"/>
          </w:rPr>
          <w:t xml:space="preserve"> or a bipartition split </w:t>
        </w:r>
        <w:r>
          <w:fldChar w:fldCharType="begin" w:fldLock="1"/>
        </w:r>
      </w:ins>
      <w:r w:rsidR="00672612">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"id" : "ITEM-2", "itemData" : { "DOI" : "10.2307/2413347", "author" : [ { "dropping-particle" : "", "family" : "Penny", "given" : "David", "non-dropping-particle" : "", "parse-names" : false, "suffix" : "" }, { "dropping-particle" : "", "family" : "Hendy", "given" : "MD", "non-dropping-particle" : "", "parse-names" : false, "suffix" : "" } ], "container-title" : "Systematic Zoology", "id" : "ITEM-2", "issue" : "1", "issued" : { "date-parts" : [ [ "1985" ] ] }, "page" : "75-82", "title" : "The use of tree comparison metrics", "type" : "article-journal", "volume" : "34" }, "uris" : [ "http://www.mendeley.com/documents/?uuid=9b360b44-1e3a-4d3e-b131-dc605fe9c207" ] }, { "id" : "ITEM-3", "itemData" : { "DOI" : "10.1016/0025-5564(81)90043-2", "ISBN" : "0025-5564", "ISSN" : "00255564", "PMID" : "21457008", "abstract" : "A metric on general phylogenetic trees is presented. This extends the work of most previous authors, who constructed metrics for binary trees. The metric presented in this paper makes possible the comparison of the many nonbinary phylogenetic trees appearing in the literature. This provides an objective procedure for comparing the different methods for constructing phylogenetic trees. The metric is based on elementary operations which transform one tree into another. Various results obtained in applying these operations are given. They enable the distance between any pair of trees to be calculated efficiently. This generalizes previous work by Bourque to the case where interior vertices can be labeled, and labels may contain more than one element or may be empty. ?? 1981.", "author" : [ { "dropping-particle" : "", "family" : "Robinson", "given" : "David F.", "non-dropping-particle" : "", "parse-names" : false, "suffix" : "" }, { "dropping-particle" : "", "family" : "Foulds", "given" : "Leslie R.", "non-dropping-particle" : "", "parse-names" : false, "suffix" : "" } ], "container-title" : "Mathematical Biosciences", "id" : "ITEM-3", "issue" : "1-2", "issued" : { "date-parts" : [ [ "1981" ] ] }, "page" : "131-147", "title" : "Comparison of phylogenetic trees", "type" : "article-journal", "volume" : "53" }, "uris" : [ "http://www.mendeley.com/documents/?uuid=264ccf00-a58b-4193-82e7-5d70c0da3bb4" ] } ], "mendeley" : { "formattedCitation" : "[21\u201323]", "plainTextFormattedCitation" : "[21\u201323]", "previouslyFormattedCitation" : "(Penny and Hendy 1985; Robinson and Foulds 1981; Steel and Penny 1993)" }, "properties" : { "noteIndex" : 0 }, "schema" : "https://github.com/citation-style-language/schema/raw/master/csl-citation.json" }</w:instrText>
      </w:r>
      <w:ins w:id="277" w:author="Martin Smith" w:date="2018-12-05T11:21:00Z">
        <w:r>
          <w:fldChar w:fldCharType="separate"/>
        </w:r>
      </w:ins>
      <w:r w:rsidR="00672612" w:rsidRPr="00672612">
        <w:rPr>
          <w:noProof/>
        </w:rPr>
        <w:t>[21–23]</w:t>
      </w:r>
      <w:ins w:id="278" w:author="Martin Smith" w:date="2018-12-05T11:21:00Z">
        <w:r>
          <w:fldChar w:fldCharType="end"/>
        </w:r>
        <w:r>
          <w:rPr>
            <w:lang w:val="en-CA"/>
          </w:rPr>
          <w:t xml:space="preserve">. (Each clade in a tree corresponds to a bipartition that splits taxa into ‘members’ and ‘non-members’.)  </w:t>
        </w:r>
        <w:r>
          <w:t>Partitions offer a simple but incomplete measure of the relationship information accommodated in a tree.  For example, the trees ((A, (</w:t>
        </w:r>
        <w:r w:rsidRPr="00CC25CD">
          <w:rPr>
            <w:b/>
            <w:rPrChange w:id="279" w:author="Martin Smith" w:date="2018-12-07T10:16:00Z">
              <w:rPr/>
            </w:rPrChange>
          </w:rPr>
          <w:t>X</w:t>
        </w:r>
        <w:r>
          <w:t xml:space="preserve">, B)), (C, D)) and ((A, B), ((C, </w:t>
        </w:r>
        <w:r w:rsidRPr="00CC25CD">
          <w:rPr>
            <w:b/>
            <w:rPrChange w:id="280" w:author="Martin Smith" w:date="2018-12-07T10:16:00Z">
              <w:rPr/>
            </w:rPrChange>
          </w:rPr>
          <w:t>X</w:t>
        </w:r>
        <w:r>
          <w:t>), D))  have no partitions in common, even though they both contain the same information regarding the relationships between (A, B) and (C, D).  As a consequence, the partition difference</w:t>
        </w:r>
      </w:ins>
      <w:ins w:id="281" w:author="Martin Smith" w:date="2018-12-05T11:25:00Z">
        <w:r>
          <w:t xml:space="preserve"> (= Robinson-</w:t>
        </w:r>
        <w:proofErr w:type="spellStart"/>
        <w:r>
          <w:t>Foulds</w:t>
        </w:r>
        <w:proofErr w:type="spellEnd"/>
        <w:r>
          <w:t xml:space="preserve"> distance)</w:t>
        </w:r>
      </w:ins>
      <w:ins w:id="282" w:author="Martin Smith" w:date="2018-12-05T11:21:00Z">
        <w:r>
          <w:t xml:space="preserve"> suffers </w:t>
        </w:r>
      </w:ins>
      <w:ins w:id="283" w:author="Martin Smith" w:date="2018-12-05T12:45:00Z">
        <w:r w:rsidR="00794AEE">
          <w:t>four</w:t>
        </w:r>
      </w:ins>
      <w:ins w:id="284" w:author="Martin Smith" w:date="2018-12-05T11:21:00Z">
        <w:r>
          <w:t xml:space="preserve"> essential shortcomings </w:t>
        </w:r>
        <w:r>
          <w:fldChar w:fldCharType="begin" w:fldLock="1"/>
        </w:r>
      </w:ins>
      <w:r w:rsidR="00672612">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"mendeley" : { "formattedCitation" : "[21]", "plainTextFormattedCitation" : "[21]", "previouslyFormattedCitation" : "(Steel and Penny 1993)" }, "properties" : { "noteIndex" : 0 }, "schema" : "https://github.com/citation-style-language/schema/raw/master/csl-citation.json" }</w:instrText>
      </w:r>
      <w:ins w:id="285" w:author="Martin Smith" w:date="2018-12-05T11:21:00Z">
        <w:r>
          <w:fldChar w:fldCharType="separate"/>
        </w:r>
      </w:ins>
      <w:r w:rsidR="00672612" w:rsidRPr="00672612">
        <w:rPr>
          <w:noProof/>
        </w:rPr>
        <w:t>[21]</w:t>
      </w:r>
      <w:ins w:id="286" w:author="Martin Smith" w:date="2018-12-05T11:21:00Z">
        <w:r>
          <w:fldChar w:fldCharType="end"/>
        </w:r>
        <w:r>
          <w:t>.  Firstly, it is imprecise; the number of unique values that the metric can take is two less than the number of taxa.  Simply put, a more precise method can more readily allocate similar trees distinct difference values, where a less precise method would assign them the same score.  Secondly, it is rapidly saturated; relatively small differences can result in the maximum distance value</w:t>
        </w:r>
      </w:ins>
      <w:ins w:id="287" w:author="Martin Smith" w:date="2018-12-05T12:42:00Z">
        <w:r w:rsidR="007C12A6">
          <w:t>, particularly in asymmetric trees</w:t>
        </w:r>
      </w:ins>
      <w:ins w:id="288" w:author="Martin Smith" w:date="2018-12-05T12:43:00Z">
        <w:r w:rsidR="007C12A6">
          <w:t xml:space="preserve">.  </w:t>
        </w:r>
      </w:ins>
      <w:ins w:id="289" w:author="Martin Smith" w:date="2018-12-05T11:21:00Z">
        <w:r>
          <w:t xml:space="preserve">Thirdly, its value can be </w:t>
        </w:r>
        <w:r>
          <w:rPr>
            <w:lang w:bidi="en-US"/>
          </w:rPr>
          <w:t xml:space="preserve">counterintuitive; for example, </w:t>
        </w:r>
        <w:r>
          <w:t xml:space="preserve">moving a single tip to a particular location can generate a higher </w:t>
        </w:r>
      </w:ins>
      <w:ins w:id="290" w:author="Martin Smith" w:date="2018-12-05T11:26:00Z">
        <w:r>
          <w:t>difference</w:t>
        </w:r>
      </w:ins>
      <w:ins w:id="291" w:author="Martin Smith" w:date="2018-12-05T11:21:00Z">
        <w:r>
          <w:t xml:space="preserve"> </w:t>
        </w:r>
      </w:ins>
      <w:ins w:id="292" w:author="Martin Smith" w:date="2018-12-05T11:26:00Z">
        <w:r>
          <w:t xml:space="preserve">value </w:t>
        </w:r>
      </w:ins>
      <w:ins w:id="293" w:author="Martin Smith" w:date="2018-12-05T11:21:00Z">
        <w:r>
          <w:t>than moving both that tip and its immediate neighbour to the same point (</w:t>
        </w:r>
        <w:r w:rsidRPr="0098601B">
          <w:t>Supplementary Text</w:t>
        </w:r>
        <w:r>
          <w:t>)</w:t>
        </w:r>
        <w:r w:rsidRPr="002B6A35">
          <w:t xml:space="preserve">. </w:t>
        </w:r>
      </w:ins>
      <w:ins w:id="294" w:author="Martin Smith" w:date="2018-12-05T12:44:00Z">
        <w:r w:rsidR="00794AEE">
          <w:t>F</w:t>
        </w:r>
      </w:ins>
      <w:ins w:id="295" w:author="Martin Smith" w:date="2018-12-05T12:45:00Z">
        <w:r w:rsidR="00794AEE">
          <w:t>ourthly</w:t>
        </w:r>
      </w:ins>
      <w:ins w:id="296" w:author="Martin Smith" w:date="2018-12-05T12:51:00Z">
        <w:r w:rsidR="001F4E95">
          <w:t xml:space="preserve">, </w:t>
        </w:r>
      </w:ins>
      <w:ins w:id="297" w:author="Martin Smith" w:date="2018-12-05T12:53:00Z">
        <w:r w:rsidR="001F4E95">
          <w:t xml:space="preserve">its value depends on the </w:t>
        </w:r>
      </w:ins>
      <w:ins w:id="298" w:author="Martin Smith" w:date="2018-12-05T12:52:00Z">
        <w:r w:rsidR="001F4E95">
          <w:t>symmetr</w:t>
        </w:r>
      </w:ins>
      <w:ins w:id="299" w:author="Martin Smith" w:date="2018-12-05T12:53:00Z">
        <w:r w:rsidR="001F4E95">
          <w:t>y of the underlying tree, with balanced trees</w:t>
        </w:r>
      </w:ins>
      <w:ins w:id="300" w:author="Martin Smith" w:date="2018-12-05T12:52:00Z">
        <w:r w:rsidR="001F4E95">
          <w:t xml:space="preserve"> </w:t>
        </w:r>
      </w:ins>
      <w:ins w:id="301" w:author="Martin Smith" w:date="2018-12-05T12:53:00Z">
        <w:r w:rsidR="001F4E95">
          <w:t>containing p</w:t>
        </w:r>
      </w:ins>
      <w:ins w:id="302" w:author="Martin Smith" w:date="2018-12-05T12:54:00Z">
        <w:r w:rsidR="001F4E95">
          <w:t>roportionally more uneven par</w:t>
        </w:r>
      </w:ins>
      <w:ins w:id="303" w:author="Martin Smith" w:date="2018-12-05T14:56:00Z">
        <w:r w:rsidR="00502237">
          <w:t>t</w:t>
        </w:r>
      </w:ins>
      <w:ins w:id="304" w:author="Martin Smith" w:date="2018-12-05T12:54:00Z">
        <w:r w:rsidR="001F4E95">
          <w:t xml:space="preserve">itions and thus </w:t>
        </w:r>
      </w:ins>
      <w:ins w:id="305" w:author="Martin Smith" w:date="2018-12-05T12:52:00Z">
        <w:r w:rsidR="001F4E95">
          <w:t>attract</w:t>
        </w:r>
      </w:ins>
      <w:ins w:id="306" w:author="Martin Smith" w:date="2018-12-05T12:53:00Z">
        <w:r w:rsidR="001F4E95">
          <w:t>ing</w:t>
        </w:r>
      </w:ins>
      <w:ins w:id="307" w:author="Martin Smith" w:date="2018-12-05T12:52:00Z">
        <w:r w:rsidR="001F4E95">
          <w:t xml:space="preserve"> </w:t>
        </w:r>
      </w:ins>
      <w:ins w:id="308" w:author="Martin Smith" w:date="2018-12-05T12:53:00Z">
        <w:r w:rsidR="001F4E95">
          <w:t xml:space="preserve">lower </w:t>
        </w:r>
      </w:ins>
      <w:ins w:id="309" w:author="Martin Smith" w:date="2018-12-05T14:57:00Z">
        <w:r w:rsidR="00181720">
          <w:t xml:space="preserve">average </w:t>
        </w:r>
      </w:ins>
      <w:ins w:id="310" w:author="Martin Smith" w:date="2018-12-05T12:52:00Z">
        <w:r w:rsidR="001F4E95">
          <w:t xml:space="preserve">distances (a factor </w:t>
        </w:r>
      </w:ins>
      <w:ins w:id="311" w:author="Martin Smith" w:date="2018-12-06T15:52:00Z">
        <w:r w:rsidR="00F60076">
          <w:t>possibly</w:t>
        </w:r>
      </w:ins>
      <w:ins w:id="312" w:author="Martin Smith" w:date="2018-12-05T14:57:00Z">
        <w:r w:rsidR="00181720">
          <w:t xml:space="preserve"> </w:t>
        </w:r>
      </w:ins>
      <w:ins w:id="313" w:author="Martin Smith" w:date="2018-12-05T12:52:00Z">
        <w:r w:rsidR="001F4E95">
          <w:t xml:space="preserve">overlooked by </w:t>
        </w:r>
      </w:ins>
      <w:ins w:id="314" w:author="Martin Smith" w:date="2018-12-05T12:49:00Z">
        <w:r w:rsidR="00794AEE">
          <w:fldChar w:fldCharType="begin" w:fldLock="1"/>
        </w:r>
      </w:ins>
      <w:r w:rsidR="00672612">
        <w:instrText>ADDIN CSL_CITATION { "citationItems" : [ { "id" : "ITEM-1",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"1846", "issued" : { "date-parts" : [ [ "2017" ] ] }, "page" : "20162290", "title" : "Uncertain-tree: discriminating among competing approaches to the phylogenetic analysis of phenotype data", "type" : "article-journal", "volume" : "284" }, "uris" : [ "http://www.mendeley.com/documents/?uuid=d552377d-daa7-4533-aa81-aa4c386ae0d3" ] } ], "mendeley" : { "formattedCitation" : "[7]", "plainTextFormattedCitation" : "[7]", "previouslyFormattedCitation" : "(Puttick, O\u2019Reilly, Tanner, et al. 2017)" }, "properties" : { "noteIndex" : 0 }, "schema" : "https://github.com/citation-style-language/schema/raw/master/csl-citation.json" }</w:instrText>
      </w:r>
      <w:r w:rsidR="00794AEE">
        <w:fldChar w:fldCharType="separate"/>
      </w:r>
      <w:r w:rsidR="00672612" w:rsidRPr="00672612">
        <w:rPr>
          <w:noProof/>
        </w:rPr>
        <w:t>[7]</w:t>
      </w:r>
      <w:ins w:id="315" w:author="Martin Smith" w:date="2018-12-05T12:49:00Z">
        <w:r w:rsidR="00794AEE">
          <w:fldChar w:fldCharType="end"/>
        </w:r>
      </w:ins>
      <w:ins w:id="316" w:author="Martin Smith" w:date="2018-12-05T12:54:00Z">
        <w:r w:rsidR="001F4E95">
          <w:t>; see Supplementary Text</w:t>
        </w:r>
      </w:ins>
      <w:ins w:id="317" w:author="Martin Smith" w:date="2018-12-05T12:52:00Z">
        <w:r w:rsidR="001F4E95">
          <w:t>)</w:t>
        </w:r>
      </w:ins>
      <w:ins w:id="318" w:author="Martin Smith" w:date="2018-12-05T12:49:00Z">
        <w:r w:rsidR="00794AEE">
          <w:t>.</w:t>
        </w:r>
      </w:ins>
    </w:p>
    <w:p w14:paraId="3B78A4F7" w14:textId="37B37B49" w:rsidR="00835937" w:rsidRDefault="00835937" w:rsidP="00835937">
      <w:pPr>
        <w:pStyle w:val="Subsequentpara"/>
        <w:rPr>
          <w:ins w:id="319" w:author="Martin Smith" w:date="2018-12-05T11:21:00Z"/>
        </w:rPr>
      </w:pPr>
      <w:ins w:id="320" w:author="Martin Smith" w:date="2018-12-05T11:21:00Z">
        <w:r>
          <w:t>Quartets, in contrast, completely represent all topological information within a tree.  The quartet dissimilarity measure is precise, does not rapidly reach saturation, generates a meaningful value for random trees, is robust to the placement of wildcard taxa, and consistently increases in value as trees become more different</w:t>
        </w:r>
      </w:ins>
      <w:ins w:id="321" w:author="Martin Smith" w:date="2018-12-05T12:50:00Z">
        <w:r w:rsidR="00794AEE">
          <w:t xml:space="preserve">; and </w:t>
        </w:r>
        <w:r w:rsidR="00A72A2B">
          <w:t xml:space="preserve">every </w:t>
        </w:r>
        <w:r w:rsidR="00794AEE">
          <w:t xml:space="preserve">quartet </w:t>
        </w:r>
      </w:ins>
      <w:ins w:id="322" w:author="Martin Smith" w:date="2018-12-05T12:51:00Z">
        <w:r w:rsidR="00A72A2B">
          <w:t xml:space="preserve">represents </w:t>
        </w:r>
      </w:ins>
      <w:ins w:id="323" w:author="Martin Smith" w:date="2018-12-05T12:50:00Z">
        <w:r w:rsidR="00794AEE">
          <w:t xml:space="preserve">an equal quantity </w:t>
        </w:r>
      </w:ins>
      <w:ins w:id="324" w:author="Martin Smith" w:date="2018-12-05T12:51:00Z">
        <w:r w:rsidR="003230F5">
          <w:t xml:space="preserve">(one </w:t>
        </w:r>
        <w:proofErr w:type="spellStart"/>
        <w:r w:rsidR="003230F5">
          <w:t>trit</w:t>
        </w:r>
        <w:proofErr w:type="spellEnd"/>
        <w:r w:rsidR="003230F5">
          <w:t xml:space="preserve">) </w:t>
        </w:r>
      </w:ins>
      <w:ins w:id="325" w:author="Martin Smith" w:date="2018-12-05T12:50:00Z">
        <w:r w:rsidR="00794AEE">
          <w:t>of information</w:t>
        </w:r>
      </w:ins>
      <w:ins w:id="326" w:author="Martin Smith" w:date="2018-12-05T11:21:00Z">
        <w:r>
          <w:t>. I consider it to represent a more useful</w:t>
        </w:r>
      </w:ins>
      <w:ins w:id="327" w:author="Martin Smith" w:date="2018-12-06T15:53:00Z">
        <w:r w:rsidR="00F60076">
          <w:t xml:space="preserve">, </w:t>
        </w:r>
      </w:ins>
      <w:ins w:id="328" w:author="Martin Smith" w:date="2018-12-05T11:21:00Z">
        <w:r>
          <w:t xml:space="preserve">meaningful </w:t>
        </w:r>
      </w:ins>
      <w:ins w:id="329" w:author="Martin Smith" w:date="2018-12-06T15:53:00Z">
        <w:r w:rsidR="00F60076">
          <w:t xml:space="preserve">and readily interpreted </w:t>
        </w:r>
      </w:ins>
      <w:ins w:id="330" w:author="Martin Smith" w:date="2018-12-05T11:21:00Z">
        <w:r>
          <w:t>indicator of tree similarity.</w:t>
        </w:r>
      </w:ins>
    </w:p>
    <w:p w14:paraId="0485995A" w14:textId="03A6F1B7" w:rsidR="00835937" w:rsidDel="00835937" w:rsidRDefault="00835937" w:rsidP="00835937">
      <w:pPr>
        <w:pStyle w:val="Subsequentpara"/>
        <w:rPr>
          <w:del w:id="331" w:author="Martin Smith" w:date="2018-12-05T11:23:00Z"/>
        </w:rPr>
        <w:pPrChange w:id="332" w:author="Martin Smith" w:date="2018-12-05T11:23:00Z">
          <w:pPr>
            <w:pStyle w:val="Subsequentpara"/>
          </w:pPr>
        </w:pPrChange>
      </w:pPr>
      <w:ins w:id="333" w:author="Martin Smith" w:date="2018-12-05T11:23:00Z">
        <w:r>
          <w:lastRenderedPageBreak/>
          <w:t>I calculated quartet distances</w:t>
        </w:r>
      </w:ins>
    </w:p>
    <w:p w14:paraId="6F86B935" w14:textId="58FAB926" w:rsidR="00291BAE" w:rsidRDefault="009A244C" w:rsidP="00835937">
      <w:pPr>
        <w:pStyle w:val="Subsequentpara"/>
        <w:rPr>
          <w:lang w:val="en-CA" w:bidi="en-US"/>
        </w:rPr>
      </w:pPr>
      <w:del w:id="334" w:author="Martin Smith" w:date="2018-12-05T10:19:00Z">
        <w:r w:rsidDel="008D31DD">
          <w:delText xml:space="preserve">Quartet </w:delText>
        </w:r>
        <w:r w:rsidR="00170E72" w:rsidDel="008D31DD">
          <w:delText>dissimilarity</w:delText>
        </w:r>
      </w:del>
      <w:del w:id="335" w:author="Martin Smith" w:date="2018-12-05T11:23:00Z">
        <w:r w:rsidR="00170E72" w:rsidDel="00835937">
          <w:delText xml:space="preserve"> was calculated</w:delText>
        </w:r>
      </w:del>
      <w:r w:rsidR="00170E72">
        <w:t xml:space="preserve"> using the </w:t>
      </w:r>
      <w:del w:id="336" w:author="Martin Smith" w:date="2018-11-23T11:31:00Z">
        <w:r w:rsidR="00E245EB" w:rsidRPr="00E245EB" w:rsidDel="00A83829">
          <w:rPr>
            <w:rStyle w:val="CodeChar"/>
          </w:rPr>
          <w:delText>Compare</w:delText>
        </w:r>
      </w:del>
      <w:proofErr w:type="spellStart"/>
      <w:r w:rsidR="00E245EB" w:rsidRPr="00E245EB">
        <w:rPr>
          <w:rStyle w:val="CodeChar"/>
        </w:rPr>
        <w:t>Quartet</w:t>
      </w:r>
      <w:ins w:id="337" w:author="Martin Smith" w:date="2018-11-23T11:31:00Z">
        <w:r w:rsidR="00A83829">
          <w:rPr>
            <w:rStyle w:val="CodeChar"/>
          </w:rPr>
          <w:t>Statu</w:t>
        </w:r>
      </w:ins>
      <w:r w:rsidR="00E245EB" w:rsidRPr="00E245EB">
        <w:rPr>
          <w:rStyle w:val="CodeChar"/>
        </w:rPr>
        <w:t>s</w:t>
      </w:r>
      <w:proofErr w:type="spellEnd"/>
      <w:r w:rsidR="00E245EB">
        <w:t xml:space="preserve"> function in the </w:t>
      </w:r>
      <w:r>
        <w:t>new R</w:t>
      </w:r>
      <w:r>
        <w:rPr>
          <w:lang w:val="en-CA" w:bidi="en-US"/>
        </w:rPr>
        <w:t xml:space="preserve"> package </w:t>
      </w:r>
      <w:r w:rsidRPr="0066065D">
        <w:rPr>
          <w:rStyle w:val="CodeChar"/>
        </w:rPr>
        <w:t>Quartet</w:t>
      </w:r>
      <w:ins w:id="338" w:author="Martin Smith" w:date="2018-12-05T10:00:00Z">
        <w:r w:rsidR="00DB65A4" w:rsidRPr="00DB65A4">
          <w:t xml:space="preserve"> </w:t>
        </w:r>
      </w:ins>
      <w:ins w:id="339" w:author="Martin Smith" w:date="2018-12-05T10:05:00Z">
        <w:r w:rsidR="00DB65A4" w:rsidRPr="00DB65A4">
          <w:fldChar w:fldCharType="begin" w:fldLock="1"/>
        </w:r>
      </w:ins>
      <w:r w:rsidR="00672612">
        <w:instrText>ADDIN CSL_CITATION { "citationItems" : [ { "id" : "ITEM-1", "itemData" : { "DOI" : "10.5281/zenodo.TOBECONFIRMED", "author" : [ { "dropping-particle" : "", "family" : "Smith", "given" : "Martin Ross", "non-dropping-particle" : "", "parse-names" : false, "suffix" : "" } ], "container-title" : "Comprehensive R Archive Network", "id" : "ITEM-1", "issued" : { "date-parts" : [ [ "2018" ] ] }, "title" : "Quartet: Comparison of phylogenetic trees using quartet and bipartition measures", "type" : "article-journal" }, "uris" : [ "http://www.mendeley.com/documents/?uuid=90fc463b-812f-479b-82a0-6c78db7c1d25" ] } ], "mendeley" : { "formattedCitation" : "[24]", "plainTextFormattedCitation" : "[24]", "previouslyFormattedCitation" : "(Smith 2018c)" }, "properties" : { "noteIndex" : 0 }, "schema" : "https://github.com/citation-style-language/schema/raw/master/csl-citation.json" }</w:instrText>
      </w:r>
      <w:r w:rsidR="00DB65A4" w:rsidRPr="00DB65A4">
        <w:fldChar w:fldCharType="separate"/>
      </w:r>
      <w:r w:rsidR="00672612" w:rsidRPr="00672612">
        <w:rPr>
          <w:noProof/>
        </w:rPr>
        <w:t>[24]</w:t>
      </w:r>
      <w:ins w:id="340" w:author="Martin Smith" w:date="2018-12-05T10:05:00Z">
        <w:r w:rsidR="00DB65A4" w:rsidRPr="00DB65A4">
          <w:fldChar w:fldCharType="end"/>
        </w:r>
      </w:ins>
      <w:r w:rsidR="0056396D" w:rsidRPr="00DB65A4">
        <w:t>,</w:t>
      </w:r>
      <w:r>
        <w:t xml:space="preserve"> </w:t>
      </w:r>
      <w:ins w:id="341" w:author="Martin Smith" w:date="2018-12-05T09:59:00Z">
        <w:r w:rsidR="008415D9">
          <w:t xml:space="preserve">which </w:t>
        </w:r>
        <w:r w:rsidR="00DB65A4">
          <w:t xml:space="preserve">employs </w:t>
        </w:r>
      </w:ins>
      <w:del w:id="342" w:author="Martin Smith" w:date="2018-12-05T09:59:00Z">
        <w:r w:rsidR="00E245EB" w:rsidDel="008415D9">
          <w:delText>which employs</w:delText>
        </w:r>
        <w:r w:rsidR="00170E72" w:rsidDel="008415D9">
          <w:delText xml:space="preserve"> </w:delText>
        </w:r>
      </w:del>
      <w:del w:id="343" w:author="Martin Smith" w:date="2018-12-05T09:58:00Z">
        <w:r w:rsidR="00170E72" w:rsidDel="008415D9">
          <w:delText xml:space="preserve">explicit enumeration where trees contain polytomies, and </w:delText>
        </w:r>
      </w:del>
      <w:r w:rsidR="00170E72">
        <w:t xml:space="preserve">the </w:t>
      </w:r>
      <w:del w:id="344" w:author="Martin Smith" w:date="2018-12-05T09:59:00Z">
        <w:r w:rsidR="00170E72" w:rsidDel="008415D9">
          <w:delText xml:space="preserve">faster </w:delText>
        </w:r>
      </w:del>
      <w:proofErr w:type="spellStart"/>
      <w:r w:rsidR="00170E72">
        <w:t>tqDist</w:t>
      </w:r>
      <w:proofErr w:type="spellEnd"/>
      <w:r w:rsidR="00170E72">
        <w:t xml:space="preserve"> algorithm </w:t>
      </w:r>
      <w:r>
        <w:fldChar w:fldCharType="begin" w:fldLock="1"/>
      </w:r>
      <w:r w:rsidR="00672612">
        <w:instrText>ADDIN CSL_CITATION { "citationItems" : [ { "id" : "ITEM-1", "itemData" : { "DOI" : "10.1093/bioinformatics/btu157", "ISSN" : "1460-2059", "author" : [ { "dropping-particle" : "", "family" : "Sand", "given" : "Andreas", "non-dropping-particle" : "", "parse-names" : false, "suffix" : "" }, { "dropping-particle" : "", "family" : "Holt", "given" : "Morten K.", "non-dropping-particle" : "", "parse-names" : false, "suffix" : "" }, { "dropping-particle" : "", "family" : "Johansen", "given" : "Jens", "non-dropping-particle" : "", "parse-names" : false, "suffix" : "" }, { "dropping-particle" : "", "family" : "Brodal", "given" : "Gerth St\u00f8lting", "non-dropping-particle" : "", "parse-names" : false, "suffix" : "" }, { "dropping-particle" : "", "family" : "Mailund", "given" : "Thomas", "non-dropping-particle" : "", "parse-names" : false, "suffix" : "" }, { "dropping-particle" : "", "family" : "Pedersen", "given" : "Christian N. S.", "non-dropping-particle" : "", "parse-names" : false, "suffix" : "" } ], "container-title" : "Bioinformatics", "id" : "ITEM-1", "issue" : "14", "issued" : { "date-parts" : [ [ "2014", "7", "15" ] ] }, "page" : "2079-2080", "title" : "tqDist: a library for computing the quartet and triplet distances between binary or general trees", "type" : "article-journal", "volume" : "30" }, "uris" : [ "http://www.mendeley.com/documents/?uuid=4ded52c1-b88b-46e6-a080-1367317e68fe" ] } ], "mendeley" : { "formattedCitation" : "[25]", "plainTextFormattedCitation" : "[25]", "previouslyFormattedCitation" : "(Sand et al. 2014)" }, "properties" : { "noteIndex" : 0 }, "schema" : "https://github.com/citation-style-language/schema/raw/master/csl-citation.json" }</w:instrText>
      </w:r>
      <w:r>
        <w:fldChar w:fldCharType="separate"/>
      </w:r>
      <w:r w:rsidR="00672612" w:rsidRPr="00672612">
        <w:rPr>
          <w:noProof/>
        </w:rPr>
        <w:t>[25]</w:t>
      </w:r>
      <w:r>
        <w:fldChar w:fldCharType="end"/>
      </w:r>
      <w:del w:id="345" w:author="Martin Smith" w:date="2018-12-05T09:59:00Z">
        <w:r w:rsidR="00170E72" w:rsidDel="008415D9">
          <w:delText xml:space="preserve"> where they do not</w:delText>
        </w:r>
      </w:del>
      <w:r w:rsidR="00C96343" w:rsidRPr="00C96343">
        <w:t xml:space="preserve">. </w:t>
      </w:r>
      <w:del w:id="346" w:author="Martin Smith" w:date="2018-12-05T11:24:00Z">
        <w:r w:rsidR="00256C8A" w:rsidDel="00835937">
          <w:delText>For comparison with previous results, t</w:delText>
        </w:r>
        <w:r w:rsidR="00170E72" w:rsidDel="00835937">
          <w:delText xml:space="preserve">he </w:delText>
        </w:r>
      </w:del>
      <w:ins w:id="347" w:author="Martin Smith" w:date="2018-12-05T11:24:00Z">
        <w:r w:rsidR="00835937">
          <w:t>P</w:t>
        </w:r>
      </w:ins>
      <w:ins w:id="348" w:author="Martin Smith" w:date="2018-12-04T15:08:00Z">
        <w:r w:rsidR="00C82342">
          <w:t xml:space="preserve">artition </w:t>
        </w:r>
      </w:ins>
      <w:del w:id="349" w:author="Martin Smith" w:date="2018-12-05T10:20:00Z">
        <w:r w:rsidR="00170E72" w:rsidDel="008D31DD">
          <w:delText xml:space="preserve">normalized </w:delText>
        </w:r>
      </w:del>
      <w:del w:id="350" w:author="Martin Smith" w:date="2018-12-05T11:24:00Z">
        <w:r w:rsidR="00170E72" w:rsidDel="00835937">
          <w:delText xml:space="preserve">symmetric </w:delText>
        </w:r>
      </w:del>
      <w:r w:rsidR="00170E72">
        <w:t>distance</w:t>
      </w:r>
      <w:ins w:id="351" w:author="Martin Smith" w:date="2018-12-05T11:24:00Z">
        <w:r w:rsidR="00835937">
          <w:t>s</w:t>
        </w:r>
      </w:ins>
      <w:r w:rsidR="00170E72">
        <w:t xml:space="preserve"> </w:t>
      </w:r>
      <w:del w:id="352" w:author="Martin Smith" w:date="2018-12-05T11:24:00Z">
        <w:r w:rsidR="00170E72" w:rsidDel="00835937">
          <w:delText xml:space="preserve">was </w:delText>
        </w:r>
      </w:del>
      <w:ins w:id="353" w:author="Martin Smith" w:date="2018-12-05T11:24:00Z">
        <w:r w:rsidR="00835937">
          <w:t xml:space="preserve">were </w:t>
        </w:r>
      </w:ins>
      <w:del w:id="354" w:author="Martin Smith" w:date="2018-12-05T11:24:00Z">
        <w:r w:rsidR="00256C8A" w:rsidDel="00835937">
          <w:delText xml:space="preserve">also </w:delText>
        </w:r>
      </w:del>
      <w:r w:rsidR="00F61421">
        <w:t>calculated</w:t>
      </w:r>
      <w:del w:id="355" w:author="Martin Smith" w:date="2018-12-05T11:24:00Z">
        <w:r w:rsidR="00256C8A" w:rsidDel="00835937">
          <w:delText>,</w:delText>
        </w:r>
      </w:del>
      <w:r w:rsidR="00F61421">
        <w:t xml:space="preserve"> </w:t>
      </w:r>
      <w:r w:rsidR="00D8590D">
        <w:t>using</w:t>
      </w:r>
      <w:r w:rsidR="00780E1A">
        <w:t xml:space="preserve"> the </w:t>
      </w:r>
      <w:r w:rsidR="00780E1A" w:rsidRPr="00780E1A">
        <w:rPr>
          <w:rStyle w:val="CodeChar"/>
        </w:rPr>
        <w:t>Quartet</w:t>
      </w:r>
      <w:r w:rsidR="00780E1A">
        <w:t xml:space="preserve"> function </w:t>
      </w:r>
      <w:del w:id="356" w:author="Martin Smith" w:date="2018-11-23T11:31:00Z">
        <w:r w:rsidR="00780E1A" w:rsidRPr="00780E1A" w:rsidDel="00A83829">
          <w:rPr>
            <w:rStyle w:val="CodeChar"/>
          </w:rPr>
          <w:delText>Compare</w:delText>
        </w:r>
      </w:del>
      <w:proofErr w:type="spellStart"/>
      <w:r w:rsidR="00780E1A" w:rsidRPr="00780E1A">
        <w:rPr>
          <w:rStyle w:val="CodeChar"/>
        </w:rPr>
        <w:t>Split</w:t>
      </w:r>
      <w:ins w:id="357" w:author="Martin Smith" w:date="2018-11-23T11:31:00Z">
        <w:r w:rsidR="00A83829">
          <w:rPr>
            <w:rStyle w:val="CodeChar"/>
          </w:rPr>
          <w:t>Statu</w:t>
        </w:r>
      </w:ins>
      <w:r w:rsidR="00780E1A" w:rsidRPr="00780E1A">
        <w:rPr>
          <w:rStyle w:val="CodeChar"/>
        </w:rPr>
        <w:t>s</w:t>
      </w:r>
      <w:proofErr w:type="spellEnd"/>
      <w:r w:rsidR="00C96343" w:rsidRPr="00C96343">
        <w:t xml:space="preserve">. </w:t>
      </w:r>
      <w:r w:rsidR="00291BAE">
        <w:rPr>
          <w:lang w:val="en-CA" w:bidi="en-US"/>
        </w:rPr>
        <w:t>To</w:t>
      </w:r>
      <w:r w:rsidR="00296E62">
        <w:rPr>
          <w:lang w:val="en-CA" w:bidi="en-US"/>
        </w:rPr>
        <w:t xml:space="preserve"> summarise results</w:t>
      </w:r>
      <w:r w:rsidR="00291BAE">
        <w:rPr>
          <w:lang w:val="en-CA" w:bidi="en-US"/>
        </w:rPr>
        <w:t xml:space="preserve">, </w:t>
      </w:r>
      <w:r w:rsidR="00291BAE">
        <w:rPr>
          <w:i/>
          <w:lang w:val="en-CA" w:bidi="en-US"/>
        </w:rPr>
        <w:t>s</w:t>
      </w:r>
      <w:r w:rsidR="00291BAE">
        <w:rPr>
          <w:lang w:val="en-CA" w:bidi="en-US"/>
        </w:rPr>
        <w:t xml:space="preserve">, </w:t>
      </w:r>
      <w:r w:rsidR="00291BAE">
        <w:rPr>
          <w:i/>
          <w:lang w:val="en-CA" w:bidi="en-US"/>
        </w:rPr>
        <w:t>d</w:t>
      </w:r>
      <w:r w:rsidR="00291BAE">
        <w:rPr>
          <w:lang w:val="en-CA" w:bidi="en-US"/>
        </w:rPr>
        <w:t xml:space="preserve">, and </w:t>
      </w:r>
      <w:r w:rsidR="00291BAE">
        <w:rPr>
          <w:i/>
          <w:lang w:val="en-CA" w:bidi="en-US"/>
        </w:rPr>
        <w:t>r</w:t>
      </w:r>
      <w:del w:id="358" w:author="Martin Smith" w:date="2018-12-05T11:24:00Z">
        <w:r w:rsidR="00291BAE" w:rsidRPr="00291BAE" w:rsidDel="00835937">
          <w:rPr>
            <w:i/>
            <w:vertAlign w:val="subscript"/>
            <w:lang w:val="en-CA" w:bidi="en-US"/>
          </w:rPr>
          <w:delText>2</w:delText>
        </w:r>
      </w:del>
      <w:r w:rsidR="00291BAE">
        <w:rPr>
          <w:lang w:val="en-CA" w:bidi="en-US"/>
        </w:rPr>
        <w:t xml:space="preserve"> were calculated for each </w:t>
      </w:r>
      <w:r w:rsidR="00296E62">
        <w:rPr>
          <w:lang w:val="en-CA" w:bidi="en-US"/>
        </w:rPr>
        <w:t xml:space="preserve">individual </w:t>
      </w:r>
      <w:r w:rsidR="00291BAE">
        <w:rPr>
          <w:lang w:val="en-CA" w:bidi="en-US"/>
        </w:rPr>
        <w:t>tree relative to the</w:t>
      </w:r>
      <w:del w:id="359" w:author="Martin Smith" w:date="2018-12-05T10:20:00Z">
        <w:r w:rsidR="00291BAE" w:rsidDel="008D31DD">
          <w:rPr>
            <w:lang w:val="en-CA" w:bidi="en-US"/>
          </w:rPr>
          <w:delText xml:space="preserve"> </w:delText>
        </w:r>
        <w:r w:rsidR="0034601B" w:rsidDel="008D31DD">
          <w:rPr>
            <w:lang w:val="en-CA" w:bidi="en-US"/>
          </w:rPr>
          <w:delText>relevant</w:delText>
        </w:r>
      </w:del>
      <w:r w:rsidR="0034601B">
        <w:rPr>
          <w:lang w:val="en-CA" w:bidi="en-US"/>
        </w:rPr>
        <w:t xml:space="preserve"> </w:t>
      </w:r>
      <w:r w:rsidR="00291BAE">
        <w:rPr>
          <w:lang w:val="en-CA" w:bidi="en-US"/>
        </w:rPr>
        <w:t>generative tree</w:t>
      </w:r>
      <w:del w:id="360" w:author="Martin Smith" w:date="2018-12-05T11:24:00Z">
        <w:r w:rsidR="00761D52" w:rsidDel="00835937">
          <w:rPr>
            <w:lang w:val="en-CA" w:bidi="en-US"/>
          </w:rPr>
          <w:delText xml:space="preserve"> (</w:delText>
        </w:r>
        <w:r w:rsidR="0034601B" w:rsidDel="00835937">
          <w:rPr>
            <w:lang w:val="en-CA" w:bidi="en-US"/>
          </w:rPr>
          <w:delText xml:space="preserve">bifurcating; thus </w:delText>
        </w:r>
        <w:r w:rsidR="00761D52" w:rsidRPr="00291BAE" w:rsidDel="00835937">
          <w:rPr>
            <w:i/>
            <w:lang w:val="en-CA" w:bidi="en-US"/>
          </w:rPr>
          <w:delText>r</w:delText>
        </w:r>
        <w:r w:rsidR="00761D52" w:rsidRPr="00291BAE" w:rsidDel="00835937">
          <w:rPr>
            <w:vertAlign w:val="subscript"/>
            <w:lang w:val="en-CA" w:bidi="en-US"/>
          </w:rPr>
          <w:delText>1</w:delText>
        </w:r>
        <w:r w:rsidR="00761D52" w:rsidDel="00835937">
          <w:rPr>
            <w:lang w:val="en-CA" w:bidi="en-US"/>
          </w:rPr>
          <w:delText xml:space="preserve"> = </w:delText>
        </w:r>
        <w:r w:rsidR="00761D52" w:rsidRPr="00291BAE" w:rsidDel="00835937">
          <w:rPr>
            <w:i/>
            <w:lang w:val="en-CA" w:bidi="en-US"/>
          </w:rPr>
          <w:delText>u</w:delText>
        </w:r>
        <w:r w:rsidR="00761D52" w:rsidDel="00835937">
          <w:rPr>
            <w:lang w:val="en-CA" w:bidi="en-US"/>
          </w:rPr>
          <w:delText xml:space="preserve"> = 0)</w:delText>
        </w:r>
      </w:del>
      <w:r w:rsidR="00291BAE">
        <w:rPr>
          <w:lang w:val="en-CA" w:bidi="en-US"/>
        </w:rPr>
        <w:t xml:space="preserve">, and the mean of each of parameter was calculated </w:t>
      </w:r>
      <w:r w:rsidR="00FB0911">
        <w:rPr>
          <w:lang w:val="en-CA" w:bidi="en-US"/>
        </w:rPr>
        <w:t xml:space="preserve">at each resolution </w:t>
      </w:r>
      <w:r w:rsidR="00E64C47">
        <w:rPr>
          <w:lang w:val="en-CA" w:bidi="en-US"/>
        </w:rPr>
        <w:t xml:space="preserve">in </w:t>
      </w:r>
      <w:r w:rsidR="00291BAE">
        <w:rPr>
          <w:lang w:val="en-CA" w:bidi="en-US"/>
        </w:rPr>
        <w:t>each analysis.</w:t>
      </w:r>
    </w:p>
    <w:p w14:paraId="19B7E088" w14:textId="4D41860E" w:rsidR="00F940FB" w:rsidRDefault="00DB398B" w:rsidP="00224521">
      <w:pPr>
        <w:pStyle w:val="Subsequentpara"/>
        <w:rPr>
          <w:ins w:id="361" w:author="Martin Smith" w:date="2018-12-07T10:01:00Z"/>
        </w:rPr>
      </w:pPr>
      <w:r>
        <w:t xml:space="preserve">Previous studies </w:t>
      </w:r>
      <w:r w:rsidR="008E17B5">
        <w:t xml:space="preserve">(e.g. </w:t>
      </w:r>
      <w:r>
        <w:rPr>
          <w:lang w:val="en-CA"/>
        </w:rPr>
        <w:fldChar w:fldCharType="begin" w:fldLock="1"/>
      </w:r>
      <w:r w:rsidR="00672612">
        <w:rPr>
          <w:lang w:val="en-CA"/>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"uris" : [ "http://www.mendeley.com/documents/?uuid=a3104b8e-ee39-4176-817f-619614104d3e" ] }, { "id" : "ITEM-2",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"ITEM-2", "issued" : { "date-parts" : [ [ "2018" ] ] }, "title" : "Probabilistic methods outperform parsimony in the phylogenetic analysis of data simulated without a probabilistic model", "type" : "article-journal" }, "label" : "volume", "uris" : [ "http://www.mendeley.com/documents/?uuid=7878a4c1-8d61-4fce-b7de-9b9869ab4500" ] } ], "mendeley" : { "formattedCitation" : "[5,6]", "plainTextFormattedCitation" : "[5,6]", "previouslyFormattedCitation" : "(O\u2019Reilly et al. 2016; Puttick et al. 2018)" }, "properties" : { "noteIndex" : 0 }, "schema" : "https://github.com/citation-style-language/schema/raw/master/csl-citation.json" }</w:instrText>
      </w:r>
      <w:r>
        <w:rPr>
          <w:lang w:val="en-CA"/>
        </w:rPr>
        <w:fldChar w:fldCharType="separate"/>
      </w:r>
      <w:r w:rsidR="00672612" w:rsidRPr="00672612">
        <w:rPr>
          <w:noProof/>
          <w:lang w:val="en-CA"/>
        </w:rPr>
        <w:t>[5,6]</w:t>
      </w:r>
      <w:r>
        <w:rPr>
          <w:lang w:val="en-CA"/>
        </w:rPr>
        <w:fldChar w:fldCharType="end"/>
      </w:r>
      <w:r w:rsidR="008E17B5">
        <w:rPr>
          <w:lang w:val="en-CA"/>
        </w:rPr>
        <w:t>)</w:t>
      </w:r>
      <w:r>
        <w:rPr>
          <w:lang w:val="en-CA"/>
        </w:rPr>
        <w:t xml:space="preserve"> </w:t>
      </w:r>
      <w:r>
        <w:t>have</w:t>
      </w:r>
      <w:ins w:id="362" w:author="Martin Smith" w:date="2018-12-06T15:57:00Z">
        <w:r w:rsidR="008B1A5B">
          <w:t xml:space="preserve"> </w:t>
        </w:r>
      </w:ins>
      <w:ins w:id="363" w:author="Martin Smith" w:date="2018-12-06T15:58:00Z">
        <w:r w:rsidR="008B1A5B">
          <w:t xml:space="preserve">presented plots of </w:t>
        </w:r>
      </w:ins>
      <w:del w:id="364" w:author="Martin Smith" w:date="2018-12-06T15:57:00Z">
        <w:r w:rsidDel="008B1A5B">
          <w:delText xml:space="preserve"> plotted the</w:delText>
        </w:r>
      </w:del>
      <w:ins w:id="365" w:author="Martin Smith" w:date="2018-12-06T15:54:00Z">
        <w:r w:rsidR="008B1A5B">
          <w:t>unnormalized</w:t>
        </w:r>
      </w:ins>
      <w:r>
        <w:t xml:space="preserve"> symmetric difference </w:t>
      </w:r>
      <w:del w:id="366" w:author="Martin Smith" w:date="2018-12-05T11:25:00Z">
        <w:r w:rsidDel="00835937">
          <w:delText xml:space="preserve">(i.e. Robinson-Foulds distance) </w:delText>
        </w:r>
      </w:del>
      <w:r>
        <w:t>against resolution</w:t>
      </w:r>
      <w:ins w:id="367" w:author="Martin Smith" w:date="2018-12-06T15:58:00Z">
        <w:r w:rsidR="008B1A5B">
          <w:t xml:space="preserve"> as depicting accuracy against precision</w:t>
        </w:r>
      </w:ins>
      <w:r>
        <w:t xml:space="preserve">.  </w:t>
      </w:r>
      <w:ins w:id="368" w:author="Martin Smith" w:date="2018-12-06T15:57:00Z">
        <w:r w:rsidR="008B1A5B">
          <w:t>The unnormal</w:t>
        </w:r>
      </w:ins>
      <w:ins w:id="369" w:author="Martin Smith" w:date="2018-12-06T15:58:00Z">
        <w:r w:rsidR="008B1A5B">
          <w:t>ized symmetric difference, however, is a function of both resolution and accuracy</w:t>
        </w:r>
      </w:ins>
      <w:ins w:id="370" w:author="Martin Smith" w:date="2018-12-06T15:59:00Z">
        <w:r w:rsidR="008B1A5B">
          <w:t>.</w:t>
        </w:r>
      </w:ins>
      <w:del w:id="371" w:author="Martin Smith" w:date="2018-12-06T15:59:00Z">
        <w:r w:rsidDel="008B1A5B">
          <w:delText>These axes are not independent –</w:delText>
        </w:r>
      </w:del>
      <w:r w:rsidR="00666775">
        <w:t xml:space="preserve"> </w:t>
      </w:r>
      <w:ins w:id="372" w:author="Martin Smith" w:date="2018-12-06T15:59:00Z">
        <w:r w:rsidR="008B1A5B">
          <w:t xml:space="preserve"> A</w:t>
        </w:r>
      </w:ins>
      <w:ins w:id="373" w:author="Martin Smith" w:date="2018-12-05T10:21:00Z">
        <w:r w:rsidR="008D31DD">
          <w:t xml:space="preserve"> change in resolution (</w:t>
        </w:r>
      </w:ins>
      <w:ins w:id="374" w:author="Martin Smith" w:date="2018-12-05T10:22:00Z">
        <w:r w:rsidR="008D31DD" w:rsidRPr="008D31DD">
          <w:rPr>
            <w:i/>
          </w:rPr>
          <w:t>x</w:t>
        </w:r>
        <w:r w:rsidR="008D31DD">
          <w:t xml:space="preserve">) </w:t>
        </w:r>
      </w:ins>
      <w:ins w:id="375" w:author="Martin Smith" w:date="2018-12-07T10:00:00Z">
        <w:r w:rsidR="00F940FB">
          <w:t xml:space="preserve">necessarily influences </w:t>
        </w:r>
      </w:ins>
      <w:ins w:id="376" w:author="Martin Smith" w:date="2018-12-05T10:22:00Z">
        <w:r w:rsidR="008D31DD">
          <w:t>the value</w:t>
        </w:r>
      </w:ins>
      <w:ins w:id="377" w:author="Martin Smith" w:date="2018-12-07T10:00:00Z">
        <w:r w:rsidR="00F940FB">
          <w:t xml:space="preserve">, and the range of possible values, of the </w:t>
        </w:r>
      </w:ins>
      <w:del w:id="378" w:author="Martin Smith" w:date="2018-12-05T10:22:00Z">
        <w:r w:rsidRPr="008D31DD" w:rsidDel="008D31DD">
          <w:delText>the</w:delText>
        </w:r>
        <w:r w:rsidDel="008D31DD">
          <w:delText xml:space="preserve"> values that the </w:delText>
        </w:r>
      </w:del>
      <w:r>
        <w:t xml:space="preserve">symmetric difference </w:t>
      </w:r>
      <w:ins w:id="379" w:author="Martin Smith" w:date="2018-12-05T10:22:00Z">
        <w:r w:rsidR="008D31DD">
          <w:t>(</w:t>
        </w:r>
        <w:r w:rsidR="008D31DD" w:rsidRPr="008D31DD">
          <w:rPr>
            <w:i/>
            <w:rPrChange w:id="380" w:author="Martin Smith" w:date="2018-12-05T10:22:00Z">
              <w:rPr/>
            </w:rPrChange>
          </w:rPr>
          <w:t>y</w:t>
        </w:r>
        <w:r w:rsidR="008D31DD">
          <w:t>)</w:t>
        </w:r>
      </w:ins>
      <w:ins w:id="381" w:author="Martin Smith" w:date="2018-12-05T10:24:00Z">
        <w:r w:rsidR="008D31DD">
          <w:t xml:space="preserve">.  </w:t>
        </w:r>
      </w:ins>
      <w:ins w:id="382" w:author="Martin Smith" w:date="2018-12-06T15:59:00Z">
        <w:r w:rsidR="008B1A5B">
          <w:t xml:space="preserve">Because the axes are not independent, </w:t>
        </w:r>
      </w:ins>
      <w:moveToRangeStart w:id="383" w:author="Martin Smith" w:date="2018-12-05T10:24:00Z" w:name="move531768806"/>
      <w:moveTo w:id="384" w:author="Martin Smith" w:date="2018-12-05T10:24:00Z">
        <w:del w:id="385" w:author="Martin Smith" w:date="2018-12-06T15:59:00Z">
          <w:r w:rsidR="008D31DD" w:rsidDel="008B1A5B">
            <w:delText>T</w:delText>
          </w:r>
        </w:del>
      </w:moveTo>
      <w:ins w:id="386" w:author="Martin Smith" w:date="2018-12-06T15:59:00Z">
        <w:r w:rsidR="008B1A5B">
          <w:t>t</w:t>
        </w:r>
      </w:ins>
      <w:moveTo w:id="387" w:author="Martin Smith" w:date="2018-12-05T10:24:00Z">
        <w:r w:rsidR="008D31DD">
          <w:t xml:space="preserve">his is analogous to plotting </w:t>
        </w:r>
        <w:r w:rsidR="008D31DD" w:rsidRPr="000E2BB2">
          <w:rPr>
            <w:i/>
          </w:rPr>
          <w:t>x</w:t>
        </w:r>
        <w:r w:rsidR="008D31DD">
          <w:t xml:space="preserve"> against </w:t>
        </w:r>
        <w:r w:rsidR="008D31DD">
          <w:rPr>
            <w:i/>
          </w:rPr>
          <w:t>y / x</w:t>
        </w:r>
        <w:r w:rsidR="008D31DD" w:rsidRPr="000E2BB2">
          <w:t xml:space="preserve">; </w:t>
        </w:r>
        <w:r w:rsidR="008D31DD">
          <w:t xml:space="preserve">the inherent correlation between the axes makes it difficult to interpret the relative contributions of </w:t>
        </w:r>
        <w:r w:rsidR="008D31DD">
          <w:rPr>
            <w:i/>
          </w:rPr>
          <w:t xml:space="preserve">x </w:t>
        </w:r>
        <w:r w:rsidR="008D31DD">
          <w:t xml:space="preserve">and </w:t>
        </w:r>
        <w:r w:rsidR="008D31DD">
          <w:rPr>
            <w:i/>
          </w:rPr>
          <w:t>y</w:t>
        </w:r>
        <w:r w:rsidR="008D31DD">
          <w:t xml:space="preserve"> to the plotted function.</w:t>
        </w:r>
      </w:moveTo>
      <w:moveToRangeEnd w:id="383"/>
      <w:ins w:id="388" w:author="Martin Smith" w:date="2018-12-05T10:24:00Z">
        <w:r w:rsidR="008D31DD">
          <w:t xml:space="preserve">  </w:t>
        </w:r>
      </w:ins>
      <w:del w:id="389" w:author="Martin Smith" w:date="2018-12-05T10:23:00Z">
        <w:r w:rsidDel="008D31DD">
          <w:delText>can take are a function of the resolution</w:delText>
        </w:r>
        <w:r w:rsidR="00666775" w:rsidDel="008D31DD">
          <w:delText xml:space="preserve">, so </w:delText>
        </w:r>
      </w:del>
      <w:del w:id="390" w:author="Martin Smith" w:date="2018-12-06T16:00:00Z">
        <w:r w:rsidR="005803D8" w:rsidDel="008B1A5B">
          <w:delText xml:space="preserve">certain regions of cartesian space </w:delText>
        </w:r>
      </w:del>
      <w:del w:id="391" w:author="Martin Smith" w:date="2018-12-05T10:23:00Z">
        <w:r w:rsidR="005803D8" w:rsidDel="008D31DD">
          <w:delText xml:space="preserve">are </w:delText>
        </w:r>
      </w:del>
      <w:del w:id="392" w:author="Martin Smith" w:date="2018-12-06T16:00:00Z">
        <w:r w:rsidR="005803D8" w:rsidDel="008B1A5B">
          <w:delText>inaccessible</w:delText>
        </w:r>
      </w:del>
      <w:del w:id="393" w:author="Martin Smith" w:date="2018-12-05T10:23:00Z">
        <w:r w:rsidR="005803D8" w:rsidDel="008D31DD">
          <w:delText xml:space="preserve">, and </w:delText>
        </w:r>
        <w:r w:rsidR="00666775" w:rsidDel="008D31DD">
          <w:delText>a change in resolution affects the values of both axes</w:delText>
        </w:r>
      </w:del>
      <w:del w:id="394" w:author="Martin Smith" w:date="2018-12-06T16:00:00Z">
        <w:r w:rsidR="007C71F4" w:rsidDel="008B1A5B">
          <w:delText xml:space="preserve">.  </w:delText>
        </w:r>
      </w:del>
      <w:moveFromRangeStart w:id="395" w:author="Martin Smith" w:date="2018-12-05T10:24:00Z" w:name="move531768806"/>
      <w:moveFrom w:id="396" w:author="Martin Smith" w:date="2018-12-05T10:24:00Z">
        <w:r w:rsidR="000E2BB2" w:rsidDel="008D31DD">
          <w:t xml:space="preserve">This is analogous to plotting </w:t>
        </w:r>
        <w:r w:rsidR="000E2BB2" w:rsidRPr="000E2BB2" w:rsidDel="008D31DD">
          <w:rPr>
            <w:i/>
          </w:rPr>
          <w:t>x</w:t>
        </w:r>
        <w:r w:rsidR="000E2BB2" w:rsidDel="008D31DD">
          <w:t xml:space="preserve"> against </w:t>
        </w:r>
        <w:r w:rsidR="000E2BB2" w:rsidDel="008D31DD">
          <w:rPr>
            <w:i/>
          </w:rPr>
          <w:t>y / x</w:t>
        </w:r>
        <w:r w:rsidR="000E2BB2" w:rsidRPr="000E2BB2" w:rsidDel="008D31DD">
          <w:t xml:space="preserve">; </w:t>
        </w:r>
        <w:r w:rsidR="005803D8" w:rsidDel="008D31DD">
          <w:t xml:space="preserve">the </w:t>
        </w:r>
        <w:r w:rsidR="000E2BB2" w:rsidDel="008D31DD">
          <w:t>inherent correlat</w:t>
        </w:r>
        <w:r w:rsidR="005803D8" w:rsidDel="008D31DD">
          <w:t xml:space="preserve">ion between the axes makes it difficult to interpret the relative contributions of </w:t>
        </w:r>
        <w:r w:rsidR="005803D8" w:rsidDel="008D31DD">
          <w:rPr>
            <w:i/>
          </w:rPr>
          <w:t xml:space="preserve">x </w:t>
        </w:r>
        <w:r w:rsidR="005803D8" w:rsidDel="008D31DD">
          <w:t xml:space="preserve">and </w:t>
        </w:r>
        <w:r w:rsidR="005803D8" w:rsidDel="008D31DD">
          <w:rPr>
            <w:i/>
          </w:rPr>
          <w:t>y</w:t>
        </w:r>
        <w:r w:rsidR="005803D8" w:rsidDel="008D31DD">
          <w:t xml:space="preserve"> to the plotted function</w:t>
        </w:r>
        <w:r w:rsidR="00B93FE1" w:rsidDel="008D31DD">
          <w:t>.</w:t>
        </w:r>
        <w:r w:rsidR="007C71F4" w:rsidDel="008D31DD">
          <w:rPr>
            <w:lang w:val="en-CA"/>
          </w:rPr>
          <w:t xml:space="preserve"> </w:t>
        </w:r>
      </w:moveFrom>
      <w:moveFromRangeEnd w:id="395"/>
      <w:r w:rsidR="009864D1">
        <w:rPr>
          <w:lang w:val="en-CA"/>
        </w:rPr>
        <w:t xml:space="preserve">I </w:t>
      </w:r>
      <w:del w:id="397" w:author="Martin Smith" w:date="2018-12-05T10:31:00Z">
        <w:r w:rsidR="007C71F4" w:rsidDel="00EB046E">
          <w:rPr>
            <w:lang w:val="en-CA"/>
          </w:rPr>
          <w:delText xml:space="preserve">therefore </w:delText>
        </w:r>
      </w:del>
      <w:ins w:id="398" w:author="Martin Smith" w:date="2018-12-05T10:31:00Z">
        <w:r w:rsidR="00EB046E">
          <w:rPr>
            <w:lang w:val="en-CA"/>
          </w:rPr>
          <w:t xml:space="preserve">instead </w:t>
        </w:r>
      </w:ins>
      <w:r w:rsidR="009864D1">
        <w:rPr>
          <w:lang w:val="en-CA"/>
        </w:rPr>
        <w:t xml:space="preserve">plotted the </w:t>
      </w:r>
      <w:r w:rsidR="009A244C">
        <w:t>proportion of quartets or partitions that are the same in both trees (</w:t>
      </w:r>
      <w:r w:rsidR="009A244C">
        <w:rPr>
          <w:i/>
        </w:rPr>
        <w:t>s</w:t>
      </w:r>
      <w:r w:rsidR="009A244C">
        <w:t>), different in both trees (</w:t>
      </w:r>
      <w:r w:rsidR="009A244C">
        <w:rPr>
          <w:i/>
        </w:rPr>
        <w:t>d</w:t>
      </w:r>
      <w:r w:rsidR="009A244C">
        <w:t xml:space="preserve">), and </w:t>
      </w:r>
      <w:del w:id="399" w:author="Martin Smith" w:date="2018-12-05T11:37:00Z">
        <w:r w:rsidR="009A244C" w:rsidDel="0087685A">
          <w:delText>un</w:delText>
        </w:r>
      </w:del>
      <w:ins w:id="400" w:author="Martin Smith" w:date="2018-12-05T11:37:00Z">
        <w:r w:rsidR="0087685A">
          <w:t xml:space="preserve">only </w:t>
        </w:r>
      </w:ins>
      <w:r w:rsidR="009A244C">
        <w:t xml:space="preserve">resolved in </w:t>
      </w:r>
      <w:ins w:id="401" w:author="Martin Smith" w:date="2018-12-05T11:37:00Z">
        <w:r w:rsidR="0087685A">
          <w:t xml:space="preserve">the generative </w:t>
        </w:r>
      </w:ins>
      <w:del w:id="402" w:author="Martin Smith" w:date="2018-12-05T11:37:00Z">
        <w:r w:rsidR="009A244C" w:rsidDel="0087685A">
          <w:delText xml:space="preserve">at least one </w:delText>
        </w:r>
      </w:del>
      <w:r w:rsidR="009A244C">
        <w:t>tree (</w:t>
      </w:r>
      <w:r w:rsidR="009A244C">
        <w:rPr>
          <w:i/>
        </w:rPr>
        <w:t>r</w:t>
      </w:r>
      <w:r w:rsidR="009A244C">
        <w:rPr>
          <w:i/>
        </w:rPr>
        <w:softHyphen/>
      </w:r>
      <w:del w:id="403" w:author="Martin Smith" w:date="2018-12-05T11:37:00Z">
        <w:r w:rsidR="009A244C" w:rsidRPr="003C7CBE" w:rsidDel="0087685A">
          <w:rPr>
            <w:vertAlign w:val="subscript"/>
          </w:rPr>
          <w:delText>1</w:delText>
        </w:r>
        <w:r w:rsidR="009A244C" w:rsidRPr="003C7CBE" w:rsidDel="0087685A">
          <w:delText xml:space="preserve"> + </w:delText>
        </w:r>
        <w:r w:rsidR="009A244C" w:rsidDel="0087685A">
          <w:rPr>
            <w:i/>
          </w:rPr>
          <w:delText>r</w:delText>
        </w:r>
        <w:r w:rsidR="009A244C" w:rsidRPr="003C7CBE" w:rsidDel="0087685A">
          <w:rPr>
            <w:vertAlign w:val="subscript"/>
          </w:rPr>
          <w:delText>2</w:delText>
        </w:r>
        <w:r w:rsidR="009A244C" w:rsidRPr="003C7CBE" w:rsidDel="0087685A">
          <w:delText xml:space="preserve"> + </w:delText>
        </w:r>
        <w:r w:rsidR="009A244C" w:rsidDel="0087685A">
          <w:rPr>
            <w:i/>
          </w:rPr>
          <w:delText>u</w:delText>
        </w:r>
      </w:del>
      <w:r w:rsidR="009A244C" w:rsidRPr="003C7CBE">
        <w:t>)</w:t>
      </w:r>
      <w:r w:rsidR="00C96343" w:rsidRPr="00C96343">
        <w:t xml:space="preserve"> </w:t>
      </w:r>
      <w:r w:rsidR="009864D1">
        <w:t xml:space="preserve">on ternary plots using </w:t>
      </w:r>
      <w:r w:rsidR="001B0A48">
        <w:t xml:space="preserve">the </w:t>
      </w:r>
      <w:r w:rsidR="001B0A48" w:rsidRPr="00F67621">
        <w:rPr>
          <w:rStyle w:val="CodeChar"/>
        </w:rPr>
        <w:t>Ternary</w:t>
      </w:r>
      <w:r w:rsidR="001B0A48">
        <w:t xml:space="preserve"> </w:t>
      </w:r>
      <w:r w:rsidR="007C71F4">
        <w:t xml:space="preserve">R </w:t>
      </w:r>
      <w:r w:rsidR="001B0A48">
        <w:t xml:space="preserve">package </w:t>
      </w:r>
      <w:r w:rsidR="001B0A48">
        <w:fldChar w:fldCharType="begin" w:fldLock="1"/>
      </w:r>
      <w:r w:rsidR="00672612">
        <w:instrText>ADDIN CSL_CITATION { "citationItems" : [ { "id" : "ITEM-1", "itemData" : { "author" : [ { "dropping-particle" : "", "family" : "Smith", "given" : "Martin Ross", "non-dropping-particle" : "", "parse-names" : false, "suffix" : "" } ], "id" : "ITEM-1", "issued" : { "date-parts" : [ [ "2017" ] ] }, "page" : "doi:10.5281/zenodo.1068997", "publisher" : "The Comprehensive R Archive Network", "title" : "Ternary: an R package to generate ternary plots", "type" : "article" }, "uris" : [ "http://www.mendeley.com/documents/?uuid=3ec0e56c-e742-4c20-a996-38843a73c39c" ] } ], "mendeley" : { "formattedCitation" : "[26]", "plainTextFormattedCitation" : "[26]", "previouslyFormattedCitation" : "(Smith 2017)" }, "properties" : { "noteIndex" : 0 }, "schema" : "https://github.com/citation-style-language/schema/raw/master/csl-citation.json" }</w:instrText>
      </w:r>
      <w:r w:rsidR="001B0A48">
        <w:fldChar w:fldCharType="separate"/>
      </w:r>
      <w:r w:rsidR="00672612" w:rsidRPr="00672612">
        <w:rPr>
          <w:noProof/>
        </w:rPr>
        <w:t>[26]</w:t>
      </w:r>
      <w:r w:rsidR="001B0A48">
        <w:fldChar w:fldCharType="end"/>
      </w:r>
      <w:r w:rsidR="001B0A48">
        <w:t xml:space="preserve">, </w:t>
      </w:r>
      <w:r w:rsidR="00F05143">
        <w:t xml:space="preserve">oriented such </w:t>
      </w:r>
      <w:ins w:id="404" w:author="Martin Smith" w:date="2018-12-05T10:31:00Z">
        <w:r w:rsidR="00EB046E">
          <w:t xml:space="preserve">that </w:t>
        </w:r>
      </w:ins>
      <w:del w:id="405" w:author="Martin Smith" w:date="2018-12-05T11:38:00Z">
        <w:r w:rsidR="00124550" w:rsidDel="00BF040A">
          <w:delText xml:space="preserve">tree </w:delText>
        </w:r>
      </w:del>
      <w:del w:id="406" w:author="Martin Smith" w:date="2018-12-05T10:31:00Z">
        <w:r w:rsidR="009864D1" w:rsidDel="00EB046E">
          <w:delText>dissimilarity</w:delText>
        </w:r>
        <w:r w:rsidR="00124550" w:rsidDel="00EB046E">
          <w:delText xml:space="preserve"> </w:delText>
        </w:r>
      </w:del>
      <w:ins w:id="407" w:author="Martin Smith" w:date="2018-12-05T11:38:00Z">
        <w:r w:rsidR="00BF040A">
          <w:t>SD/</w:t>
        </w:r>
        <w:proofErr w:type="spellStart"/>
        <w:r w:rsidR="00BF040A">
          <w:t>MaxI</w:t>
        </w:r>
        <w:proofErr w:type="spellEnd"/>
        <w:r w:rsidR="00BF040A">
          <w:t xml:space="preserve"> </w:t>
        </w:r>
      </w:ins>
      <w:r w:rsidR="00124550">
        <w:t>decreases vertically</w:t>
      </w:r>
      <w:r w:rsidR="009A244C">
        <w:t xml:space="preserve">, and </w:t>
      </w:r>
      <w:r w:rsidR="006378D0">
        <w:t>resolution</w:t>
      </w:r>
      <w:r w:rsidR="00124550">
        <w:t xml:space="preserve"> decreases horizontally</w:t>
      </w:r>
      <w:ins w:id="408" w:author="Martin Smith" w:date="2018-12-05T11:38:00Z">
        <w:r w:rsidR="00BF040A">
          <w:t xml:space="preserve"> (Fig</w:t>
        </w:r>
      </w:ins>
      <w:ins w:id="409" w:author="Martin Smith" w:date="2018-12-07T10:05:00Z">
        <w:r w:rsidR="00736A2C">
          <w:t>ure</w:t>
        </w:r>
      </w:ins>
      <w:ins w:id="410" w:author="Martin Smith" w:date="2018-12-05T11:38:00Z">
        <w:r w:rsidR="00BF040A">
          <w:t xml:space="preserve"> 1a)</w:t>
        </w:r>
      </w:ins>
      <w:r w:rsidR="009A244C">
        <w:t>.</w:t>
      </w:r>
      <w:del w:id="411" w:author="Martin Smith" w:date="2018-12-06T16:01:00Z">
        <w:r w:rsidDel="00D2702A">
          <w:delText xml:space="preserve">  </w:delText>
        </w:r>
      </w:del>
      <w:ins w:id="412" w:author="Martin Smith" w:date="2018-12-06T16:01:00Z">
        <w:r w:rsidR="008B1A5B">
          <w:t xml:space="preserve"> </w:t>
        </w:r>
      </w:ins>
      <w:r w:rsidR="005D4962">
        <w:t xml:space="preserve">This plotting configuration distinguishes the relative contributions of </w:t>
      </w:r>
      <w:del w:id="413" w:author="Martin Smith" w:date="2018-12-06T16:08:00Z">
        <w:r w:rsidR="005D4962" w:rsidDel="00D2702A">
          <w:delText xml:space="preserve">accuracy and </w:delText>
        </w:r>
      </w:del>
      <w:r w:rsidR="005D4962">
        <w:t xml:space="preserve">resolution </w:t>
      </w:r>
      <w:ins w:id="414" w:author="Martin Smith" w:date="2018-12-06T16:08:00Z">
        <w:r w:rsidR="00D2702A">
          <w:t xml:space="preserve">and accuracy (whether in terms of the number of proportion of </w:t>
        </w:r>
      </w:ins>
      <w:ins w:id="415" w:author="Martin Smith" w:date="2018-12-06T16:09:00Z">
        <w:r w:rsidR="00D2702A">
          <w:t xml:space="preserve">errors) </w:t>
        </w:r>
      </w:ins>
      <w:r w:rsidR="005D4962">
        <w:t>to overall similarity</w:t>
      </w:r>
      <w:ins w:id="416" w:author="Martin Smith" w:date="2018-12-06T16:09:00Z">
        <w:r w:rsidR="00D2702A">
          <w:t xml:space="preserve"> (Fig</w:t>
        </w:r>
      </w:ins>
      <w:ins w:id="417" w:author="Martin Smith" w:date="2018-12-07T10:05:00Z">
        <w:r w:rsidR="00736A2C">
          <w:t>ure</w:t>
        </w:r>
      </w:ins>
      <w:ins w:id="418" w:author="Martin Smith" w:date="2018-12-06T16:09:00Z">
        <w:r w:rsidR="00D2702A">
          <w:t xml:space="preserve"> 1b)</w:t>
        </w:r>
      </w:ins>
      <w:r w:rsidR="005D4962">
        <w:t>.</w:t>
      </w:r>
      <w:ins w:id="419" w:author="Martin Smith" w:date="2018-12-06T17:27:00Z">
        <w:r w:rsidR="00473CAA">
          <w:t xml:space="preserve"> </w:t>
        </w:r>
      </w:ins>
    </w:p>
    <w:p w14:paraId="617A4DA6" w14:textId="76459D96" w:rsidR="00224521" w:rsidRDefault="00473CAA" w:rsidP="00224521">
      <w:pPr>
        <w:pStyle w:val="Subsequentpara"/>
      </w:pPr>
      <w:ins w:id="420" w:author="Martin Smith" w:date="2018-12-06T17:27:00Z">
        <w:r>
          <w:t>All d</w:t>
        </w:r>
        <w:proofErr w:type="spellStart"/>
        <w:r>
          <w:rPr>
            <w:lang w:val="en-CA" w:bidi="en-US"/>
          </w:rPr>
          <w:t>ata</w:t>
        </w:r>
        <w:proofErr w:type="spellEnd"/>
        <w:r>
          <w:rPr>
            <w:lang w:val="en-CA" w:bidi="en-US"/>
          </w:rPr>
          <w:t xml:space="preserve">, scripts and analyses </w:t>
        </w:r>
      </w:ins>
      <w:ins w:id="421" w:author="Martin Smith" w:date="2018-12-07T10:02:00Z">
        <w:r w:rsidR="00F940FB">
          <w:rPr>
            <w:lang w:val="en-CA" w:bidi="en-US"/>
          </w:rPr>
          <w:t xml:space="preserve">used in this study </w:t>
        </w:r>
      </w:ins>
      <w:ins w:id="422" w:author="Martin Smith" w:date="2018-12-06T17:27:00Z">
        <w:r>
          <w:rPr>
            <w:lang w:val="en-CA" w:bidi="en-US"/>
          </w:rPr>
          <w:t xml:space="preserve">are archived on GitHub </w:t>
        </w:r>
        <w:r>
          <w:rPr>
            <w:lang w:val="en-CA" w:bidi="en-US"/>
          </w:rPr>
          <w:fldChar w:fldCharType="begin" w:fldLock="1"/>
        </w:r>
      </w:ins>
      <w:r w:rsidR="00672612">
        <w:rPr>
          <w:lang w:val="en-CA" w:bidi="en-US"/>
        </w:rPr>
        <w:instrText>ADDIN CSL_CITATION { "citationItems" : [ { "id" : "ITEM-1", "itemData" : { "author" : [ { "dropping-particle" : "", "family" : "Smith", "given" : "Martin Ross", "non-dropping-particle" : "", "parse-names" : false, "suffix" : "" } ], "container-title" : "github.com/ms609/CongreveLamsdell2016", "id" : "ITEM-1", "issued" : { "date-parts" : [ [ "2018" ] ] }, "page" : "doi:10.5281/zenodo.1XXXXXXX", "title" : "Distance metrics for trees generated by Congreve and Lamsdell (2016)", "type" : "article-journal" }, "uris" : [ "http://www.mendeley.com/documents/?uuid=3d482b23-da48-449b-bcf0-bdbd3cc250ec" ] }, { "id" : "ITEM-2", "itemData" : { "author" : [ { "dropping-particle" : "", "family" : "Smith", "given" : "Martin Ross", "non-dropping-particle" : "", "parse-names" : false, "suffix" : "" } ], "container-title" : "github.com/ms609/OReillyEtAl2016", "id" : "ITEM-2", "issued" : { "date-parts" : [ [ "2018" ] ] }, "page" : "doi:10.5281/zenodo.1XXXXXX", "title" : "Distance metrics for trees generated by O'Reilly ~et al.~ 2016", "type" : "article-journal" }, "uris" : [ "http://www.mendeley.com/documents/?uuid=df81140a-8699-497d-a60e-085efafd1644" ] } ], "mendeley" : { "formattedCitation" : "[27,28]", "plainTextFormattedCitation" : "[27,28]", "previouslyFormattedCitation" : "(Smith 2018a, 2018b)" }, "properties" : { "noteIndex" : 0 }, "schema" : "https://github.com/citation-style-language/schema/raw/master/csl-citation.json" }</w:instrText>
      </w:r>
      <w:ins w:id="423" w:author="Martin Smith" w:date="2018-12-06T17:27:00Z">
        <w:r>
          <w:rPr>
            <w:lang w:val="en-CA" w:bidi="en-US"/>
          </w:rPr>
          <w:fldChar w:fldCharType="separate"/>
        </w:r>
      </w:ins>
      <w:r w:rsidR="00672612" w:rsidRPr="00672612">
        <w:rPr>
          <w:noProof/>
          <w:lang w:val="en-CA" w:bidi="en-US"/>
        </w:rPr>
        <w:t>[27,28]</w:t>
      </w:r>
      <w:ins w:id="424" w:author="Martin Smith" w:date="2018-12-06T17:27:00Z">
        <w:r>
          <w:rPr>
            <w:lang w:val="en-CA" w:bidi="en-US"/>
          </w:rPr>
          <w:fldChar w:fldCharType="end"/>
        </w:r>
        <w:r>
          <w:rPr>
            <w:lang w:val="en-CA" w:bidi="en-US"/>
          </w:rPr>
          <w:t>.</w:t>
        </w:r>
      </w:ins>
    </w:p>
    <w:p w14:paraId="2835FC87" w14:textId="51C4D27B" w:rsidR="00A82FD6" w:rsidRDefault="00A82FD6" w:rsidP="00A82FD6">
      <w:pPr>
        <w:pStyle w:val="Heading1"/>
      </w:pPr>
      <w:r>
        <w:t>Results</w:t>
      </w:r>
    </w:p>
    <w:p w14:paraId="2CEDBEE5" w14:textId="4EA11521" w:rsidR="00CA5B1A" w:rsidRPr="001978D2" w:rsidRDefault="001978D2" w:rsidP="001978D2">
      <w:pPr>
        <w:pStyle w:val="Newsection"/>
        <w:rPr>
          <w:ins w:id="425" w:author="Martin Smith" w:date="2018-12-04T14:26:00Z"/>
        </w:rPr>
      </w:pPr>
      <w:ins w:id="426" w:author="Martin Smith" w:date="2018-12-06T15:33:00Z">
        <w:r>
          <w:t>Ideally, m</w:t>
        </w:r>
      </w:ins>
      <w:ins w:id="427" w:author="Martin Smith" w:date="2018-12-06T15:32:00Z">
        <w:r>
          <w:t>easure</w:t>
        </w:r>
      </w:ins>
      <w:ins w:id="428" w:author="Martin Smith" w:date="2018-12-06T15:33:00Z">
        <w:r>
          <w:t xml:space="preserve">s of node support would assign incorrect nodes low support values.  </w:t>
        </w:r>
      </w:ins>
      <w:r w:rsidR="00BD213D">
        <w:t xml:space="preserve">With the </w:t>
      </w:r>
      <w:del w:id="429" w:author="Martin Smith" w:date="2018-12-04T17:52:00Z">
        <w:r w:rsidR="00FD380B" w:rsidDel="00FF17B2">
          <w:delText>Congreve and Lamsdell</w:delText>
        </w:r>
      </w:del>
      <w:ins w:id="430" w:author="Martin Smith" w:date="2018-12-04T17:52:00Z">
        <w:r w:rsidR="00FF17B2">
          <w:t>CL</w:t>
        </w:r>
      </w:ins>
      <w:r w:rsidR="00FD380B">
        <w:t xml:space="preserve"> </w:t>
      </w:r>
      <w:r w:rsidR="00BD213D">
        <w:t>dataset</w:t>
      </w:r>
      <w:r w:rsidR="00FD380B">
        <w:t>s</w:t>
      </w:r>
      <w:r w:rsidR="002D314E">
        <w:t xml:space="preserve"> (55 characters, 22 tips)</w:t>
      </w:r>
      <w:r w:rsidR="00BD213D">
        <w:t xml:space="preserve">, </w:t>
      </w:r>
      <w:ins w:id="431" w:author="Martin Smith" w:date="2018-12-06T15:31:00Z">
        <w:r>
          <w:t xml:space="preserve">resampling methods </w:t>
        </w:r>
      </w:ins>
      <w:ins w:id="432" w:author="Martin Smith" w:date="2018-12-06T15:33:00Z">
        <w:r>
          <w:t>accomplished this more effectively than Bremer support (Fig</w:t>
        </w:r>
      </w:ins>
      <w:ins w:id="433" w:author="Martin Smith" w:date="2018-12-07T10:05:00Z">
        <w:r w:rsidR="00736A2C">
          <w:t>ure</w:t>
        </w:r>
      </w:ins>
      <w:ins w:id="434" w:author="Martin Smith" w:date="2018-12-06T15:33:00Z">
        <w:r>
          <w:t xml:space="preserve"> </w:t>
        </w:r>
      </w:ins>
      <w:ins w:id="435" w:author="Martin Smith" w:date="2018-12-07T10:02:00Z">
        <w:r w:rsidR="009573EB">
          <w:t>1c,d</w:t>
        </w:r>
      </w:ins>
      <w:ins w:id="436" w:author="Martin Smith" w:date="2018-12-06T15:33:00Z">
        <w:r>
          <w:t xml:space="preserve">), </w:t>
        </w:r>
      </w:ins>
      <w:ins w:id="437" w:author="Martin Smith" w:date="2018-12-06T15:34:00Z">
        <w:r>
          <w:t>substantiating concerns about the suitability of this metric</w:t>
        </w:r>
      </w:ins>
      <w:ins w:id="438" w:author="Martin Smith" w:date="2018-12-04T15:27:00Z">
        <w:r w:rsidR="00743E20">
          <w:t xml:space="preserve"> </w:t>
        </w:r>
      </w:ins>
      <w:ins w:id="439" w:author="Martin Smith" w:date="2018-12-04T15:29:00Z">
        <w:r w:rsidR="00CA5B1A">
          <w:fldChar w:fldCharType="begin" w:fldLock="1"/>
        </w:r>
      </w:ins>
      <w:r w:rsidR="00672612">
        <w:instrText>ADDIN CSL_CITATION { "citationItems" : [ { "id" : "ITEM-1", "itemData" : { "DOI" : "10.1080/106351500750049815", "ISBN" : "1063-5157", "ISSN" : "10635157", "PMID" : "12116438", "abstract" : "In decay analyses the support for a particular split in most-parsimonious trees is its decay index, that is, the extra steps required of the shortest trees that do not include the split. By focusing solely on the support for splits, traditional decay analysis may provide an incomplete and potentially misleading summary of the support for phylogenetic relationships common to the most-parsimonious tree or trees. Here, we introduce double decay analysis, a new approach to assessing support for phylogenetic relationships. Double decay analysis is the determination of the decay indices of all n-taxon statements/partitions common to the most-parsimonious tree. The results of double decay analyses are presented in a partition table, but various approaches to graphical representation of the results, including the use of reduced consensus support trees, are also discussed. Double decay analysis provides a more comprehensive summary and facilitates a better understanding of the strengths and weaknesses of complex phylogenetic hypotheses than does traditional decay analysis. The limitations of traditional decay analyses and the utility of double decay analyses are illustrated with both contrived data and real data for sauropod dinosaurs.", "author" : [ { "dropping-particle" : "", "family" : "Wilkinson", "given" : "Mark", "non-dropping-particle" : "", "parse-names" : false, "suffix" : "" }, { "dropping-particle" : "", "family" : "Thorley", "given" : "Joseph L.", "non-dropping-particle" : "", "parse-names" : false, "suffix" : "" }, { "dropping-particle" : "", "family" : "Upchurch", "given" : "Paul", "non-dropping-particle" : "", "parse-names" : false, "suffix" : "" } ], "container-title" : "Systematic Biology", "id" : "ITEM-1", "issue" : "4", "issued" : { "date-parts" : [ [ "2000" ] ] }, "page" : "754-776", "title" : "A chain is no stronger than its weakest link: Double decay analysis of phylogenetic hypotheses", "type" : "article-journal", "volume" : "49" }, "uris" : [ "http://www.mendeley.com/documents/?uuid=63b0e2fe-cf5c-4f96-9526-a4d7611ddb6f" ] }, { "id" : "ITEM-2", "itemData" : { "author" : [ { "dropping-particle" : "", "family" : "DeBry", "given" : "Ronald W", "non-dropping-particle" : "", "parse-names" : false, "suffix" : "" } ], "container-title" : "Systematic Biology", "id" : "ITEM-2", "issue" : "5", "issued" : { "date-parts" : [ [ "2001" ] ] }, "page" : "742-752", "title" : "Improving Interpretation of the Decay Index for DNA Sequence Data", "type" : "article-journal", "volume" : "50" }, "uris" : [ "http://www.mendeley.com/documents/?uuid=141cf80f-ad7d-406c-9f30-808dc179112a" ] } ], "mendeley" : { "formattedCitation" : "[29,30]", "plainTextFormattedCitation" : "[29,30]", "previouslyFormattedCitation" : "(DeBry 2001; Wilkinson, Thorley, and Upchurch 2000)" }, "properties" : { "noteIndex" : 0 }, "schema" : "https://github.com/citation-style-language/schema/raw/master/csl-citation.json" }</w:instrText>
      </w:r>
      <w:r w:rsidR="00CA5B1A">
        <w:fldChar w:fldCharType="separate"/>
      </w:r>
      <w:r w:rsidR="00672612" w:rsidRPr="00672612">
        <w:rPr>
          <w:noProof/>
        </w:rPr>
        <w:t>[29,30]</w:t>
      </w:r>
      <w:ins w:id="440" w:author="Martin Smith" w:date="2018-12-04T15:29:00Z">
        <w:r w:rsidR="00CA5B1A">
          <w:fldChar w:fldCharType="end"/>
        </w:r>
      </w:ins>
      <w:ins w:id="441" w:author="Martin Smith" w:date="2018-12-06T15:34:00Z">
        <w:r>
          <w:t xml:space="preserve">.  </w:t>
        </w:r>
      </w:ins>
      <w:ins w:id="442" w:author="Martin Smith" w:date="2018-12-06T15:35:00Z">
        <w:r>
          <w:t xml:space="preserve">By the same measure, the groups contradicted/supported (GC) </w:t>
        </w:r>
      </w:ins>
      <w:ins w:id="443" w:author="Martin Smith" w:date="2018-12-07T10:02:00Z">
        <w:r w:rsidR="009573EB">
          <w:t xml:space="preserve">metric </w:t>
        </w:r>
      </w:ins>
      <w:ins w:id="444" w:author="Martin Smith" w:date="2018-12-06T15:35:00Z">
        <w:r>
          <w:t xml:space="preserve">outperformed group frequency </w:t>
        </w:r>
      </w:ins>
      <w:ins w:id="445" w:author="Martin Smith" w:date="2018-12-06T15:36:00Z">
        <w:r>
          <w:t>(as anticipated by</w:t>
        </w:r>
      </w:ins>
      <w:ins w:id="446" w:author="Martin Smith" w:date="2018-12-04T15:30:00Z">
        <w:r w:rsidR="00CA5B1A">
          <w:t xml:space="preserve"> </w:t>
        </w:r>
        <w:r w:rsidR="00CA5B1A">
          <w:fldChar w:fldCharType="begin" w:fldLock="1"/>
        </w:r>
      </w:ins>
      <w:r w:rsidR="00672612">
        <w:instrText>ADDIN CSL_CITATION { "citationItems" : [ { "id" : "ITEM-1", "itemData" : { "DOI" : "10.1016/S0748-3007(03)00060-4", "ISSN" : "07483007", "author" : [ { "dropping-particle" : "", "family" : "Goloboff", "given" : "Pablo A.", "non-dropping-particle" : "", "parse-names" : false, "suffix" : "" }, { "dropping-particle" : "", "family" : "Farris", "given" : "James S.", "non-dropping-particle" : "", "parse-names" : false, "suffix" : "" }, { "dropping-particle" : "", "family" : "K\u00e4llersj\u00f6", "given" : "Mari", "non-dropping-particle" : "", "parse-names" : false, "suffix" : "" }, { "dropping-particle" : "", "family" : "Oxelman", "given" : "Bengt", "non-dropping-particle" : "", "parse-names" : false, "suffix" : "" }, { "dropping-particle" : "", "family" : "Ram\u00edrez", "given" : "Mart\u00edn J.", "non-dropping-particle" : "", "parse-names" : false, "suffix" : "" }, { "dropping-particle" : "", "family" : "Szumik", "given" : "Claudia A.", "non-dropping-particle" : "", "parse-names" : false, "suffix" : "" } ], "container-title" : "Cladistics", "genre" : "Journal Article", "id" : "ITEM-1", "issue" : "4", "issued" : { "date-parts" : [ [ "2003" ] ] }, "page" : "324-332", "publisher" : "Blackwell Publishing Ltd", "title" : "Improvements to resampling measures of group support", "type" : "article-journal", "volume" : "19" }, "uris" : [ "http://www.mendeley.com/documents/?uuid=c64fa101-7833-4722-bfa1-8006d5ec8cf3" ] } ], "mendeley" : { "formattedCitation" : "[31]", "plainTextFormattedCitation" : "[31]", "previouslyFormattedCitation" : "(Goloboff et al. 2003)" }, "properties" : { "noteIndex" : 0 }, "schema" : "https://github.com/citation-style-language/schema/raw/master/csl-citation.json" }</w:instrText>
      </w:r>
      <w:r w:rsidR="00CA5B1A">
        <w:fldChar w:fldCharType="separate"/>
      </w:r>
      <w:r w:rsidR="00672612" w:rsidRPr="00672612">
        <w:rPr>
          <w:noProof/>
        </w:rPr>
        <w:t>[31]</w:t>
      </w:r>
      <w:ins w:id="447" w:author="Martin Smith" w:date="2018-12-04T15:30:00Z">
        <w:r w:rsidR="00CA5B1A">
          <w:fldChar w:fldCharType="end"/>
        </w:r>
      </w:ins>
      <w:ins w:id="448" w:author="Martin Smith" w:date="2018-12-06T15:36:00Z">
        <w:r>
          <w:t xml:space="preserve">), and bootstrap resampling outperformed the jackknife approach (contra </w:t>
        </w:r>
        <w:r>
          <w:fldChar w:fldCharType="begin" w:fldLock="1"/>
        </w:r>
      </w:ins>
      <w:r w:rsidR="00672612">
        <w:instrText>ADDIN CSL_CITATION { "citationItems" : [ { "id" : "ITEM-1", "itemData" : { "DOI" : "10.1111/j.1096-0031.2009.00269.x", "ISSN" : "07483007", "author" : [ { "dropping-particle" : "", "family" : "Kopuchian", "given" : "Cecilia", "non-dropping-particle" : "", "parse-names" : false, "suffix" : "" }, { "dropping-particle" : "", "family" : "Ram\u00ed\u00adrez", "given" : "Mart\u00edn J.", "non-dropping-particle" : "", "parse-names" : false, "suffix" : "" } ], "container-title" : "Cladistics", "id" : "ITEM-1", "issue" : "1", "issued" : { "date-parts" : [ [ "2010", "2" ] ] }, "page" : "86-97", "title" : "Behaviour of resampling methods under different weighting schemes, measures and variable resampling strengths", "type" : "article-journal", "volume" : "26" }, "uris" : [ "http://www.mendeley.com/documents/?uuid=80678c18-0164-47ab-acf3-270392cd6e6f" ] } ], "mendeley" : { "formattedCitation" : "[32]", "plainTextFormattedCitation" : "[32]", "previouslyFormattedCitation" : "(Kopuchian and Ram\u00ed\u00adrez 2010)" }, "properties" : { "noteIndex" : 0 }, "schema" : "https://github.com/citation-style-language/schema/raw/master/csl-citation.json" }</w:instrText>
      </w:r>
      <w:ins w:id="449" w:author="Martin Smith" w:date="2018-12-06T15:36:00Z">
        <w:r>
          <w:fldChar w:fldCharType="separate"/>
        </w:r>
      </w:ins>
      <w:r w:rsidR="00672612" w:rsidRPr="00672612">
        <w:rPr>
          <w:noProof/>
        </w:rPr>
        <w:t>[32]</w:t>
      </w:r>
      <w:ins w:id="450" w:author="Martin Smith" w:date="2018-12-06T15:36:00Z">
        <w:r>
          <w:fldChar w:fldCharType="end"/>
        </w:r>
        <w:r>
          <w:t xml:space="preserve">).  </w:t>
        </w:r>
      </w:ins>
      <w:ins w:id="451" w:author="Martin Smith" w:date="2018-12-07T10:03:00Z">
        <w:r w:rsidR="00AE44AA">
          <w:t xml:space="preserve">This said, differences between the </w:t>
        </w:r>
        <w:r w:rsidR="00AE44AA">
          <w:lastRenderedPageBreak/>
          <w:t xml:space="preserve">methods were not statistically significant (Supplementary Text). </w:t>
        </w:r>
        <w:r w:rsidR="009573EB">
          <w:t xml:space="preserve">Subsequent analyses </w:t>
        </w:r>
        <w:r w:rsidR="00AE44AA">
          <w:t xml:space="preserve">employed </w:t>
        </w:r>
        <w:r w:rsidR="009573EB">
          <w:t xml:space="preserve">the </w:t>
        </w:r>
      </w:ins>
      <w:ins w:id="452" w:author="Martin Smith" w:date="2018-12-06T15:38:00Z">
        <w:r>
          <w:t xml:space="preserve">Bootstrap GC </w:t>
        </w:r>
      </w:ins>
      <w:ins w:id="453" w:author="Martin Smith" w:date="2018-12-07T10:03:00Z">
        <w:r w:rsidR="009573EB">
          <w:t>metric</w:t>
        </w:r>
      </w:ins>
      <w:ins w:id="454" w:author="Martin Smith" w:date="2018-12-06T15:38:00Z">
        <w:r>
          <w:t xml:space="preserve">. </w:t>
        </w:r>
      </w:ins>
    </w:p>
    <w:p w14:paraId="0E696027" w14:textId="22330BAA" w:rsidR="00BB5978" w:rsidRPr="00224521" w:rsidRDefault="001978D2" w:rsidP="001978D2">
      <w:pPr>
        <w:pStyle w:val="Subsequentpara"/>
        <w:pPrChange w:id="455" w:author="Martin Smith" w:date="2018-12-06T15:40:00Z">
          <w:pPr>
            <w:pStyle w:val="Newsection"/>
          </w:pPr>
        </w:pPrChange>
      </w:pPr>
      <w:ins w:id="456" w:author="Martin Smith" w:date="2018-12-06T15:38:00Z">
        <w:r>
          <w:t xml:space="preserve">With the CL datasets, </w:t>
        </w:r>
      </w:ins>
      <w:r w:rsidR="00BD213D">
        <w:t>t</w:t>
      </w:r>
      <w:r w:rsidR="00BB5978">
        <w:t xml:space="preserve">here is no significant difference (at </w:t>
      </w:r>
      <w:r w:rsidR="00BB5978">
        <w:rPr>
          <w:i/>
        </w:rPr>
        <w:t>p</w:t>
      </w:r>
      <w:r w:rsidR="00BB5978">
        <w:t xml:space="preserve"> = 0.01) between the </w:t>
      </w:r>
      <w:proofErr w:type="spellStart"/>
      <w:ins w:id="457" w:author="Martin Smith" w:date="2018-12-06T15:38:00Z">
        <w:r>
          <w:t>MaxI</w:t>
        </w:r>
        <w:proofErr w:type="spellEnd"/>
        <w:r>
          <w:t xml:space="preserve">-normalized </w:t>
        </w:r>
      </w:ins>
      <w:r w:rsidR="00BB5978">
        <w:t xml:space="preserve">quartet </w:t>
      </w:r>
      <w:ins w:id="458" w:author="Martin Smith" w:date="2018-12-06T15:39:00Z">
        <w:r>
          <w:t xml:space="preserve">symmetric difference </w:t>
        </w:r>
      </w:ins>
      <w:del w:id="459" w:author="Martin Smith" w:date="2018-12-06T15:38:00Z">
        <w:r w:rsidR="00224521" w:rsidDel="001978D2">
          <w:delText>dissimilarity</w:delText>
        </w:r>
        <w:r w:rsidR="00BB5978" w:rsidDel="001978D2">
          <w:delText xml:space="preserve"> </w:delText>
        </w:r>
      </w:del>
      <w:r w:rsidR="00BB5978" w:rsidRPr="00CE29FD">
        <w:t xml:space="preserve">of the best trees generated by the </w:t>
      </w:r>
      <w:r w:rsidR="00BB5978" w:rsidRPr="00CE29FD">
        <w:rPr>
          <w:i/>
        </w:rPr>
        <w:t>Mk</w:t>
      </w:r>
      <w:r w:rsidR="00BB5978" w:rsidRPr="00CE29FD">
        <w:t xml:space="preserve"> model or implied weights (</w:t>
      </w:r>
      <w:r w:rsidR="00BB5978" w:rsidRPr="00CE29FD">
        <w:rPr>
          <w:i/>
        </w:rPr>
        <w:t>k</w:t>
      </w:r>
      <w:r w:rsidR="00BB5978" w:rsidRPr="00CE29FD">
        <w:t xml:space="preserve"> </w:t>
      </w:r>
      <w:r w:rsidR="00BB5978" w:rsidRPr="00CE29FD">
        <w:rPr>
          <w:rFonts w:ascii="Cambria Math" w:hAnsi="Cambria Math" w:cs="Cambria Math"/>
        </w:rPr>
        <w:t>∈</w:t>
      </w:r>
      <w:r w:rsidR="00BB5978" w:rsidRPr="00CE29FD">
        <w:t xml:space="preserve"> {2, 3, 5, 10})</w:t>
      </w:r>
      <w:r w:rsidR="002D314E">
        <w:t xml:space="preserve"> –</w:t>
      </w:r>
      <w:r w:rsidR="00BB5978" w:rsidRPr="00CE29FD">
        <w:t xml:space="preserve"> but the best trees generated by equal weights, </w:t>
      </w:r>
      <w:del w:id="460" w:author="Martin Smith" w:date="2018-12-06T15:40:00Z">
        <w:r w:rsidR="00BB5978" w:rsidRPr="00CE29FD" w:rsidDel="001978D2">
          <w:delText xml:space="preserve">or </w:delText>
        </w:r>
      </w:del>
      <w:r w:rsidR="00BB5978" w:rsidRPr="00CE29FD">
        <w:t xml:space="preserve">implied weights with </w:t>
      </w:r>
      <w:r w:rsidR="00BB5978" w:rsidRPr="00CE29FD">
        <w:rPr>
          <w:i/>
        </w:rPr>
        <w:t xml:space="preserve">k </w:t>
      </w:r>
      <w:r w:rsidR="00BB5978" w:rsidRPr="00CE29FD">
        <w:t>= 1,</w:t>
      </w:r>
      <w:ins w:id="461" w:author="Martin Smith" w:date="2018-12-06T15:41:00Z">
        <w:r>
          <w:t xml:space="preserve"> and the consensus of </w:t>
        </w:r>
        <w:r>
          <w:rPr>
            <w:i/>
          </w:rPr>
          <w:t>k</w:t>
        </w:r>
        <w:r w:rsidRPr="001978D2">
          <w:rPr>
            <w:rPrChange w:id="462" w:author="Martin Smith" w:date="2018-12-06T15:41:00Z">
              <w:rPr>
                <w:i/>
              </w:rPr>
            </w:rPrChange>
          </w:rPr>
          <w:t xml:space="preserve"> </w:t>
        </w:r>
        <w:r>
          <w:t>values</w:t>
        </w:r>
      </w:ins>
      <w:r w:rsidR="00BB5978" w:rsidRPr="00CE29FD">
        <w:t xml:space="preserve"> are significantly worse than those produced by the other methods</w:t>
      </w:r>
      <w:r w:rsidR="00DC27C2" w:rsidRPr="00CE29FD">
        <w:t xml:space="preserve"> (Figure </w:t>
      </w:r>
      <w:del w:id="463" w:author="Martin Smith" w:date="2018-12-06T15:40:00Z">
        <w:r w:rsidR="00DC27C2" w:rsidRPr="00CE29FD" w:rsidDel="001978D2">
          <w:delText>1</w:delText>
        </w:r>
      </w:del>
      <w:ins w:id="464" w:author="Martin Smith" w:date="2018-12-06T15:40:00Z">
        <w:r>
          <w:t>2</w:t>
        </w:r>
      </w:ins>
      <w:r w:rsidR="00F169B9">
        <w:t>a</w:t>
      </w:r>
      <w:ins w:id="465" w:author="Martin Smith" w:date="2018-12-07T10:04:00Z">
        <w:r w:rsidR="00AE44AA">
          <w:t>;</w:t>
        </w:r>
      </w:ins>
      <w:ins w:id="466" w:author="Martin Smith" w:date="2018-12-06T15:41:00Z">
        <w:r w:rsidR="00EF0261">
          <w:t xml:space="preserve"> Supplementary Text</w:t>
        </w:r>
      </w:ins>
      <w:r w:rsidR="00DC27C2" w:rsidRPr="00CE29FD">
        <w:t>)</w:t>
      </w:r>
      <w:r w:rsidR="00BB5978" w:rsidRPr="00CE29FD">
        <w:t>.</w:t>
      </w:r>
    </w:p>
    <w:p w14:paraId="5DFEA487" w14:textId="526F1491" w:rsidR="0046706B" w:rsidRPr="00CE29FD" w:rsidRDefault="008E17B5" w:rsidP="009A22E3">
      <w:pPr>
        <w:pStyle w:val="Subsequentpara"/>
        <w:rPr>
          <w:lang w:val="en-CA" w:bidi="en-US"/>
        </w:rPr>
      </w:pPr>
      <w:r>
        <w:rPr>
          <w:lang w:val="en-CA" w:bidi="en-US"/>
        </w:rPr>
        <w:t xml:space="preserve">Collapsing the </w:t>
      </w:r>
      <w:r w:rsidR="0034601B">
        <w:rPr>
          <w:lang w:val="en-CA" w:bidi="en-US"/>
        </w:rPr>
        <w:t xml:space="preserve">least-supported </w:t>
      </w:r>
      <w:ins w:id="467" w:author="Martin Smith" w:date="2018-11-23T11:22:00Z">
        <w:r w:rsidR="006F14CF">
          <w:rPr>
            <w:lang w:val="en-CA" w:bidi="en-US"/>
          </w:rPr>
          <w:t>group</w:t>
        </w:r>
      </w:ins>
      <w:del w:id="468" w:author="Martin Smith" w:date="2018-11-23T11:22:00Z">
        <w:r w:rsidR="0034601B" w:rsidDel="006F14CF">
          <w:rPr>
            <w:lang w:val="en-CA" w:bidi="en-US"/>
          </w:rPr>
          <w:delText>node</w:delText>
        </w:r>
      </w:del>
      <w:r w:rsidR="0034601B">
        <w:rPr>
          <w:lang w:val="en-CA" w:bidi="en-US"/>
        </w:rPr>
        <w:t>s</w:t>
      </w:r>
      <w:r>
        <w:rPr>
          <w:lang w:val="en-CA" w:bidi="en-US"/>
        </w:rPr>
        <w:t xml:space="preserve"> </w:t>
      </w:r>
      <w:ins w:id="469" w:author="Martin Smith" w:date="2018-12-04T17:59:00Z">
        <w:r w:rsidR="00A669AA">
          <w:rPr>
            <w:lang w:val="en-CA" w:bidi="en-US"/>
          </w:rPr>
          <w:t xml:space="preserve">initially </w:t>
        </w:r>
      </w:ins>
      <w:r>
        <w:rPr>
          <w:lang w:val="en-CA" w:bidi="en-US"/>
        </w:rPr>
        <w:t xml:space="preserve">increases the overall accuracy (as predicted in </w:t>
      </w:r>
      <w:r w:rsidR="004378E4">
        <w:rPr>
          <w:lang w:val="en-CA" w:bidi="en-US"/>
        </w:rPr>
        <w:fldChar w:fldCharType="begin" w:fldLock="1"/>
      </w:r>
      <w:r w:rsidR="00672612">
        <w:rPr>
          <w:lang w:val="en-CA" w:bidi="en-US"/>
        </w:rPr>
        <w:instrText>ADDIN CSL_CITATION { "citationItems" : [ { "id" : "ITEM-1", "itemData" : { "DOI" : "10.1016/j.ympev.2015.04.003", "ISSN" : "10557903", "abstract" : "This paper describes an efficient implementation of triplet-based measures of stability, in the program TNT. The only available implementations of such measures are much slower than the present one, either because of an inefficient implementation (Phyutility, Thor) or because the stability is evaluated with quartets (RogueNaRok, requiring O(t 4 ), instead of the O(t 3 ) possible for triplets). The method to quickly calculate triplets is applied to solving IterPCR (Pol and Escapa, 2009). It is shown that, in some cases, IterPCR or other algorithms in the program TNT (e.g. commands prunnelsen, prunmajor, or chkmoves) produce more informative results than analysis with RogueNaRok.", "author" : [ { "dropping-particle" : "", "family" : "Goloboff", "given" : "Pablo A.", "non-dropping-particle" : "", "parse-names" : false, "suffix" : "" }, { "dropping-particle" : "", "family" : "Szumik", "given" : "Claudia A.", "non-dropping-particle" : "", "parse-names" : false, "suffix" : "" } ], "container-title" : "Molecular Phylogenetics and Evolution", "id" : "ITEM-1", "issued" : { "date-parts" : [ [ "2015" ] ] }, "note" : "USEFUL TECHNIQUE!! Apply immediately!!\nKeyword TNT", "page" : "93-104", "publisher" : "Elsevier Inc.", "title" : "Identifying unstable taxa: efficient implementation of triplet-based measures of stability, and comparison with Phyutility and RogueNaRok", "type" : "article-journal", "volume" : "88" }, "label" : "volume", "uris" : [ "http://www.mendeley.com/documents/?uuid=dfbe2a09-68bc-47e0-8d97-0dc63d2a32ea" ] }, { "id" : "ITEM-2",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"ITEM-2", "issue" : "4", "issued" : { "date-parts" : [ [ "2018" ] ] }, "page" : "407-437", "title" : "Weighted parsimony outperforms other methods of phylogenetic inference under models appropriate for morphology", "type" : "article-journal", "volume" : "34" }, "label" : "volume", "uris" : [ "http://www.mendeley.com/documents/?uuid=48a80001-47c8-491e-b200-d8499f65566c" ] } ], "mendeley" : { "formattedCitation" : "[2,33]", "plainTextFormattedCitation" : "[2,33]", "previouslyFormattedCitation" : "(Goloboff and Szumik 2015; Goloboff, Torres, and Arias 2018)" }, "properties" : { "noteIndex" : 0 }, "schema" : "https://github.com/citation-style-language/schema/raw/master/csl-citation.json" }</w:instrText>
      </w:r>
      <w:r w:rsidR="004378E4">
        <w:rPr>
          <w:lang w:val="en-CA" w:bidi="en-US"/>
        </w:rPr>
        <w:fldChar w:fldCharType="separate"/>
      </w:r>
      <w:r w:rsidR="00672612" w:rsidRPr="00672612">
        <w:rPr>
          <w:noProof/>
          <w:lang w:val="en-CA" w:bidi="en-US"/>
        </w:rPr>
        <w:t>[2,33]</w:t>
      </w:r>
      <w:r w:rsidR="004378E4">
        <w:rPr>
          <w:lang w:val="en-CA" w:bidi="en-US"/>
        </w:rPr>
        <w:fldChar w:fldCharType="end"/>
      </w:r>
      <w:r>
        <w:rPr>
          <w:lang w:val="en-CA" w:bidi="en-US"/>
        </w:rPr>
        <w:t>)</w:t>
      </w:r>
      <w:r w:rsidR="009A22E3" w:rsidRPr="00CE29FD">
        <w:rPr>
          <w:lang w:val="en-CA" w:bidi="en-US"/>
        </w:rPr>
        <w:t xml:space="preserve">, leading to a </w:t>
      </w:r>
      <w:del w:id="470" w:author="Martin Smith" w:date="2018-12-06T15:41:00Z">
        <w:r w:rsidR="009A22E3" w:rsidRPr="00CE29FD" w:rsidDel="00EF0261">
          <w:rPr>
            <w:lang w:val="en-CA" w:bidi="en-US"/>
          </w:rPr>
          <w:delText xml:space="preserve">trivial </w:delText>
        </w:r>
      </w:del>
      <w:ins w:id="471" w:author="Martin Smith" w:date="2018-12-06T15:41:00Z">
        <w:r w:rsidR="00EF0261">
          <w:rPr>
            <w:lang w:val="en-CA" w:bidi="en-US"/>
          </w:rPr>
          <w:t xml:space="preserve">slight </w:t>
        </w:r>
      </w:ins>
      <w:r w:rsidR="009A22E3" w:rsidRPr="00CE29FD">
        <w:rPr>
          <w:lang w:val="en-CA" w:bidi="en-US"/>
        </w:rPr>
        <w:t>increase in the overall informativeness of the tree</w:t>
      </w:r>
      <w:ins w:id="472" w:author="Martin Smith" w:date="2018-12-07T10:04:00Z">
        <w:r w:rsidR="00AE44AA">
          <w:rPr>
            <w:lang w:val="en-CA" w:bidi="en-US"/>
          </w:rPr>
          <w:t xml:space="preserve"> (Figure 2a,b)</w:t>
        </w:r>
      </w:ins>
      <w:r w:rsidR="00C96343" w:rsidRPr="00C96343">
        <w:rPr>
          <w:lang w:val="en-CA" w:bidi="en-US"/>
        </w:rPr>
        <w:t xml:space="preserve">. </w:t>
      </w:r>
      <w:del w:id="473" w:author="Martin Smith" w:date="2018-12-06T16:26:00Z">
        <w:r w:rsidR="0046589F" w:rsidRPr="00CE29FD" w:rsidDel="00D36C1D">
          <w:rPr>
            <w:lang w:val="en-CA" w:bidi="en-US"/>
          </w:rPr>
          <w:delText>After a point</w:delText>
        </w:r>
      </w:del>
      <w:ins w:id="474" w:author="Martin Smith" w:date="2018-12-06T16:26:00Z">
        <w:r w:rsidR="00D36C1D">
          <w:rPr>
            <w:lang w:val="en-CA" w:bidi="en-US"/>
          </w:rPr>
          <w:t>Bey</w:t>
        </w:r>
      </w:ins>
      <w:ins w:id="475" w:author="Martin Smith" w:date="2018-12-06T16:27:00Z">
        <w:r w:rsidR="00D36C1D">
          <w:rPr>
            <w:lang w:val="en-CA" w:bidi="en-US"/>
          </w:rPr>
          <w:t xml:space="preserve">ond a GC score of c. </w:t>
        </w:r>
      </w:ins>
      <w:ins w:id="476" w:author="Martin Smith" w:date="2018-12-06T16:30:00Z">
        <w:r w:rsidR="00FD7747">
          <w:rPr>
            <w:lang w:val="en-CA" w:bidi="en-US"/>
          </w:rPr>
          <w:t>−</w:t>
        </w:r>
      </w:ins>
      <w:ins w:id="477" w:author="Martin Smith" w:date="2018-12-06T16:27:00Z">
        <w:r w:rsidR="00D36C1D">
          <w:rPr>
            <w:lang w:val="en-CA" w:bidi="en-US"/>
          </w:rPr>
          <w:t>15</w:t>
        </w:r>
      </w:ins>
      <w:r w:rsidR="0046589F" w:rsidRPr="00CE29FD">
        <w:rPr>
          <w:lang w:val="en-CA" w:bidi="en-US"/>
        </w:rPr>
        <w:t xml:space="preserve">, the </w:t>
      </w:r>
      <w:r w:rsidR="005F53CD" w:rsidRPr="00CE29FD">
        <w:rPr>
          <w:lang w:val="en-CA" w:bidi="en-US"/>
        </w:rPr>
        <w:t xml:space="preserve">gain in accuracy no longer offsets the </w:t>
      </w:r>
      <w:r w:rsidR="00B93B03">
        <w:rPr>
          <w:lang w:val="en-CA" w:bidi="en-US"/>
        </w:rPr>
        <w:t xml:space="preserve">resolution </w:t>
      </w:r>
      <w:r w:rsidR="005F53CD" w:rsidRPr="00CE29FD">
        <w:rPr>
          <w:lang w:val="en-CA" w:bidi="en-US"/>
        </w:rPr>
        <w:t>lost</w:t>
      </w:r>
      <w:ins w:id="478" w:author="Martin Smith" w:date="2018-12-04T18:00:00Z">
        <w:r w:rsidR="00A669AA">
          <w:rPr>
            <w:lang w:val="en-CA" w:bidi="en-US"/>
          </w:rPr>
          <w:t xml:space="preserve">; </w:t>
        </w:r>
      </w:ins>
      <w:del w:id="479" w:author="Martin Smith" w:date="2018-12-04T18:00:00Z">
        <w:r w:rsidR="004378E4" w:rsidDel="00A669AA">
          <w:rPr>
            <w:lang w:val="en-CA" w:bidi="en-US"/>
          </w:rPr>
          <w:delText xml:space="preserve">, and </w:delText>
        </w:r>
      </w:del>
      <w:r w:rsidR="004378E4">
        <w:rPr>
          <w:lang w:val="en-CA" w:bidi="en-US"/>
        </w:rPr>
        <w:t xml:space="preserve">collapsing further </w:t>
      </w:r>
      <w:del w:id="480" w:author="Martin Smith" w:date="2018-11-23T11:22:00Z">
        <w:r w:rsidR="005F53CD" w:rsidRPr="00CE29FD" w:rsidDel="006F14CF">
          <w:rPr>
            <w:lang w:val="en-CA" w:bidi="en-US"/>
          </w:rPr>
          <w:delText>nodes</w:delText>
        </w:r>
        <w:r w:rsidR="004378E4" w:rsidDel="006F14CF">
          <w:rPr>
            <w:lang w:val="en-CA" w:bidi="en-US"/>
          </w:rPr>
          <w:delText xml:space="preserve"> </w:delText>
        </w:r>
      </w:del>
      <w:ins w:id="481" w:author="Martin Smith" w:date="2018-11-23T11:22:00Z">
        <w:r w:rsidR="006F14CF">
          <w:rPr>
            <w:lang w:val="en-CA" w:bidi="en-US"/>
          </w:rPr>
          <w:t>group</w:t>
        </w:r>
        <w:r w:rsidR="006F14CF" w:rsidRPr="00CE29FD">
          <w:rPr>
            <w:lang w:val="en-CA" w:bidi="en-US"/>
          </w:rPr>
          <w:t>s</w:t>
        </w:r>
        <w:r w:rsidR="006F14CF">
          <w:rPr>
            <w:lang w:val="en-CA" w:bidi="en-US"/>
          </w:rPr>
          <w:t xml:space="preserve"> </w:t>
        </w:r>
      </w:ins>
      <w:ins w:id="482" w:author="Martin Smith" w:date="2018-12-04T18:00:00Z">
        <w:r w:rsidR="00A669AA">
          <w:rPr>
            <w:lang w:val="en-CA" w:bidi="en-US"/>
          </w:rPr>
          <w:t xml:space="preserve">thus removes ‘correct’ information and </w:t>
        </w:r>
      </w:ins>
      <w:ins w:id="483" w:author="Martin Smith" w:date="2018-12-04T18:01:00Z">
        <w:r w:rsidR="00A669AA">
          <w:rPr>
            <w:lang w:val="en-CA" w:bidi="en-US"/>
          </w:rPr>
          <w:t xml:space="preserve">reduces </w:t>
        </w:r>
      </w:ins>
      <w:del w:id="484" w:author="Martin Smith" w:date="2018-12-04T18:00:00Z">
        <w:r w:rsidR="004378E4" w:rsidDel="00A669AA">
          <w:rPr>
            <w:lang w:val="en-CA" w:bidi="en-US"/>
          </w:rPr>
          <w:delText xml:space="preserve">increases </w:delText>
        </w:r>
      </w:del>
      <w:r w:rsidR="004378E4">
        <w:rPr>
          <w:lang w:val="en-CA" w:bidi="en-US"/>
        </w:rPr>
        <w:t xml:space="preserve">the </w:t>
      </w:r>
      <w:del w:id="485" w:author="Martin Smith" w:date="2018-12-04T18:01:00Z">
        <w:r w:rsidR="004378E4" w:rsidDel="00A669AA">
          <w:rPr>
            <w:lang w:val="en-CA" w:bidi="en-US"/>
          </w:rPr>
          <w:delText>dis</w:delText>
        </w:r>
      </w:del>
      <w:r w:rsidR="004378E4">
        <w:rPr>
          <w:lang w:val="en-CA" w:bidi="en-US"/>
        </w:rPr>
        <w:t xml:space="preserve">similarity between the </w:t>
      </w:r>
      <w:r w:rsidR="0046589F" w:rsidRPr="00CE29FD">
        <w:rPr>
          <w:lang w:val="en-CA" w:bidi="en-US"/>
        </w:rPr>
        <w:t xml:space="preserve">tree </w:t>
      </w:r>
      <w:r w:rsidR="004378E4">
        <w:rPr>
          <w:lang w:val="en-CA" w:bidi="en-US"/>
        </w:rPr>
        <w:t xml:space="preserve">and </w:t>
      </w:r>
      <w:r w:rsidR="00034FA6" w:rsidRPr="00CE29FD">
        <w:rPr>
          <w:lang w:val="en-CA" w:bidi="en-US"/>
        </w:rPr>
        <w:t xml:space="preserve">the </w:t>
      </w:r>
      <w:r w:rsidR="004378E4">
        <w:rPr>
          <w:lang w:val="en-CA" w:bidi="en-US"/>
        </w:rPr>
        <w:t xml:space="preserve">reference </w:t>
      </w:r>
      <w:r w:rsidR="00034FA6" w:rsidRPr="00CE29FD">
        <w:rPr>
          <w:lang w:val="en-CA" w:bidi="en-US"/>
        </w:rPr>
        <w:t>tree</w:t>
      </w:r>
      <w:r w:rsidR="00C96343" w:rsidRPr="00C96343">
        <w:rPr>
          <w:lang w:val="en-CA" w:bidi="en-US"/>
        </w:rPr>
        <w:t xml:space="preserve">. </w:t>
      </w:r>
      <w:r w:rsidR="003B3F53">
        <w:rPr>
          <w:lang w:val="en-CA" w:bidi="en-US"/>
        </w:rPr>
        <w:t xml:space="preserve">Because </w:t>
      </w:r>
      <w:del w:id="486" w:author="Martin Smith" w:date="2018-12-06T16:25:00Z">
        <w:r w:rsidR="0046589F" w:rsidRPr="00CE29FD" w:rsidDel="004B4B08">
          <w:rPr>
            <w:lang w:val="en-CA" w:bidi="en-US"/>
          </w:rPr>
          <w:delText xml:space="preserve">equal weights and </w:delText>
        </w:r>
      </w:del>
      <w:ins w:id="487" w:author="Martin Smith" w:date="2018-12-06T16:25:00Z">
        <w:r w:rsidR="00D36C1D">
          <w:rPr>
            <w:lang w:val="en-CA" w:bidi="en-US"/>
          </w:rPr>
          <w:t xml:space="preserve">a </w:t>
        </w:r>
      </w:ins>
      <w:r w:rsidR="0046589F" w:rsidRPr="00CE29FD">
        <w:rPr>
          <w:lang w:val="en-CA" w:bidi="en-US"/>
        </w:rPr>
        <w:t xml:space="preserve">Bayesian </w:t>
      </w:r>
      <w:r w:rsidR="003B3F53">
        <w:rPr>
          <w:lang w:val="en-CA" w:bidi="en-US"/>
        </w:rPr>
        <w:t>approach</w:t>
      </w:r>
      <w:del w:id="488" w:author="Martin Smith" w:date="2018-12-06T16:25:00Z">
        <w:r w:rsidR="003B3F53" w:rsidDel="00D36C1D">
          <w:rPr>
            <w:lang w:val="en-CA" w:bidi="en-US"/>
          </w:rPr>
          <w:delText>es</w:delText>
        </w:r>
      </w:del>
      <w:r w:rsidR="0034601B">
        <w:rPr>
          <w:lang w:val="en-CA" w:bidi="en-US"/>
        </w:rPr>
        <w:t xml:space="preserve"> result</w:t>
      </w:r>
      <w:ins w:id="489" w:author="Martin Smith" w:date="2018-12-06T16:25:00Z">
        <w:r w:rsidR="00D36C1D">
          <w:rPr>
            <w:lang w:val="en-CA" w:bidi="en-US"/>
          </w:rPr>
          <w:t>s</w:t>
        </w:r>
      </w:ins>
      <w:r w:rsidR="0034601B">
        <w:rPr>
          <w:lang w:val="en-CA" w:bidi="en-US"/>
        </w:rPr>
        <w:t xml:space="preserve"> in</w:t>
      </w:r>
      <w:r w:rsidR="00A75F32">
        <w:rPr>
          <w:lang w:val="en-CA" w:bidi="en-US"/>
        </w:rPr>
        <w:t xml:space="preserve"> less</w:t>
      </w:r>
      <w:r w:rsidR="0034601B">
        <w:rPr>
          <w:lang w:val="en-CA" w:bidi="en-US"/>
        </w:rPr>
        <w:t xml:space="preserve"> </w:t>
      </w:r>
      <w:r w:rsidR="00ED23BE">
        <w:rPr>
          <w:lang w:val="en-CA" w:bidi="en-US"/>
        </w:rPr>
        <w:t>resolution</w:t>
      </w:r>
      <w:r w:rsidR="003B3F53">
        <w:rPr>
          <w:lang w:val="en-CA" w:bidi="en-US"/>
        </w:rPr>
        <w:t xml:space="preserve">, </w:t>
      </w:r>
      <w:del w:id="490" w:author="Martin Smith" w:date="2018-12-06T16:25:00Z">
        <w:r w:rsidR="003B3F53" w:rsidDel="00D36C1D">
          <w:rPr>
            <w:lang w:val="en-CA" w:bidi="en-US"/>
          </w:rPr>
          <w:delText xml:space="preserve">their </w:delText>
        </w:r>
      </w:del>
      <w:ins w:id="491" w:author="Martin Smith" w:date="2018-12-06T16:25:00Z">
        <w:r w:rsidR="00D36C1D">
          <w:rPr>
            <w:lang w:val="en-CA" w:bidi="en-US"/>
          </w:rPr>
          <w:t xml:space="preserve">its </w:t>
        </w:r>
      </w:ins>
      <w:r w:rsidR="003B3F53">
        <w:rPr>
          <w:lang w:val="en-CA" w:bidi="en-US"/>
        </w:rPr>
        <w:t xml:space="preserve">most resolved trees cannot generally be improved by collapsing </w:t>
      </w:r>
      <w:del w:id="492" w:author="Martin Smith" w:date="2018-11-23T11:22:00Z">
        <w:r w:rsidR="003B3F53" w:rsidDel="006F14CF">
          <w:rPr>
            <w:lang w:val="en-CA" w:bidi="en-US"/>
          </w:rPr>
          <w:delText>nodes</w:delText>
        </w:r>
      </w:del>
      <w:ins w:id="493" w:author="Martin Smith" w:date="2018-11-23T11:22:00Z">
        <w:r w:rsidR="006F14CF">
          <w:rPr>
            <w:lang w:val="en-CA" w:bidi="en-US"/>
          </w:rPr>
          <w:t>groups</w:t>
        </w:r>
      </w:ins>
      <w:ins w:id="494" w:author="Martin Smith" w:date="2018-12-04T18:04:00Z">
        <w:r w:rsidR="00231320">
          <w:rPr>
            <w:lang w:val="en-CA" w:bidi="en-US"/>
          </w:rPr>
          <w:t xml:space="preserve"> (</w:t>
        </w:r>
      </w:ins>
      <w:ins w:id="495" w:author="Martin Smith" w:date="2018-12-06T16:26:00Z">
        <w:r w:rsidR="00D36C1D" w:rsidRPr="00AE44AA">
          <w:rPr>
            <w:lang w:val="en-CA" w:bidi="en-US"/>
          </w:rPr>
          <w:t>Fig</w:t>
        </w:r>
      </w:ins>
      <w:ins w:id="496" w:author="Martin Smith" w:date="2018-12-07T10:05:00Z">
        <w:r w:rsidR="00AE44AA" w:rsidRPr="00AE44AA">
          <w:rPr>
            <w:lang w:val="en-CA" w:bidi="en-US"/>
            <w:rPrChange w:id="497" w:author="Martin Smith" w:date="2018-12-07T10:05:00Z">
              <w:rPr>
                <w:highlight w:val="yellow"/>
                <w:lang w:val="en-CA" w:bidi="en-US"/>
              </w:rPr>
            </w:rPrChange>
          </w:rPr>
          <w:t>ures</w:t>
        </w:r>
      </w:ins>
      <w:ins w:id="498" w:author="Martin Smith" w:date="2018-12-06T16:26:00Z">
        <w:r w:rsidR="00D36C1D" w:rsidRPr="00AE44AA">
          <w:rPr>
            <w:lang w:val="en-CA" w:bidi="en-US"/>
          </w:rPr>
          <w:t xml:space="preserve"> 1</w:t>
        </w:r>
        <w:r w:rsidR="00D36C1D" w:rsidRPr="007128D4">
          <w:rPr>
            <w:lang w:val="en-CA" w:bidi="en-US"/>
          </w:rPr>
          <w:t>c,d</w:t>
        </w:r>
      </w:ins>
      <w:ins w:id="499" w:author="Martin Smith" w:date="2018-12-07T10:05:00Z">
        <w:r w:rsidR="00AE44AA" w:rsidRPr="00AE44AA">
          <w:rPr>
            <w:lang w:val="en-CA" w:bidi="en-US"/>
            <w:rPrChange w:id="500" w:author="Martin Smith" w:date="2018-12-07T10:05:00Z">
              <w:rPr>
                <w:highlight w:val="yellow"/>
                <w:lang w:val="en-CA" w:bidi="en-US"/>
              </w:rPr>
            </w:rPrChange>
          </w:rPr>
          <w:t>, 2</w:t>
        </w:r>
      </w:ins>
      <w:ins w:id="501" w:author="Martin Smith" w:date="2018-12-04T18:04:00Z">
        <w:r w:rsidR="00231320">
          <w:rPr>
            <w:lang w:val="en-CA" w:bidi="en-US"/>
          </w:rPr>
          <w:t>)</w:t>
        </w:r>
      </w:ins>
      <w:r w:rsidR="003B3F53">
        <w:rPr>
          <w:lang w:val="en-CA" w:bidi="en-US"/>
        </w:rPr>
        <w:t>.</w:t>
      </w:r>
    </w:p>
    <w:p w14:paraId="03DCE8D5" w14:textId="2EA7B499" w:rsidR="00291BAE" w:rsidRPr="00CE29FD" w:rsidRDefault="006E471C" w:rsidP="00291BAE">
      <w:pPr>
        <w:pStyle w:val="Subsequentpara"/>
        <w:rPr>
          <w:lang w:val="en-CA" w:bidi="en-US"/>
        </w:rPr>
      </w:pPr>
      <w:r>
        <w:rPr>
          <w:lang w:val="en-CA" w:bidi="en-US"/>
        </w:rPr>
        <w:t xml:space="preserve">These results </w:t>
      </w:r>
      <w:r w:rsidR="008840DE">
        <w:rPr>
          <w:lang w:val="en-CA" w:bidi="en-US"/>
        </w:rPr>
        <w:t xml:space="preserve">hold even if the </w:t>
      </w:r>
      <w:r w:rsidR="005122C4">
        <w:rPr>
          <w:lang w:val="en-CA" w:bidi="en-US"/>
        </w:rPr>
        <w:t>(problematic)</w:t>
      </w:r>
      <w:r w:rsidR="008840DE">
        <w:rPr>
          <w:lang w:val="en-CA" w:bidi="en-US"/>
        </w:rPr>
        <w:t xml:space="preserve"> </w:t>
      </w:r>
      <w:del w:id="502" w:author="Martin Smith" w:date="2018-12-06T16:28:00Z">
        <w:r w:rsidR="008840DE" w:rsidDel="003B4A89">
          <w:rPr>
            <w:lang w:val="en-CA" w:bidi="en-US"/>
          </w:rPr>
          <w:delText xml:space="preserve">symmetric </w:delText>
        </w:r>
      </w:del>
      <w:ins w:id="503" w:author="Martin Smith" w:date="2018-12-06T16:28:00Z">
        <w:r w:rsidR="003B4A89">
          <w:rPr>
            <w:lang w:val="en-CA" w:bidi="en-US"/>
          </w:rPr>
          <w:t xml:space="preserve">partition </w:t>
        </w:r>
      </w:ins>
      <w:r w:rsidR="008840DE">
        <w:rPr>
          <w:lang w:val="en-CA" w:bidi="en-US"/>
        </w:rPr>
        <w:t xml:space="preserve">difference metric is employed </w:t>
      </w:r>
      <w:r w:rsidR="00E65A11" w:rsidRPr="00CE29FD">
        <w:rPr>
          <w:lang w:val="en-CA" w:bidi="en-US"/>
        </w:rPr>
        <w:t xml:space="preserve">(Figure </w:t>
      </w:r>
      <w:r w:rsidR="006337E5">
        <w:rPr>
          <w:lang w:val="en-CA" w:bidi="en-US"/>
        </w:rPr>
        <w:t>1</w:t>
      </w:r>
      <w:del w:id="504" w:author="Martin Smith" w:date="2018-12-07T10:05:00Z">
        <w:r w:rsidR="00A94364" w:rsidDel="007128D4">
          <w:rPr>
            <w:lang w:val="en-CA" w:bidi="en-US"/>
          </w:rPr>
          <w:delText>c</w:delText>
        </w:r>
      </w:del>
      <w:ins w:id="505" w:author="Martin Smith" w:date="2018-12-07T10:05:00Z">
        <w:r w:rsidR="007128D4">
          <w:rPr>
            <w:lang w:val="en-CA" w:bidi="en-US"/>
          </w:rPr>
          <w:t>b</w:t>
        </w:r>
      </w:ins>
      <w:del w:id="506" w:author="Martin Smith" w:date="2018-12-07T10:05:00Z">
        <w:r w:rsidR="006A69F9" w:rsidDel="007128D4">
          <w:rPr>
            <w:lang w:val="en-CA" w:bidi="en-US"/>
          </w:rPr>
          <w:delText>,d</w:delText>
        </w:r>
      </w:del>
      <w:r w:rsidR="00E65A11" w:rsidRPr="00CE29FD">
        <w:rPr>
          <w:lang w:val="en-CA" w:bidi="en-US"/>
        </w:rPr>
        <w:t>)</w:t>
      </w:r>
      <w:r w:rsidR="008840DE">
        <w:rPr>
          <w:lang w:val="en-CA" w:bidi="en-US"/>
        </w:rPr>
        <w:t xml:space="preserve">, though </w:t>
      </w:r>
      <w:r w:rsidR="00DF4381" w:rsidRPr="00CE29FD">
        <w:rPr>
          <w:lang w:val="en-CA" w:bidi="en-US"/>
        </w:rPr>
        <w:t xml:space="preserve">relatively </w:t>
      </w:r>
      <w:r w:rsidR="00DF4381">
        <w:rPr>
          <w:lang w:val="en-CA" w:bidi="en-US"/>
        </w:rPr>
        <w:t xml:space="preserve">more </w:t>
      </w:r>
      <w:del w:id="507" w:author="Martin Smith" w:date="2018-11-23T11:22:00Z">
        <w:r w:rsidR="00DF4381" w:rsidRPr="00CE29FD" w:rsidDel="006F14CF">
          <w:rPr>
            <w:lang w:val="en-CA" w:bidi="en-US"/>
          </w:rPr>
          <w:delText xml:space="preserve">nodes </w:delText>
        </w:r>
      </w:del>
      <w:ins w:id="508" w:author="Martin Smith" w:date="2018-11-23T11:22:00Z">
        <w:r w:rsidR="006F14CF">
          <w:rPr>
            <w:lang w:val="en-CA" w:bidi="en-US"/>
          </w:rPr>
          <w:t>group</w:t>
        </w:r>
        <w:r w:rsidR="006F14CF" w:rsidRPr="00CE29FD">
          <w:rPr>
            <w:lang w:val="en-CA" w:bidi="en-US"/>
          </w:rPr>
          <w:t xml:space="preserve">s </w:t>
        </w:r>
      </w:ins>
      <w:r w:rsidR="00DF4381">
        <w:rPr>
          <w:lang w:val="en-CA" w:bidi="en-US"/>
        </w:rPr>
        <w:t>must be</w:t>
      </w:r>
      <w:r w:rsidR="00DF4381" w:rsidRPr="00CE29FD">
        <w:rPr>
          <w:lang w:val="en-CA" w:bidi="en-US"/>
        </w:rPr>
        <w:t xml:space="preserve"> collapsed </w:t>
      </w:r>
      <w:ins w:id="509" w:author="Martin Smith" w:date="2018-12-06T16:28:00Z">
        <w:r w:rsidR="003B4A89">
          <w:rPr>
            <w:lang w:val="en-CA" w:bidi="en-US"/>
          </w:rPr>
          <w:t xml:space="preserve">(those with a GC score of &lt; 10) </w:t>
        </w:r>
      </w:ins>
      <w:r w:rsidR="00D62E24">
        <w:rPr>
          <w:lang w:val="en-CA" w:bidi="en-US"/>
        </w:rPr>
        <w:t xml:space="preserve">to maximise </w:t>
      </w:r>
      <w:r w:rsidR="00DF4381">
        <w:rPr>
          <w:lang w:val="en-CA" w:bidi="en-US"/>
        </w:rPr>
        <w:t>this metric</w:t>
      </w:r>
      <w:del w:id="510" w:author="Martin Smith" w:date="2018-12-05T17:17:00Z">
        <w:r w:rsidR="00DF4381" w:rsidDel="006C574C">
          <w:rPr>
            <w:lang w:val="en-CA" w:bidi="en-US"/>
          </w:rPr>
          <w:delText xml:space="preserve"> </w:delText>
        </w:r>
        <w:r w:rsidR="00F3362D" w:rsidRPr="00CE29FD" w:rsidDel="006C574C">
          <w:rPr>
            <w:lang w:val="en-CA" w:bidi="en-US"/>
          </w:rPr>
          <w:delText xml:space="preserve">– indicating that the </w:delText>
        </w:r>
      </w:del>
      <w:del w:id="511" w:author="Martin Smith" w:date="2018-11-23T11:21:00Z">
        <w:r w:rsidR="00DF4381" w:rsidDel="002D1D30">
          <w:rPr>
            <w:lang w:val="en-CA" w:bidi="en-US"/>
          </w:rPr>
          <w:delText>edge</w:delText>
        </w:r>
      </w:del>
      <w:del w:id="512" w:author="Martin Smith" w:date="2018-12-05T17:17:00Z">
        <w:r w:rsidR="00DF4381" w:rsidDel="006C574C">
          <w:rPr>
            <w:lang w:val="en-CA" w:bidi="en-US"/>
          </w:rPr>
          <w:delText xml:space="preserve">-based </w:delText>
        </w:r>
        <w:r w:rsidR="00F3362D" w:rsidRPr="00CE29FD" w:rsidDel="006C574C">
          <w:rPr>
            <w:lang w:val="en-CA" w:bidi="en-US"/>
          </w:rPr>
          <w:delText xml:space="preserve">measure emphasizes accuracy over </w:delText>
        </w:r>
        <w:r w:rsidR="006378D0" w:rsidDel="006C574C">
          <w:rPr>
            <w:lang w:val="en-CA" w:bidi="en-US"/>
          </w:rPr>
          <w:delText>resolution</w:delText>
        </w:r>
      </w:del>
      <w:r w:rsidR="00F3362D" w:rsidRPr="00CE29FD">
        <w:rPr>
          <w:lang w:val="en-CA" w:bidi="en-US"/>
        </w:rPr>
        <w:t>.</w:t>
      </w:r>
      <w:r w:rsidR="00042311" w:rsidRPr="00CE29FD">
        <w:rPr>
          <w:lang w:val="en-CA" w:bidi="en-US"/>
        </w:rPr>
        <w:t xml:space="preserve"> T</w:t>
      </w:r>
      <w:r w:rsidR="003175BA" w:rsidRPr="00CE29FD">
        <w:rPr>
          <w:lang w:val="en-CA" w:bidi="en-US"/>
        </w:rPr>
        <w:t>he</w:t>
      </w:r>
      <w:r w:rsidR="00AF4A04">
        <w:rPr>
          <w:lang w:val="en-CA" w:bidi="en-US"/>
        </w:rPr>
        <w:t xml:space="preserve"> results do not meaningfully change when </w:t>
      </w:r>
      <w:r w:rsidR="00291BAE" w:rsidRPr="00CE29FD">
        <w:rPr>
          <w:lang w:val="en-CA" w:bidi="en-US"/>
        </w:rPr>
        <w:t>datasets with low consistency ind</w:t>
      </w:r>
      <w:r w:rsidR="00D62E24">
        <w:rPr>
          <w:lang w:val="en-CA" w:bidi="en-US"/>
        </w:rPr>
        <w:t>ices</w:t>
      </w:r>
      <w:r w:rsidR="00291BAE" w:rsidRPr="00CE29FD">
        <w:rPr>
          <w:lang w:val="en-CA" w:bidi="en-US"/>
        </w:rPr>
        <w:t xml:space="preserve"> are excluded</w:t>
      </w:r>
      <w:r w:rsidR="004F60E6" w:rsidRPr="00CE29FD">
        <w:rPr>
          <w:lang w:val="en-CA" w:bidi="en-US"/>
        </w:rPr>
        <w:t>.</w:t>
      </w:r>
    </w:p>
    <w:p w14:paraId="715232EB" w14:textId="3608C918" w:rsidR="009326F8" w:rsidRDefault="003E275C" w:rsidP="00291BAE">
      <w:pPr>
        <w:pStyle w:val="Subsequentpara"/>
        <w:rPr>
          <w:lang w:val="en-CA" w:bidi="en-US"/>
        </w:rPr>
      </w:pPr>
      <w:r>
        <w:rPr>
          <w:lang w:val="en-CA" w:bidi="en-US"/>
        </w:rPr>
        <w:t xml:space="preserve">Similar results are </w:t>
      </w:r>
      <w:r w:rsidR="00690C91" w:rsidRPr="00CE29FD">
        <w:rPr>
          <w:lang w:val="en-CA" w:bidi="en-US"/>
        </w:rPr>
        <w:t xml:space="preserve">observed in the </w:t>
      </w:r>
      <w:del w:id="513" w:author="Martin Smith" w:date="2018-12-04T17:53:00Z">
        <w:r w:rsidR="00FD380B" w:rsidRPr="00CE29FD" w:rsidDel="00FF17B2">
          <w:rPr>
            <w:lang w:val="en-CA" w:bidi="en-US"/>
          </w:rPr>
          <w:delText xml:space="preserve">O’Reilly </w:delText>
        </w:r>
        <w:r w:rsidR="00FD380B" w:rsidRPr="00CE29FD" w:rsidDel="00FF17B2">
          <w:rPr>
            <w:i/>
            <w:lang w:val="en-CA" w:bidi="en-US"/>
          </w:rPr>
          <w:delText>et al.</w:delText>
        </w:r>
        <w:r w:rsidR="00FD380B" w:rsidRPr="00CE29FD" w:rsidDel="00FF17B2">
          <w:rPr>
            <w:lang w:val="en-CA" w:bidi="en-US"/>
          </w:rPr>
          <w:delText xml:space="preserve"> </w:delText>
        </w:r>
      </w:del>
      <w:ins w:id="514" w:author="Martin Smith" w:date="2018-12-04T17:53:00Z">
        <w:r w:rsidR="00FF17B2">
          <w:rPr>
            <w:lang w:val="en-CA" w:bidi="en-US"/>
          </w:rPr>
          <w:t xml:space="preserve">OR </w:t>
        </w:r>
      </w:ins>
      <w:r w:rsidR="00FD380B" w:rsidRPr="00CE29FD">
        <w:rPr>
          <w:lang w:val="en-CA" w:bidi="en-US"/>
        </w:rPr>
        <w:t>datasets</w:t>
      </w:r>
      <w:r w:rsidR="002F7CF0" w:rsidRPr="00CE29FD">
        <w:rPr>
          <w:lang w:val="en-CA" w:bidi="en-US"/>
        </w:rPr>
        <w:t xml:space="preserve"> </w:t>
      </w:r>
      <w:r w:rsidR="00537405" w:rsidRPr="00CE29FD">
        <w:rPr>
          <w:lang w:val="en-CA" w:bidi="en-US"/>
        </w:rPr>
        <w:t xml:space="preserve">(Figure </w:t>
      </w:r>
      <w:r w:rsidR="00F169B9">
        <w:rPr>
          <w:lang w:val="en-CA" w:bidi="en-US"/>
        </w:rPr>
        <w:t>2</w:t>
      </w:r>
      <w:ins w:id="515" w:author="Martin Smith" w:date="2018-12-07T10:05:00Z">
        <w:r w:rsidR="00736A2C">
          <w:rPr>
            <w:lang w:val="en-CA" w:bidi="en-US"/>
          </w:rPr>
          <w:t>c</w:t>
        </w:r>
        <w:r w:rsidR="00736A2C">
          <w:rPr>
            <w:lang w:val="en-CA" w:bidi="en-US"/>
          </w:rPr>
          <w:softHyphen/>
          <w:t>–e</w:t>
        </w:r>
      </w:ins>
      <w:r w:rsidR="00537405" w:rsidRPr="00CE29FD">
        <w:rPr>
          <w:lang w:val="en-CA" w:bidi="en-US"/>
        </w:rPr>
        <w:t>)</w:t>
      </w:r>
      <w:r w:rsidR="00C91D4C" w:rsidRPr="00CE29FD">
        <w:rPr>
          <w:lang w:val="en-CA" w:bidi="en-US"/>
        </w:rPr>
        <w:t xml:space="preserve">: at any given level of </w:t>
      </w:r>
      <w:r w:rsidR="006378D0">
        <w:rPr>
          <w:lang w:val="en-CA" w:bidi="en-US"/>
        </w:rPr>
        <w:t>resolution</w:t>
      </w:r>
      <w:r w:rsidR="00C91D4C" w:rsidRPr="00CE29FD">
        <w:rPr>
          <w:lang w:val="en-CA" w:bidi="en-US"/>
        </w:rPr>
        <w:t xml:space="preserve">, the best trees </w:t>
      </w:r>
      <w:del w:id="516" w:author="Martin Smith" w:date="2018-12-04T18:06:00Z">
        <w:r w:rsidR="00C91D4C" w:rsidRPr="00CE29FD" w:rsidDel="008D4473">
          <w:rPr>
            <w:lang w:val="en-CA" w:bidi="en-US"/>
          </w:rPr>
          <w:delText xml:space="preserve">generated </w:delText>
        </w:r>
      </w:del>
      <w:ins w:id="517" w:author="Martin Smith" w:date="2018-12-04T18:06:00Z">
        <w:r w:rsidR="008D4473">
          <w:rPr>
            <w:lang w:val="en-CA" w:bidi="en-US"/>
          </w:rPr>
          <w:t xml:space="preserve">obtained </w:t>
        </w:r>
      </w:ins>
      <w:r w:rsidR="00C91D4C" w:rsidRPr="00CE29FD">
        <w:rPr>
          <w:lang w:val="en-CA" w:bidi="en-US"/>
        </w:rPr>
        <w:t xml:space="preserve">by the </w:t>
      </w:r>
      <w:r w:rsidR="00C91D4C" w:rsidRPr="007616F4">
        <w:rPr>
          <w:lang w:val="en-CA" w:bidi="en-US"/>
        </w:rPr>
        <w:t>Mk</w:t>
      </w:r>
      <w:r w:rsidR="00C91D4C" w:rsidRPr="00CE29FD">
        <w:rPr>
          <w:lang w:val="en-CA" w:bidi="en-US"/>
        </w:rPr>
        <w:t xml:space="preserve"> model are similar in accuracy to those </w:t>
      </w:r>
      <w:del w:id="518" w:author="Martin Smith" w:date="2018-12-04T18:06:00Z">
        <w:r w:rsidR="00C91D4C" w:rsidRPr="00CE29FD" w:rsidDel="008D4473">
          <w:rPr>
            <w:lang w:val="en-CA" w:bidi="en-US"/>
          </w:rPr>
          <w:delText xml:space="preserve">generated </w:delText>
        </w:r>
      </w:del>
      <w:ins w:id="519" w:author="Martin Smith" w:date="2018-12-04T18:06:00Z">
        <w:r w:rsidR="008D4473">
          <w:rPr>
            <w:lang w:val="en-CA" w:bidi="en-US"/>
          </w:rPr>
          <w:t xml:space="preserve">obtained </w:t>
        </w:r>
      </w:ins>
      <w:r w:rsidR="00C91D4C" w:rsidRPr="00CE29FD">
        <w:rPr>
          <w:lang w:val="en-CA" w:bidi="en-US"/>
        </w:rPr>
        <w:t xml:space="preserve">under implied weights (except with very small values of </w:t>
      </w:r>
      <w:r w:rsidR="00C91D4C" w:rsidRPr="00CE29FD">
        <w:rPr>
          <w:i/>
          <w:lang w:val="en-CA" w:bidi="en-US"/>
        </w:rPr>
        <w:t>k</w:t>
      </w:r>
      <w:r w:rsidR="00C91D4C" w:rsidRPr="00CE29FD">
        <w:rPr>
          <w:lang w:val="en-CA" w:bidi="en-US"/>
        </w:rPr>
        <w:t xml:space="preserve">), but are more accurate than those </w:t>
      </w:r>
      <w:del w:id="520" w:author="Martin Smith" w:date="2018-12-04T18:06:00Z">
        <w:r w:rsidR="00C91D4C" w:rsidRPr="00CE29FD" w:rsidDel="008D4473">
          <w:rPr>
            <w:lang w:val="en-CA" w:bidi="en-US"/>
          </w:rPr>
          <w:delText xml:space="preserve">generated </w:delText>
        </w:r>
      </w:del>
      <w:ins w:id="521" w:author="Martin Smith" w:date="2018-12-04T18:06:00Z">
        <w:r w:rsidR="008D4473">
          <w:rPr>
            <w:lang w:val="en-CA" w:bidi="en-US"/>
          </w:rPr>
          <w:t xml:space="preserve">obtained </w:t>
        </w:r>
      </w:ins>
      <w:r w:rsidR="00C91D4C" w:rsidRPr="00CE29FD">
        <w:rPr>
          <w:lang w:val="en-CA" w:bidi="en-US"/>
        </w:rPr>
        <w:t>using equal weights.</w:t>
      </w:r>
      <w:r w:rsidR="00E95BE0">
        <w:rPr>
          <w:lang w:val="en-CA" w:bidi="en-US"/>
        </w:rPr>
        <w:t xml:space="preserve">  </w:t>
      </w:r>
    </w:p>
    <w:p w14:paraId="091BC844" w14:textId="280F9FE4" w:rsidR="009E0836" w:rsidRDefault="009E0836" w:rsidP="00291BAE">
      <w:pPr>
        <w:pStyle w:val="Subsequentpara"/>
        <w:rPr>
          <w:lang w:val="en-CA" w:bidi="en-US"/>
        </w:rPr>
      </w:pPr>
      <w:r>
        <w:rPr>
          <w:lang w:val="en-CA" w:bidi="en-US"/>
        </w:rPr>
        <w:t xml:space="preserve">These datasets also demonstrate the impact of dataset size on </w:t>
      </w:r>
      <w:r w:rsidR="006A69F9">
        <w:rPr>
          <w:lang w:val="en-CA" w:bidi="en-US"/>
        </w:rPr>
        <w:t>tree</w:t>
      </w:r>
      <w:r>
        <w:rPr>
          <w:lang w:val="en-CA" w:bidi="en-US"/>
        </w:rPr>
        <w:t xml:space="preserve"> quality.  </w:t>
      </w:r>
      <w:ins w:id="522" w:author="Martin Smith" w:date="2018-12-04T11:01:00Z">
        <w:r w:rsidR="00972085">
          <w:rPr>
            <w:lang w:val="en-CA" w:bidi="en-US"/>
          </w:rPr>
          <w:t>With larger ratio</w:t>
        </w:r>
      </w:ins>
      <w:ins w:id="523" w:author="Martin Smith" w:date="2018-12-04T11:02:00Z">
        <w:r w:rsidR="00972085">
          <w:rPr>
            <w:lang w:val="en-CA" w:bidi="en-US"/>
          </w:rPr>
          <w:t xml:space="preserve">s </w:t>
        </w:r>
      </w:ins>
      <w:del w:id="524" w:author="Martin Smith" w:date="2018-12-04T11:02:00Z">
        <w:r w:rsidDel="00972085">
          <w:rPr>
            <w:lang w:val="en-CA" w:bidi="en-US"/>
          </w:rPr>
          <w:delText xml:space="preserve">When the ratio </w:delText>
        </w:r>
      </w:del>
      <w:r>
        <w:rPr>
          <w:lang w:val="en-CA" w:bidi="en-US"/>
        </w:rPr>
        <w:t xml:space="preserve">of characters to taxa </w:t>
      </w:r>
      <w:del w:id="525" w:author="Martin Smith" w:date="2018-12-04T11:02:00Z">
        <w:r w:rsidDel="00972085">
          <w:rPr>
            <w:lang w:val="en-CA" w:bidi="en-US"/>
          </w:rPr>
          <w:delText xml:space="preserve">is large </w:delText>
        </w:r>
      </w:del>
      <w:r>
        <w:rPr>
          <w:lang w:val="en-CA" w:bidi="en-US"/>
        </w:rPr>
        <w:t xml:space="preserve">(1000 or </w:t>
      </w:r>
      <w:del w:id="526" w:author="Martin Smith" w:date="2018-12-04T11:02:00Z">
        <w:r w:rsidDel="00972085">
          <w:rPr>
            <w:lang w:val="en-CA" w:bidi="en-US"/>
          </w:rPr>
          <w:delText xml:space="preserve">even </w:delText>
        </w:r>
      </w:del>
      <w:r>
        <w:rPr>
          <w:lang w:val="en-CA" w:bidi="en-US"/>
        </w:rPr>
        <w:t xml:space="preserve">350 characters, 75 tips), all methods produced </w:t>
      </w:r>
      <w:r w:rsidR="007616F4">
        <w:rPr>
          <w:lang w:val="en-CA" w:bidi="en-US"/>
        </w:rPr>
        <w:t xml:space="preserve">reasonably </w:t>
      </w:r>
      <w:r>
        <w:rPr>
          <w:lang w:val="en-CA" w:bidi="en-US"/>
        </w:rPr>
        <w:t>accurate, well-resolved trees</w:t>
      </w:r>
      <w:ins w:id="527" w:author="Martin Smith" w:date="2018-12-04T18:07:00Z">
        <w:r w:rsidR="008D4473">
          <w:rPr>
            <w:lang w:val="en-CA" w:bidi="en-US"/>
          </w:rPr>
          <w:t xml:space="preserve"> (Figure </w:t>
        </w:r>
      </w:ins>
      <w:ins w:id="528" w:author="Martin Smith" w:date="2018-12-06T16:29:00Z">
        <w:r w:rsidR="003B4A89" w:rsidRPr="00C66A54">
          <w:rPr>
            <w:lang w:val="en-CA" w:bidi="en-US"/>
          </w:rPr>
          <w:t>2</w:t>
        </w:r>
      </w:ins>
      <w:ins w:id="529" w:author="Martin Smith" w:date="2018-12-07T10:06:00Z">
        <w:r w:rsidR="00736A2C">
          <w:rPr>
            <w:lang w:val="en-CA" w:bidi="en-US"/>
          </w:rPr>
          <w:t>d</w:t>
        </w:r>
      </w:ins>
      <w:ins w:id="530" w:author="Martin Smith" w:date="2018-12-06T17:15:00Z">
        <w:r w:rsidR="0014404F" w:rsidRPr="00C66A54">
          <w:rPr>
            <w:lang w:val="en-CA" w:bidi="en-US"/>
          </w:rPr>
          <w:t>–e)</w:t>
        </w:r>
      </w:ins>
      <w:r w:rsidR="006A69F9">
        <w:rPr>
          <w:lang w:val="en-CA" w:bidi="en-US"/>
        </w:rPr>
        <w:t>.</w:t>
      </w:r>
      <w:r>
        <w:rPr>
          <w:lang w:val="en-CA" w:bidi="en-US"/>
        </w:rPr>
        <w:t xml:space="preserve"> </w:t>
      </w:r>
      <w:r w:rsidR="006A69F9">
        <w:rPr>
          <w:lang w:val="en-CA" w:bidi="en-US"/>
        </w:rPr>
        <w:t>W</w:t>
      </w:r>
      <w:r>
        <w:rPr>
          <w:lang w:val="en-CA" w:bidi="en-US"/>
        </w:rPr>
        <w:t>ith the smallest (100 character) datasets</w:t>
      </w:r>
      <w:ins w:id="531" w:author="Martin Smith" w:date="2018-12-07T10:06:00Z">
        <w:r w:rsidR="00736A2C">
          <w:rPr>
            <w:lang w:val="en-CA" w:bidi="en-US"/>
          </w:rPr>
          <w:t xml:space="preserve"> (Figure 2c)</w:t>
        </w:r>
      </w:ins>
      <w:r>
        <w:rPr>
          <w:lang w:val="en-CA" w:bidi="en-US"/>
        </w:rPr>
        <w:t xml:space="preserve">, </w:t>
      </w:r>
      <w:r w:rsidR="0036437B">
        <w:rPr>
          <w:lang w:val="en-CA" w:bidi="en-US"/>
        </w:rPr>
        <w:t xml:space="preserve">trees </w:t>
      </w:r>
      <w:r w:rsidR="006A69F9">
        <w:rPr>
          <w:lang w:val="en-CA" w:bidi="en-US"/>
        </w:rPr>
        <w:t>were much more different from</w:t>
      </w:r>
      <w:r w:rsidR="0036437B">
        <w:rPr>
          <w:lang w:val="en-CA" w:bidi="en-US"/>
        </w:rPr>
        <w:t xml:space="preserve"> the generative tree, </w:t>
      </w:r>
      <w:r w:rsidR="006A69F9">
        <w:rPr>
          <w:lang w:val="en-CA" w:bidi="en-US"/>
        </w:rPr>
        <w:t xml:space="preserve">and the choice of method influenced results more strongly: </w:t>
      </w:r>
      <w:r w:rsidR="0036437B">
        <w:rPr>
          <w:lang w:val="en-CA" w:bidi="en-US"/>
        </w:rPr>
        <w:t xml:space="preserve">the Bayesian approach could obtain substantially less </w:t>
      </w:r>
      <w:r w:rsidR="0036437B">
        <w:rPr>
          <w:lang w:val="en-CA" w:bidi="en-US"/>
        </w:rPr>
        <w:lastRenderedPageBreak/>
        <w:t>resolution</w:t>
      </w:r>
      <w:r w:rsidR="006A69F9">
        <w:rPr>
          <w:lang w:val="en-CA" w:bidi="en-US"/>
        </w:rPr>
        <w:t xml:space="preserve">, and implied weights recovered poor trees at low values of </w:t>
      </w:r>
      <w:r w:rsidR="006A69F9">
        <w:rPr>
          <w:i/>
          <w:lang w:val="en-CA" w:bidi="en-US"/>
        </w:rPr>
        <w:t>k</w:t>
      </w:r>
      <w:r w:rsidR="0036437B">
        <w:rPr>
          <w:lang w:val="en-CA" w:bidi="en-US"/>
        </w:rPr>
        <w:t xml:space="preserve">.  </w:t>
      </w:r>
      <w:r w:rsidR="00F46983">
        <w:rPr>
          <w:lang w:val="en-CA" w:bidi="en-US"/>
        </w:rPr>
        <w:t xml:space="preserve">No existing method </w:t>
      </w:r>
      <w:r w:rsidR="0036437B">
        <w:rPr>
          <w:lang w:val="en-CA" w:bidi="en-US"/>
        </w:rPr>
        <w:t xml:space="preserve">can </w:t>
      </w:r>
      <w:r w:rsidR="007F46BD">
        <w:rPr>
          <w:lang w:val="en-CA" w:bidi="en-US"/>
        </w:rPr>
        <w:t>overcome</w:t>
      </w:r>
      <w:r w:rsidR="0036437B">
        <w:rPr>
          <w:lang w:val="en-CA" w:bidi="en-US"/>
        </w:rPr>
        <w:t xml:space="preserve"> the inherent limitation of a low character to taxon ratio.</w:t>
      </w:r>
    </w:p>
    <w:p w14:paraId="11C81AF7" w14:textId="5CD146BD" w:rsidR="00B405E2" w:rsidRPr="00CE29FD" w:rsidRDefault="00B405E2" w:rsidP="00B405E2">
      <w:pPr>
        <w:pStyle w:val="Heading1"/>
        <w:rPr>
          <w:lang w:bidi="en-US"/>
        </w:rPr>
      </w:pPr>
      <w:r>
        <w:rPr>
          <w:lang w:bidi="en-US"/>
        </w:rPr>
        <w:t>Discussion</w:t>
      </w:r>
    </w:p>
    <w:p w14:paraId="1E7B5ED3" w14:textId="4F2F24BF" w:rsidR="001E2B69" w:rsidRDefault="00B13B85" w:rsidP="006B0636">
      <w:pPr>
        <w:pStyle w:val="Newsection"/>
      </w:pPr>
      <w:r>
        <w:t>I</w:t>
      </w:r>
      <w:r w:rsidR="001E2B69">
        <w:t xml:space="preserve">n the simulation studies analysed herein, parsimony </w:t>
      </w:r>
      <w:r w:rsidR="006A69F9">
        <w:t xml:space="preserve">and </w:t>
      </w:r>
      <w:r w:rsidR="001E2B69">
        <w:t xml:space="preserve">probabilistic analyses </w:t>
      </w:r>
      <w:r w:rsidR="006A69F9">
        <w:t xml:space="preserve">can generate equally </w:t>
      </w:r>
      <w:del w:id="532" w:author="Martin Smith" w:date="2018-12-04T18:07:00Z">
        <w:r w:rsidR="006A69F9" w:rsidDel="008D4473">
          <w:delText xml:space="preserve">useful </w:delText>
        </w:r>
      </w:del>
      <w:ins w:id="533" w:author="Martin Smith" w:date="2018-12-04T18:07:00Z">
        <w:r w:rsidR="008D4473">
          <w:t xml:space="preserve">informative </w:t>
        </w:r>
      </w:ins>
      <w:r w:rsidR="006A69F9">
        <w:t xml:space="preserve">reconstructions of </w:t>
      </w:r>
      <w:r w:rsidR="001E2B69">
        <w:t>evolutionary history</w:t>
      </w:r>
      <w:ins w:id="534" w:author="Martin Smith" w:date="2018-12-05T17:20:00Z">
        <w:r w:rsidR="006E54F3">
          <w:t xml:space="preserve">, </w:t>
        </w:r>
      </w:ins>
      <w:ins w:id="535" w:author="Martin Smith" w:date="2018-12-05T17:21:00Z">
        <w:r w:rsidR="006E54F3">
          <w:t xml:space="preserve">if </w:t>
        </w:r>
      </w:ins>
      <w:ins w:id="536" w:author="Martin Smith" w:date="2018-12-05T17:20:00Z">
        <w:r w:rsidR="006E54F3">
          <w:t>accuracy and resolution</w:t>
        </w:r>
      </w:ins>
      <w:ins w:id="537" w:author="Martin Smith" w:date="2018-12-05T17:21:00Z">
        <w:r w:rsidR="006E54F3">
          <w:t xml:space="preserve"> are recognized as </w:t>
        </w:r>
      </w:ins>
      <w:ins w:id="538" w:author="Martin Smith" w:date="2018-12-05T17:22:00Z">
        <w:r w:rsidR="006E54F3">
          <w:t xml:space="preserve">complementary </w:t>
        </w:r>
      </w:ins>
      <w:ins w:id="539" w:author="Martin Smith" w:date="2018-12-05T17:21:00Z">
        <w:r w:rsidR="006E54F3">
          <w:t xml:space="preserve">aspects of information </w:t>
        </w:r>
        <w:r w:rsidR="006E54F3">
          <w:fldChar w:fldCharType="begin" w:fldLock="1"/>
        </w:r>
      </w:ins>
      <w:r w:rsidR="00672612">
        <w:instrText>ADDIN CSL_CITATION { "citationItems" : [ { "id" : "ITEM-1", "itemData" : { "DOI" : "10.1109/TIT.1953.1188569", "ISSN" : "1941-5982", "abstract" : "This paper is an attempt to clarify some aspects of the approach to experimentation suggested by the author in a recent publication in the Philosophical Magazine, (hereafter referred to as P.M.). The concept of \"amount of information\" is shown to have three distinct senses in current literature. Two of these are definable as numerical features of the logical pattern of propositional relations which we make to represent a result. The third measures the relative unexpectedness of the pattern, which may or may not be connected with its numerical features. Since logical patterns can be built up from discrete quantal elements, the information enabling them to be built is quantised by our use of 'yes-or-no' logical forms as scientific statements. The number of discrete 'elementary propositions' in a given description cannot be altered by any complete reformulation. This is seen to be the basis of our ability to 'barter' certain quantities for one another - e.g. accuracy for speed of response in a galvanometer or a communication-channel. The term \"selective information\" is suggested to distinguish the third sense of 'information' (called amount of detail in P.M.) from the first two, whioh measure respectively the number of independent features (structural information) and the weight of evidence or precision (metrical information) in a result. 'Selective information' is the measure of information currently used by communication engineers, and a distinguishing title appears to be essential. From the standpoint here adopted the various uncertainty-relations of physics illustrate a general axiom expressing the quantal nature of the logical descriptions which we make. Some other practical and theoretical implications of the theory are examined.", "author" : [ { "dropping-particle" : "", "family" : "Mackay", "given" : "Donald Macrimmon", "non-dropping-particle" : "", "parse-names" : false, "suffix" : "" } ], "container-title" : "IEEE Transactions on Information Theory", "id" : "ITEM-1", "issue" : "1", "issued" : { "date-parts" : [ [ "1953" ] ] }, "page" : "60-80", "title" : "Quantal aspects of scientific information", "type" : "article-journal", "volume" : "1" }, "uris" : [ "http://www.mendeley.com/documents/?uuid=9aa3923e-eb97-4c74-af9c-b7f9ef79b91e" ] } ], "mendeley" : { "formattedCitation" : "[12]", "plainTextFormattedCitation" : "[12]", "previouslyFormattedCitation" : "(Mackay 1953)" }, "properties" : { "noteIndex" : 0 }, "schema" : "https://github.com/citation-style-language/schema/raw/master/csl-citation.json" }</w:instrText>
      </w:r>
      <w:r w:rsidR="006E54F3">
        <w:fldChar w:fldCharType="separate"/>
      </w:r>
      <w:r w:rsidR="00672612" w:rsidRPr="00672612">
        <w:rPr>
          <w:noProof/>
        </w:rPr>
        <w:t>[12]</w:t>
      </w:r>
      <w:ins w:id="540" w:author="Martin Smith" w:date="2018-12-05T17:21:00Z">
        <w:r w:rsidR="006E54F3">
          <w:fldChar w:fldCharType="end"/>
        </w:r>
      </w:ins>
      <w:ins w:id="541" w:author="Martin Smith" w:date="2018-12-05T17:16:00Z">
        <w:r w:rsidR="004E269E">
          <w:t>.</w:t>
        </w:r>
      </w:ins>
      <w:del w:id="542" w:author="Martin Smith" w:date="2018-12-04T18:10:00Z">
        <w:r w:rsidR="008E7F40" w:rsidDel="0024788F">
          <w:delText>.</w:delText>
        </w:r>
      </w:del>
      <w:r w:rsidR="008E7F40">
        <w:t xml:space="preserve">  Parsimony results </w:t>
      </w:r>
      <w:r w:rsidR="007271CE">
        <w:t xml:space="preserve">are most </w:t>
      </w:r>
      <w:del w:id="543" w:author="Martin Smith" w:date="2018-12-06T16:29:00Z">
        <w:r w:rsidR="008E7F40" w:rsidDel="003B4A89">
          <w:delText xml:space="preserve">informative </w:delText>
        </w:r>
      </w:del>
      <w:ins w:id="544" w:author="Martin Smith" w:date="2018-12-07T09:19:00Z">
        <w:r w:rsidR="003F4EDC">
          <w:t>informative</w:t>
        </w:r>
      </w:ins>
      <w:ins w:id="545" w:author="Martin Smith" w:date="2018-12-06T16:29:00Z">
        <w:r w:rsidR="003B4A89">
          <w:t xml:space="preserve"> </w:t>
        </w:r>
      </w:ins>
      <w:r w:rsidR="007271CE">
        <w:t xml:space="preserve">when </w:t>
      </w:r>
      <w:del w:id="546" w:author="Martin Smith" w:date="2018-12-06T16:30:00Z">
        <w:r w:rsidR="007271CE" w:rsidDel="003B4A89">
          <w:delText>the</w:delText>
        </w:r>
        <w:r w:rsidR="007616F4" w:rsidDel="003B4A89">
          <w:delText>ir</w:delText>
        </w:r>
        <w:r w:rsidR="007271CE" w:rsidDel="003B4A89">
          <w:delText xml:space="preserve"> least </w:delText>
        </w:r>
      </w:del>
      <w:del w:id="547" w:author="Martin Smith" w:date="2018-12-06T16:29:00Z">
        <w:r w:rsidR="007271CE" w:rsidDel="003B4A89">
          <w:delText xml:space="preserve">well </w:delText>
        </w:r>
      </w:del>
      <w:del w:id="548" w:author="Martin Smith" w:date="2018-12-06T16:30:00Z">
        <w:r w:rsidR="008E7F40" w:rsidDel="003B4A89">
          <w:delText xml:space="preserve">supported </w:delText>
        </w:r>
      </w:del>
      <w:del w:id="549" w:author="Martin Smith" w:date="2018-11-23T11:21:00Z">
        <w:r w:rsidR="008E7F40" w:rsidDel="00985D40">
          <w:delText>nodes</w:delText>
        </w:r>
        <w:r w:rsidR="007271CE" w:rsidDel="00985D40">
          <w:delText xml:space="preserve"> </w:delText>
        </w:r>
      </w:del>
      <w:ins w:id="550" w:author="Martin Smith" w:date="2018-11-23T11:21:00Z">
        <w:r w:rsidR="00985D40">
          <w:t xml:space="preserve">groups </w:t>
        </w:r>
      </w:ins>
      <w:ins w:id="551" w:author="Martin Smith" w:date="2018-12-06T16:30:00Z">
        <w:r w:rsidR="003B4A89">
          <w:t xml:space="preserve">with a bootstrap GC value of &lt; </w:t>
        </w:r>
        <w:r w:rsidR="003B4A89" w:rsidRPr="003B4A89">
          <w:rPr>
            <w:rPrChange w:id="552" w:author="Martin Smith" w:date="2018-12-06T16:30:00Z">
              <w:rPr>
                <w:u w:val="single"/>
              </w:rPr>
            </w:rPrChange>
          </w:rPr>
          <w:t>−15</w:t>
        </w:r>
        <w:r w:rsidR="00FD7747">
          <w:t xml:space="preserve"> </w:t>
        </w:r>
      </w:ins>
      <w:r w:rsidR="007271CE">
        <w:t>are collapsed</w:t>
      </w:r>
      <w:ins w:id="553" w:author="Martin Smith" w:date="2018-12-07T09:19:00Z">
        <w:r w:rsidR="003F4EDC">
          <w:t xml:space="preserve">, and are as accurate as Bayesian results if nodes are collapsed until </w:t>
        </w:r>
      </w:ins>
      <w:ins w:id="554" w:author="Martin Smith" w:date="2018-12-07T10:07:00Z">
        <w:r w:rsidR="00736A2C">
          <w:t xml:space="preserve">trees exhibit an equal </w:t>
        </w:r>
      </w:ins>
      <w:ins w:id="555" w:author="Martin Smith" w:date="2018-12-07T09:19:00Z">
        <w:r w:rsidR="003F4EDC">
          <w:t>resolution</w:t>
        </w:r>
      </w:ins>
      <w:del w:id="556" w:author="Martin Smith" w:date="2018-12-06T16:31:00Z">
        <w:r w:rsidR="007271CE" w:rsidDel="0081457C">
          <w:delText xml:space="preserve">; as a rule of thumb, the optimal </w:delText>
        </w:r>
        <w:r w:rsidR="007271CE" w:rsidRPr="006E54F3" w:rsidDel="0081457C">
          <w:rPr>
            <w:highlight w:val="yellow"/>
            <w:rPrChange w:id="557" w:author="Martin Smith" w:date="2018-12-05T17:20:00Z">
              <w:rPr/>
            </w:rPrChange>
          </w:rPr>
          <w:delText xml:space="preserve">tree typically corresponds in </w:delText>
        </w:r>
        <w:r w:rsidR="008E7F40" w:rsidRPr="006E54F3" w:rsidDel="0081457C">
          <w:rPr>
            <w:highlight w:val="yellow"/>
            <w:rPrChange w:id="558" w:author="Martin Smith" w:date="2018-12-05T17:20:00Z">
              <w:rPr/>
            </w:rPrChange>
          </w:rPr>
          <w:delText xml:space="preserve">resolution </w:delText>
        </w:r>
        <w:r w:rsidR="007271CE" w:rsidRPr="006E54F3" w:rsidDel="0081457C">
          <w:rPr>
            <w:highlight w:val="yellow"/>
            <w:rPrChange w:id="559" w:author="Martin Smith" w:date="2018-12-05T17:20:00Z">
              <w:rPr/>
            </w:rPrChange>
          </w:rPr>
          <w:delText xml:space="preserve">to </w:delText>
        </w:r>
        <w:r w:rsidR="00362E8B" w:rsidRPr="006E54F3" w:rsidDel="0081457C">
          <w:rPr>
            <w:highlight w:val="yellow"/>
            <w:rPrChange w:id="560" w:author="Martin Smith" w:date="2018-12-05T17:20:00Z">
              <w:rPr/>
            </w:rPrChange>
          </w:rPr>
          <w:delText xml:space="preserve">the </w:delText>
        </w:r>
        <w:r w:rsidR="00C54132" w:rsidRPr="006E54F3" w:rsidDel="0081457C">
          <w:rPr>
            <w:highlight w:val="yellow"/>
            <w:rPrChange w:id="561" w:author="Martin Smith" w:date="2018-12-05T17:20:00Z">
              <w:rPr/>
            </w:rPrChange>
          </w:rPr>
          <w:delText xml:space="preserve">corresponding Bayesian </w:delText>
        </w:r>
        <w:r w:rsidR="00362E8B" w:rsidRPr="006E54F3" w:rsidDel="0081457C">
          <w:rPr>
            <w:highlight w:val="yellow"/>
            <w:rPrChange w:id="562" w:author="Martin Smith" w:date="2018-12-05T17:20:00Z">
              <w:rPr/>
            </w:rPrChange>
          </w:rPr>
          <w:delText>50% posterior probability</w:delText>
        </w:r>
        <w:r w:rsidR="00362E8B" w:rsidDel="0081457C">
          <w:delText xml:space="preserve"> tree</w:delText>
        </w:r>
      </w:del>
      <w:r w:rsidR="00C96343" w:rsidRPr="00C96343">
        <w:t xml:space="preserve">. </w:t>
      </w:r>
      <w:r w:rsidR="007271CE">
        <w:t xml:space="preserve">As an important </w:t>
      </w:r>
      <w:r w:rsidR="001E2B69">
        <w:t>caveat</w:t>
      </w:r>
      <w:r w:rsidR="007271CE">
        <w:t xml:space="preserve">, </w:t>
      </w:r>
      <w:r w:rsidR="001E2B69">
        <w:t xml:space="preserve">parsimony analysis must employ a </w:t>
      </w:r>
      <w:r w:rsidR="007271CE">
        <w:t xml:space="preserve">moderate </w:t>
      </w:r>
      <w:r w:rsidR="001E2B69">
        <w:t>weighting scheme</w:t>
      </w:r>
      <w:del w:id="563" w:author="Martin Smith" w:date="2018-12-07T09:20:00Z">
        <w:r w:rsidR="007616F4" w:rsidDel="003F4EDC">
          <w:delText xml:space="preserve"> to be useful</w:delText>
        </w:r>
      </w:del>
      <w:r w:rsidR="00C96343" w:rsidRPr="00C96343">
        <w:t>.</w:t>
      </w:r>
      <w:r w:rsidR="009C00D1">
        <w:t xml:space="preserve">  At low values</w:t>
      </w:r>
      <w:r w:rsidR="00A2512C">
        <w:t xml:space="preserve"> </w:t>
      </w:r>
      <w:r w:rsidR="007271CE">
        <w:t xml:space="preserve">of the concavity constant </w:t>
      </w:r>
      <w:r w:rsidR="00A2512C">
        <w:t>(</w:t>
      </w:r>
      <w:r w:rsidR="00A2512C">
        <w:rPr>
          <w:i/>
        </w:rPr>
        <w:t>k</w:t>
      </w:r>
      <w:r w:rsidR="00A2512C">
        <w:t xml:space="preserve"> &lt; 2, say)</w:t>
      </w:r>
      <w:r w:rsidR="009C00D1">
        <w:t>, implied weights begins to exhibit</w:t>
      </w:r>
      <w:r w:rsidR="00721598">
        <w:t xml:space="preserve"> the undesirable </w:t>
      </w:r>
      <w:r w:rsidR="009C00D1">
        <w:t xml:space="preserve">properties of clique analysis, whereas at high </w:t>
      </w:r>
      <w:r w:rsidR="001E2B69">
        <w:t>values</w:t>
      </w:r>
      <w:r w:rsidR="00A2512C">
        <w:t xml:space="preserve"> (as </w:t>
      </w:r>
      <w:r w:rsidR="00A2512C">
        <w:rPr>
          <w:i/>
        </w:rPr>
        <w:t>k</w:t>
      </w:r>
      <w:r w:rsidR="00A2512C" w:rsidRPr="00A2512C">
        <w:t xml:space="preserve"> </w:t>
      </w:r>
      <w:r w:rsidR="00A2512C">
        <w:rPr>
          <w:rFonts w:cs="Times New Roman"/>
        </w:rPr>
        <w:t xml:space="preserve">→ </w:t>
      </w:r>
      <w:r w:rsidR="00A2512C" w:rsidRPr="00A2512C">
        <w:rPr>
          <w:rFonts w:cs="Times New Roman"/>
        </w:rPr>
        <w:t>∞</w:t>
      </w:r>
      <w:r w:rsidR="00A2512C">
        <w:rPr>
          <w:rFonts w:cs="Times New Roman"/>
        </w:rPr>
        <w:t>)</w:t>
      </w:r>
      <w:r w:rsidR="009C00D1">
        <w:t>, it converges to</w:t>
      </w:r>
      <w:r w:rsidR="001E2B69">
        <w:t xml:space="preserve"> </w:t>
      </w:r>
      <w:r w:rsidR="007616F4">
        <w:t xml:space="preserve">the inferior </w:t>
      </w:r>
      <w:r w:rsidR="001E2B69">
        <w:t>equally weighted parsimony</w:t>
      </w:r>
      <w:r w:rsidR="009C00D1">
        <w:t xml:space="preserve"> (</w:t>
      </w:r>
      <w:r w:rsidR="009C00D1" w:rsidRPr="0098601B">
        <w:t xml:space="preserve">Supplementary </w:t>
      </w:r>
      <w:r w:rsidR="0098601B" w:rsidRPr="0098601B">
        <w:t>Text</w:t>
      </w:r>
      <w:r w:rsidR="001E2B69">
        <w:t>)</w:t>
      </w:r>
      <w:r w:rsidR="00437E7D">
        <w:t xml:space="preserve">.  </w:t>
      </w:r>
      <w:r w:rsidR="007271CE">
        <w:t xml:space="preserve">Each </w:t>
      </w:r>
      <w:r w:rsidR="009C00D1">
        <w:t>of these extremes</w:t>
      </w:r>
      <w:r w:rsidR="001E2B69">
        <w:t xml:space="preserve"> yield</w:t>
      </w:r>
      <w:r w:rsidR="007271CE">
        <w:t>s</w:t>
      </w:r>
      <w:r w:rsidR="001E2B69">
        <w:t xml:space="preserve"> results that are less </w:t>
      </w:r>
      <w:r w:rsidR="006A2813">
        <w:t xml:space="preserve">accurate and less resolved, </w:t>
      </w:r>
      <w:ins w:id="564" w:author="Martin Smith" w:date="2018-12-06T16:31:00Z">
        <w:r w:rsidR="0081457C">
          <w:t xml:space="preserve">making them more different from the generative tree </w:t>
        </w:r>
      </w:ins>
      <w:r w:rsidR="006A2813">
        <w:t xml:space="preserve">and consequently less </w:t>
      </w:r>
      <w:r w:rsidR="001E2B69">
        <w:t>informative about evolutionary history</w:t>
      </w:r>
      <w:r w:rsidR="006A2813">
        <w:t>; r</w:t>
      </w:r>
      <w:r w:rsidR="00B160EB">
        <w:t xml:space="preserve">esults </w:t>
      </w:r>
      <w:r w:rsidR="007616F4">
        <w:t>encountered only</w:t>
      </w:r>
      <w:r w:rsidR="00B160EB">
        <w:t xml:space="preserve"> under such </w:t>
      </w:r>
      <w:r w:rsidR="007271CE">
        <w:t xml:space="preserve">parameters </w:t>
      </w:r>
      <w:r w:rsidR="00B160EB">
        <w:t>do not merit biological interpretation</w:t>
      </w:r>
      <w:r w:rsidR="001E2B69">
        <w:t>.</w:t>
      </w:r>
    </w:p>
    <w:p w14:paraId="1CA8F51E" w14:textId="3B7D0DFD" w:rsidR="00523F86" w:rsidRDefault="00716B1D" w:rsidP="00523F86">
      <w:pPr>
        <w:pStyle w:val="Subsequentpara"/>
        <w:rPr>
          <w:lang w:val="en-CA" w:bidi="en-US"/>
        </w:rPr>
      </w:pPr>
      <w:ins w:id="565" w:author="Martin Smith" w:date="2018-12-05T17:46:00Z">
        <w:r>
          <w:rPr>
            <w:lang w:val="en-CA" w:bidi="en-US"/>
          </w:rPr>
          <w:t xml:space="preserve">Quite aside from issues with the validity of data simulation protocol </w:t>
        </w:r>
        <w:r>
          <w:rPr>
            <w:lang w:val="en-CA" w:bidi="en-US"/>
          </w:rPr>
          <w:fldChar w:fldCharType="begin" w:fldLock="1"/>
        </w:r>
      </w:ins>
      <w:r w:rsidR="00672612">
        <w:rPr>
          <w:lang w:val="en-CA" w:bidi="en-US"/>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"id" : "ITEM-2", "itemData" : { "DOI" : "10.1111/pala.12353", "ISSN" : "00310239", "author" : [ { "dropping-particle" : "", "family" : "Goloboff", "given" : "Pablo A.", "non-dropping-particle" : "", "parse-names" : false, "suffix" : "" }, { "dropping-particle" : "", "family" : "Torres Galvis", "given" : "Ambrosio", "non-dropping-particle" : "", "parse-names" : false, "suffix" : "" }, { "dropping-particle" : "", "family" : "Arias", "given" : "J. Salvatdor", "non-dropping-particle" : "", "parse-names" : false, "suffix" : "" } ], "container-title" : "Palaeontology", "id" : "ITEM-2", "issue" : "4", "issued" : { "date-parts" : [ [ "2018" ] ] }, "page" : "625-630", "title" : "Parsimony and model-based phylogenetic methods for morphological data: comments on O'Reilly ~et al~.", "type" : "article-journal", "volume" : "61" }, "uris" : [ "http://www.mendeley.com/documents/?uuid=8a3e3a87-549c-4751-a69b-0bbea0bbd979" ] } ], "mendeley" : { "formattedCitation" : "[2,3]", "plainTextFormattedCitation" : "[2,3]", "previouslyFormattedCitation" : "(Goloboff, Torres, and Arias 2018; Goloboff, Torres Galvis, and Arias 2018)" }, "properties" : { "noteIndex" : 0 }, "schema" : "https://github.com/citation-style-language/schema/raw/master/csl-citation.json" }</w:instrText>
      </w:r>
      <w:r>
        <w:rPr>
          <w:lang w:val="en-CA" w:bidi="en-US"/>
        </w:rPr>
        <w:fldChar w:fldCharType="separate"/>
      </w:r>
      <w:r w:rsidR="00672612" w:rsidRPr="00672612">
        <w:rPr>
          <w:noProof/>
          <w:lang w:val="en-CA" w:bidi="en-US"/>
        </w:rPr>
        <w:t>[2,3]</w:t>
      </w:r>
      <w:ins w:id="566" w:author="Martin Smith" w:date="2018-12-05T17:46:00Z">
        <w:r>
          <w:rPr>
            <w:lang w:val="en-CA" w:bidi="en-US"/>
          </w:rPr>
          <w:fldChar w:fldCharType="end"/>
        </w:r>
      </w:ins>
      <w:ins w:id="567" w:author="Martin Smith" w:date="2018-12-05T17:47:00Z">
        <w:r>
          <w:rPr>
            <w:lang w:val="en-CA" w:bidi="en-US"/>
          </w:rPr>
          <w:t>,</w:t>
        </w:r>
      </w:ins>
      <w:ins w:id="568" w:author="Martin Smith" w:date="2018-12-05T17:46:00Z">
        <w:r>
          <w:rPr>
            <w:lang w:val="en-CA" w:bidi="en-US"/>
          </w:rPr>
          <w:t xml:space="preserve"> </w:t>
        </w:r>
      </w:ins>
      <w:ins w:id="569" w:author="Martin Smith" w:date="2018-12-05T17:47:00Z">
        <w:r>
          <w:rPr>
            <w:lang w:val="en-CA" w:bidi="en-US"/>
          </w:rPr>
          <w:t>p</w:t>
        </w:r>
      </w:ins>
      <w:del w:id="570" w:author="Martin Smith" w:date="2018-12-05T17:47:00Z">
        <w:r w:rsidR="00B13B85" w:rsidDel="00716B1D">
          <w:rPr>
            <w:lang w:val="en-CA" w:bidi="en-US"/>
          </w:rPr>
          <w:delText>P</w:delText>
        </w:r>
      </w:del>
      <w:r w:rsidR="00B13B85">
        <w:rPr>
          <w:lang w:val="en-CA" w:bidi="en-US"/>
        </w:rPr>
        <w:t xml:space="preserve">revious results </w:t>
      </w:r>
      <w:r w:rsidR="007271CE">
        <w:rPr>
          <w:lang w:val="en-CA" w:bidi="en-US"/>
        </w:rPr>
        <w:t xml:space="preserve">that </w:t>
      </w:r>
      <w:r w:rsidR="00B13B85">
        <w:rPr>
          <w:lang w:val="en-CA" w:bidi="en-US"/>
        </w:rPr>
        <w:t xml:space="preserve">favour Bayesian methods over parsimony </w:t>
      </w:r>
      <w:ins w:id="571" w:author="Martin Smith" w:date="2018-12-05T17:28:00Z">
        <w:r w:rsidR="005C6F0D">
          <w:rPr>
            <w:lang w:val="en-CA" w:bidi="en-US"/>
          </w:rPr>
          <w:fldChar w:fldCharType="begin" w:fldLock="1"/>
        </w:r>
      </w:ins>
      <w:r w:rsidR="00672612">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"id" : "ITEM-2",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"ITEM-2",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"ITEM-3", "itemData" : { "DOI" : "10.1098/rspb.2017.1636", "ISSN" : "0962-8452", "author" : [ { "dropping-particle" : "", "family" : "Puttick", "given" : "Mark N.", "non-dropping-particle" : "", "parse-names" : false, "suffix" : "" }, { "dropping-particle" : "", "family" : "O'Reilly", "given" : "Joseph E.", "non-dropping-particle" : "", "parse-names" : false, "suffix" : "" }, { "dropping-particle" : "", "family" : "Oakley", "given" : "Derek", "non-dropping-particle" : "", "parse-names" : false, "suffix" : "" }, { "dropping-particle" : "", "family" : "Tanner", "given" : "Alistair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"ITEM-3", "issue" : "1864", "issued" : { "date-parts" : [ [ "2017", "10", "11" ] ] }, "page" : "20171636", "title" : "Parsimony and maximum-likelihood phylogenetic analyses of morphology do not generally integrate uncertainty in inferring evolutionary history: a response to Brown et al.", "type" : "article-journal", "volume" : "284" }, "uris" : [ "http://www.mendeley.com/documents/?uuid=700bd314-4f5a-4fbf-95f1-f257fdabbc64" ] }, { "id" : "ITEM-4",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"ITEM-4",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"id" : "ITEM-5",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"ITEM-5", "issued" : { "date-parts" : [ [ "2018" ] ] }, "title" : "Probabilistic methods outperform parsimony in the phylogenetic analysis of data simulated without a probabilistic model", "type" : "article-journal" }, "uris" : [ "http://www.mendeley.com/documents/?uuid=7878a4c1-8d61-4fce-b7de-9b9869ab4500" ] } ], "mendeley" : { "formattedCitation" : "[5\u20138,10]", "plainTextFormattedCitation" : "[5\u20138,10]", "previouslyFormattedCitation" : "(O\u2019Reilly et al. 2016, 2018; Puttick et al. 2018; Puttick, O\u2019Reilly, Oakley, et al. 2017; Puttick, O\u2019Reilly, Tanner, et al. 2017)" }, "properties" : { "noteIndex" : 0 }, "schema" : "https://github.com/citation-style-language/schema/raw/master/csl-citation.json" }</w:instrText>
      </w:r>
      <w:ins w:id="572" w:author="Martin Smith" w:date="2018-12-05T17:28:00Z">
        <w:r w:rsidR="005C6F0D">
          <w:rPr>
            <w:lang w:val="en-CA" w:bidi="en-US"/>
          </w:rPr>
          <w:fldChar w:fldCharType="separate"/>
        </w:r>
      </w:ins>
      <w:r w:rsidR="00672612" w:rsidRPr="00672612">
        <w:rPr>
          <w:noProof/>
          <w:lang w:val="en-CA" w:bidi="en-US"/>
        </w:rPr>
        <w:t>[5–8,10]</w:t>
      </w:r>
      <w:ins w:id="573" w:author="Martin Smith" w:date="2018-12-05T17:28:00Z">
        <w:r w:rsidR="005C6F0D">
          <w:rPr>
            <w:lang w:val="en-CA" w:bidi="en-US"/>
          </w:rPr>
          <w:fldChar w:fldCharType="end"/>
        </w:r>
      </w:ins>
      <w:del w:id="574" w:author="Martin Smith" w:date="2018-12-05T17:28:00Z">
        <w:r w:rsidR="00B13B85" w:rsidDel="005C6F0D">
          <w:rPr>
            <w:lang w:val="en-CA" w:bidi="en-US"/>
          </w:rPr>
          <w:fldChar w:fldCharType="begin" w:fldLock="1"/>
        </w:r>
        <w:r w:rsidR="0019315C" w:rsidRPr="005C6F0D" w:rsidDel="005C6F0D">
          <w:rPr>
            <w:lang w:val="en-CA" w:bidi="en-US"/>
          </w:rPr>
          <w:del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w:delInstrText>
        </w:r>
        <w:r w:rsidR="0019315C" w:rsidRPr="002B2952" w:rsidDel="005C6F0D">
          <w:rPr>
            <w:lang w:val="en-CA" w:bidi="en-US"/>
          </w:rPr>
          <w:delInstrText>"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"mendeley" : { "formattedCitation" : "[5]", "plainTextFormattedCitation" : "[5]", "previouslyFormattedCitation" : "[5]" }, "properties" : { "noteIndex" : 0 }, "schema" : "https://github.com/citation-style-language/schema/raw/master/csl-citation.json" }</w:delInstrText>
        </w:r>
        <w:r w:rsidR="00B13B85" w:rsidDel="005C6F0D">
          <w:rPr>
            <w:lang w:val="en-CA" w:bidi="en-US"/>
          </w:rPr>
          <w:fldChar w:fldCharType="separate"/>
        </w:r>
        <w:r w:rsidR="00E1174A" w:rsidRPr="005C6F0D" w:rsidDel="005C6F0D">
          <w:rPr>
            <w:noProof/>
            <w:lang w:val="en-CA" w:bidi="en-US"/>
          </w:rPr>
          <w:delText>[5]</w:delText>
        </w:r>
        <w:r w:rsidR="00B13B85" w:rsidDel="005C6F0D">
          <w:rPr>
            <w:lang w:val="en-CA" w:bidi="en-US"/>
          </w:rPr>
          <w:fldChar w:fldCharType="end"/>
        </w:r>
      </w:del>
      <w:r w:rsidR="00B13B85">
        <w:rPr>
          <w:lang w:val="en-CA" w:bidi="en-US"/>
        </w:rPr>
        <w:t xml:space="preserve">, or equal weights over implied weights </w:t>
      </w:r>
      <w:r w:rsidR="00B13B85">
        <w:rPr>
          <w:lang w:val="en-CA" w:bidi="en-US"/>
        </w:rPr>
        <w:fldChar w:fldCharType="begin" w:fldLock="1"/>
      </w:r>
      <w:r w:rsidR="00672612">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"uris" : [ "http://www.mendeley.com/documents/?uuid=0415ea90-8454-44b1-b142-36b493eddbb1" ] } ], "mendeley" : { "formattedCitation" : "[9]", "plainTextFormattedCitation" : "[9]", "previouslyFormattedCitation" : "(Congreve and Lamsdell 2016)" }, "properties" : { "noteIndex" : 0 }, "schema" : "https://github.com/citation-style-language/schema/raw/master/csl-citation.json" }</w:instrText>
      </w:r>
      <w:r w:rsidR="00B13B85">
        <w:rPr>
          <w:lang w:val="en-CA" w:bidi="en-US"/>
        </w:rPr>
        <w:fldChar w:fldCharType="separate"/>
      </w:r>
      <w:r w:rsidR="00672612" w:rsidRPr="00672612">
        <w:rPr>
          <w:noProof/>
          <w:lang w:val="en-CA" w:bidi="en-US"/>
        </w:rPr>
        <w:t>[9]</w:t>
      </w:r>
      <w:r w:rsidR="00B13B85">
        <w:rPr>
          <w:lang w:val="en-CA" w:bidi="en-US"/>
        </w:rPr>
        <w:fldChar w:fldCharType="end"/>
      </w:r>
      <w:r w:rsidR="00B13B85">
        <w:rPr>
          <w:lang w:val="en-CA" w:bidi="en-US"/>
        </w:rPr>
        <w:t xml:space="preserve">, have arisen because </w:t>
      </w:r>
      <w:ins w:id="575" w:author="Martin Smith" w:date="2018-12-05T17:29:00Z">
        <w:r w:rsidR="002B2952">
          <w:rPr>
            <w:lang w:val="en-CA" w:bidi="en-US"/>
          </w:rPr>
          <w:t>accuracy</w:t>
        </w:r>
      </w:ins>
      <w:ins w:id="576" w:author="Martin Smith" w:date="2018-12-06T16:32:00Z">
        <w:r w:rsidR="0081457C">
          <w:rPr>
            <w:lang w:val="en-CA" w:bidi="en-US"/>
          </w:rPr>
          <w:t xml:space="preserve"> </w:t>
        </w:r>
      </w:ins>
      <w:ins w:id="577" w:author="Martin Smith" w:date="2018-12-05T17:29:00Z">
        <w:r w:rsidR="002B2952">
          <w:rPr>
            <w:lang w:val="en-CA" w:bidi="en-US"/>
          </w:rPr>
          <w:t xml:space="preserve">has been considered the sole measure of a method’s performance. </w:t>
        </w:r>
      </w:ins>
      <w:del w:id="578" w:author="Martin Smith" w:date="2018-12-05T17:29:00Z">
        <w:r w:rsidR="006378D0" w:rsidDel="002B2952">
          <w:rPr>
            <w:lang w:val="en-CA" w:bidi="en-US"/>
          </w:rPr>
          <w:delText>resolution</w:delText>
        </w:r>
        <w:r w:rsidR="00B13B85" w:rsidDel="002B2952">
          <w:rPr>
            <w:lang w:val="en-CA" w:bidi="en-US"/>
          </w:rPr>
          <w:delText xml:space="preserve"> has been </w:delText>
        </w:r>
        <w:r w:rsidR="00E16A21" w:rsidDel="002B2952">
          <w:rPr>
            <w:lang w:val="en-CA" w:bidi="en-US"/>
          </w:rPr>
          <w:delText>downplayed</w:delText>
        </w:r>
        <w:r w:rsidR="00B13B85" w:rsidDel="002B2952">
          <w:rPr>
            <w:lang w:val="en-CA" w:bidi="en-US"/>
          </w:rPr>
          <w:delText xml:space="preserve"> as a component of a tree’s utility; f</w:delText>
        </w:r>
      </w:del>
      <w:ins w:id="579" w:author="Martin Smith" w:date="2018-12-05T17:29:00Z">
        <w:r w:rsidR="002B2952">
          <w:rPr>
            <w:lang w:val="en-CA" w:bidi="en-US"/>
          </w:rPr>
          <w:t>F</w:t>
        </w:r>
      </w:ins>
      <w:r w:rsidR="00B13B85">
        <w:rPr>
          <w:lang w:val="en-CA" w:bidi="en-US"/>
        </w:rPr>
        <w:t xml:space="preserve">uture simulation studies should </w:t>
      </w:r>
      <w:ins w:id="580" w:author="Martin Smith" w:date="2018-12-05T17:47:00Z">
        <w:r>
          <w:rPr>
            <w:lang w:val="en-CA" w:bidi="en-US"/>
          </w:rPr>
          <w:t xml:space="preserve">evaluate methods based on </w:t>
        </w:r>
      </w:ins>
      <w:ins w:id="581" w:author="Martin Smith" w:date="2018-12-06T16:32:00Z">
        <w:r w:rsidR="0081457C">
          <w:rPr>
            <w:lang w:val="en-CA" w:bidi="en-US"/>
          </w:rPr>
          <w:t>normalize</w:t>
        </w:r>
      </w:ins>
      <w:ins w:id="582" w:author="Martin Smith" w:date="2018-12-06T16:33:00Z">
        <w:r w:rsidR="0081457C">
          <w:rPr>
            <w:lang w:val="en-CA" w:bidi="en-US"/>
          </w:rPr>
          <w:t xml:space="preserve">d </w:t>
        </w:r>
      </w:ins>
      <w:del w:id="583" w:author="Martin Smith" w:date="2018-12-05T17:47:00Z">
        <w:r w:rsidR="00B13B85" w:rsidDel="00716B1D">
          <w:rPr>
            <w:lang w:val="en-CA" w:bidi="en-US"/>
          </w:rPr>
          <w:delText xml:space="preserve">employ </w:delText>
        </w:r>
      </w:del>
      <w:ins w:id="584" w:author="Martin Smith" w:date="2018-12-05T17:30:00Z">
        <w:r w:rsidR="002B2952">
          <w:rPr>
            <w:lang w:val="en-CA" w:bidi="en-US"/>
          </w:rPr>
          <w:t xml:space="preserve">tree similarity </w:t>
        </w:r>
      </w:ins>
      <w:r w:rsidR="00B13B85">
        <w:rPr>
          <w:lang w:val="en-CA" w:bidi="en-US"/>
        </w:rPr>
        <w:t xml:space="preserve">metrics that </w:t>
      </w:r>
      <w:ins w:id="585" w:author="Martin Smith" w:date="2018-12-06T16:38:00Z">
        <w:r w:rsidR="00AA3826">
          <w:rPr>
            <w:lang w:val="en-CA" w:bidi="en-US"/>
          </w:rPr>
          <w:t xml:space="preserve">reflect </w:t>
        </w:r>
      </w:ins>
      <w:ins w:id="586" w:author="Martin Smith" w:date="2018-12-06T16:37:00Z">
        <w:r w:rsidR="00AA3826">
          <w:rPr>
            <w:lang w:val="en-CA" w:bidi="en-US"/>
          </w:rPr>
          <w:t xml:space="preserve">the </w:t>
        </w:r>
      </w:ins>
      <w:ins w:id="587" w:author="Martin Smith" w:date="2018-12-06T16:38:00Z">
        <w:r w:rsidR="00AA3826">
          <w:rPr>
            <w:lang w:val="en-CA" w:bidi="en-US"/>
          </w:rPr>
          <w:t xml:space="preserve">total </w:t>
        </w:r>
      </w:ins>
      <w:ins w:id="588" w:author="Martin Smith" w:date="2018-12-06T16:37:00Z">
        <w:r w:rsidR="00AA3826" w:rsidRPr="00736A2C">
          <w:rPr>
            <w:i/>
            <w:lang w:val="en-CA" w:bidi="en-US"/>
            <w:rPrChange w:id="589" w:author="Martin Smith" w:date="2018-12-07T10:08:00Z">
              <w:rPr>
                <w:lang w:val="en-CA" w:bidi="en-US"/>
              </w:rPr>
            </w:rPrChange>
          </w:rPr>
          <w:t>information</w:t>
        </w:r>
        <w:r w:rsidR="00AA3826">
          <w:rPr>
            <w:lang w:val="en-CA" w:bidi="en-US"/>
          </w:rPr>
          <w:t xml:space="preserve"> contained withi</w:t>
        </w:r>
      </w:ins>
      <w:ins w:id="590" w:author="Martin Smith" w:date="2018-12-06T16:38:00Z">
        <w:r w:rsidR="00AA3826">
          <w:rPr>
            <w:lang w:val="en-CA" w:bidi="en-US"/>
          </w:rPr>
          <w:t xml:space="preserve">n </w:t>
        </w:r>
      </w:ins>
      <w:ins w:id="591" w:author="Martin Smith" w:date="2018-12-06T16:36:00Z">
        <w:r w:rsidR="00AA3826">
          <w:rPr>
            <w:lang w:val="en-CA" w:bidi="en-US"/>
          </w:rPr>
          <w:t>two trees</w:t>
        </w:r>
      </w:ins>
      <w:ins w:id="592" w:author="Martin Smith" w:date="2018-12-06T16:38:00Z">
        <w:r w:rsidR="00AA3826">
          <w:rPr>
            <w:lang w:val="en-CA" w:bidi="en-US"/>
          </w:rPr>
          <w:t xml:space="preserve"> –</w:t>
        </w:r>
      </w:ins>
      <w:ins w:id="593" w:author="Martin Smith" w:date="2018-12-06T16:36:00Z">
        <w:r w:rsidR="00AA3826">
          <w:rPr>
            <w:lang w:val="en-CA" w:bidi="en-US"/>
          </w:rPr>
          <w:t xml:space="preserve"> </w:t>
        </w:r>
      </w:ins>
      <w:ins w:id="594" w:author="Martin Smith" w:date="2018-12-06T16:37:00Z">
        <w:r w:rsidR="00AA3826">
          <w:rPr>
            <w:lang w:val="en-CA" w:bidi="en-US"/>
          </w:rPr>
          <w:t>a quantity that reflects</w:t>
        </w:r>
      </w:ins>
      <w:ins w:id="595" w:author="Martin Smith" w:date="2018-12-06T16:36:00Z">
        <w:r w:rsidR="00AA3826">
          <w:rPr>
            <w:lang w:val="en-CA" w:bidi="en-US"/>
          </w:rPr>
          <w:t xml:space="preserve"> </w:t>
        </w:r>
      </w:ins>
      <w:del w:id="596" w:author="Martin Smith" w:date="2018-12-05T17:29:00Z">
        <w:r w:rsidR="00B13B85" w:rsidDel="002B2952">
          <w:rPr>
            <w:lang w:val="en-CA" w:bidi="en-US"/>
          </w:rPr>
          <w:delText xml:space="preserve">consider both </w:delText>
        </w:r>
      </w:del>
      <w:ins w:id="597" w:author="Martin Smith" w:date="2018-12-05T17:29:00Z">
        <w:r w:rsidR="002B2952">
          <w:rPr>
            <w:lang w:val="en-CA" w:bidi="en-US"/>
          </w:rPr>
          <w:t xml:space="preserve">both resolution and </w:t>
        </w:r>
      </w:ins>
      <w:del w:id="598" w:author="Martin Smith" w:date="2018-12-05T17:29:00Z">
        <w:r w:rsidR="00B13B85" w:rsidDel="002B2952">
          <w:rPr>
            <w:lang w:val="en-CA" w:bidi="en-US"/>
          </w:rPr>
          <w:delText xml:space="preserve">aspects of tree similarity, rather than </w:delText>
        </w:r>
      </w:del>
      <w:r w:rsidR="00B13B85">
        <w:rPr>
          <w:lang w:val="en-CA" w:bidi="en-US"/>
        </w:rPr>
        <w:t>accuracy</w:t>
      </w:r>
      <w:del w:id="599" w:author="Martin Smith" w:date="2018-12-05T17:29:00Z">
        <w:r w:rsidR="00B13B85" w:rsidDel="002B2952">
          <w:rPr>
            <w:lang w:val="en-CA" w:bidi="en-US"/>
          </w:rPr>
          <w:delText xml:space="preserve"> alone</w:delText>
        </w:r>
      </w:del>
      <w:r w:rsidR="00B13B85">
        <w:rPr>
          <w:lang w:val="en-CA" w:bidi="en-US"/>
        </w:rPr>
        <w:t>.</w:t>
      </w:r>
      <w:r w:rsidR="00F050BE">
        <w:rPr>
          <w:lang w:val="en-CA" w:bidi="en-US"/>
        </w:rPr>
        <w:t xml:space="preserve">  </w:t>
      </w:r>
      <w:r w:rsidR="00F262A8" w:rsidRPr="0081457C">
        <w:rPr>
          <w:lang w:val="en-CA" w:bidi="en-US"/>
        </w:rPr>
        <w:t>In the analyses examined herein, n</w:t>
      </w:r>
      <w:r w:rsidR="003240A4" w:rsidRPr="0081457C">
        <w:rPr>
          <w:lang w:val="en-CA" w:bidi="en-US"/>
        </w:rPr>
        <w:t xml:space="preserve">either </w:t>
      </w:r>
      <w:r w:rsidR="0019317C" w:rsidRPr="0081457C">
        <w:rPr>
          <w:lang w:val="en-CA" w:bidi="en-US"/>
        </w:rPr>
        <w:t>Bayesian nor parsimony</w:t>
      </w:r>
      <w:r w:rsidR="003240A4" w:rsidRPr="0081457C">
        <w:rPr>
          <w:lang w:val="en-CA" w:bidi="en-US"/>
        </w:rPr>
        <w:t xml:space="preserve"> </w:t>
      </w:r>
      <w:r w:rsidR="0019317C" w:rsidRPr="0081457C">
        <w:rPr>
          <w:lang w:val="en-CA" w:bidi="en-US"/>
        </w:rPr>
        <w:t xml:space="preserve">analyses </w:t>
      </w:r>
      <w:r w:rsidR="003240A4" w:rsidRPr="0081457C">
        <w:rPr>
          <w:lang w:val="en-CA" w:bidi="en-US"/>
        </w:rPr>
        <w:t>generate consistently superior results</w:t>
      </w:r>
      <w:r w:rsidR="00CB503F">
        <w:rPr>
          <w:lang w:val="en-CA" w:bidi="en-US"/>
        </w:rPr>
        <w:t xml:space="preserve">.  </w:t>
      </w:r>
      <w:del w:id="600" w:author="Martin Smith" w:date="2018-12-05T17:30:00Z">
        <w:r w:rsidR="00CB503F" w:rsidDel="002B2952">
          <w:rPr>
            <w:lang w:val="en-CA" w:bidi="en-US"/>
          </w:rPr>
          <w:delText>Notwithstanding o</w:delText>
        </w:r>
      </w:del>
      <w:ins w:id="601" w:author="Martin Smith" w:date="2018-12-05T17:30:00Z">
        <w:r w:rsidR="002B2952">
          <w:rPr>
            <w:lang w:val="en-CA" w:bidi="en-US"/>
          </w:rPr>
          <w:t>O</w:t>
        </w:r>
      </w:ins>
      <w:ins w:id="602" w:author="Martin Smith" w:date="2018-12-06T16:35:00Z">
        <w:r w:rsidR="0081457C">
          <w:rPr>
            <w:lang w:val="en-CA" w:bidi="en-US"/>
          </w:rPr>
          <w:t>f course, o</w:t>
        </w:r>
      </w:ins>
      <w:r w:rsidR="00CB503F">
        <w:rPr>
          <w:lang w:val="en-CA" w:bidi="en-US"/>
        </w:rPr>
        <w:t xml:space="preserve">ther factors </w:t>
      </w:r>
      <w:del w:id="603" w:author="Martin Smith" w:date="2018-12-05T17:30:00Z">
        <w:r w:rsidR="00CB503F" w:rsidDel="002B2952">
          <w:rPr>
            <w:lang w:val="en-CA" w:bidi="en-US"/>
          </w:rPr>
          <w:delText xml:space="preserve">that </w:delText>
        </w:r>
      </w:del>
      <w:r w:rsidR="00CB503F">
        <w:rPr>
          <w:lang w:val="en-CA" w:bidi="en-US"/>
        </w:rPr>
        <w:t>may influence a researcher’s choice of methods</w:t>
      </w:r>
      <w:ins w:id="604" w:author="Martin Smith" w:date="2018-12-05T17:31:00Z">
        <w:r w:rsidR="002B2952">
          <w:rPr>
            <w:lang w:val="en-CA" w:bidi="en-US"/>
          </w:rPr>
          <w:t xml:space="preserve">: Bayesian models, for instance, can </w:t>
        </w:r>
      </w:ins>
      <w:del w:id="605" w:author="Martin Smith" w:date="2018-12-05T17:31:00Z">
        <w:r w:rsidR="00CB503F" w:rsidDel="002B2952">
          <w:rPr>
            <w:lang w:val="en-CA" w:bidi="en-US"/>
          </w:rPr>
          <w:delText xml:space="preserve"> – such as the </w:delText>
        </w:r>
      </w:del>
      <w:r w:rsidR="00CB503F">
        <w:rPr>
          <w:lang w:val="en-CA" w:bidi="en-US"/>
        </w:rPr>
        <w:t>read</w:t>
      </w:r>
      <w:ins w:id="606" w:author="Martin Smith" w:date="2018-12-05T17:31:00Z">
        <w:r w:rsidR="002B2952">
          <w:rPr>
            <w:lang w:val="en-CA" w:bidi="en-US"/>
          </w:rPr>
          <w:t>il</w:t>
        </w:r>
      </w:ins>
      <w:r w:rsidR="00F262A8">
        <w:rPr>
          <w:lang w:val="en-CA" w:bidi="en-US"/>
        </w:rPr>
        <w:t>y</w:t>
      </w:r>
      <w:r w:rsidR="00CB503F">
        <w:rPr>
          <w:lang w:val="en-CA" w:bidi="en-US"/>
        </w:rPr>
        <w:t xml:space="preserve"> integrat</w:t>
      </w:r>
      <w:ins w:id="607" w:author="Martin Smith" w:date="2018-12-05T17:31:00Z">
        <w:r w:rsidR="002B2952">
          <w:rPr>
            <w:lang w:val="en-CA" w:bidi="en-US"/>
          </w:rPr>
          <w:t>e</w:t>
        </w:r>
      </w:ins>
      <w:del w:id="608" w:author="Martin Smith" w:date="2018-12-05T17:31:00Z">
        <w:r w:rsidR="00CB503F" w:rsidDel="002B2952">
          <w:rPr>
            <w:lang w:val="en-CA" w:bidi="en-US"/>
          </w:rPr>
          <w:delText>ion</w:delText>
        </w:r>
      </w:del>
      <w:r w:rsidR="00CB503F">
        <w:rPr>
          <w:lang w:val="en-CA" w:bidi="en-US"/>
        </w:rPr>
        <w:t xml:space="preserve"> </w:t>
      </w:r>
      <w:del w:id="609" w:author="Martin Smith" w:date="2018-12-05T17:31:00Z">
        <w:r w:rsidR="00CB503F" w:rsidDel="002B2952">
          <w:rPr>
            <w:lang w:val="en-CA" w:bidi="en-US"/>
          </w:rPr>
          <w:delText xml:space="preserve">of </w:delText>
        </w:r>
      </w:del>
      <w:r w:rsidR="00CB503F">
        <w:rPr>
          <w:lang w:val="en-CA" w:bidi="en-US"/>
        </w:rPr>
        <w:t xml:space="preserve">non-morphological data </w:t>
      </w:r>
      <w:del w:id="610" w:author="Martin Smith" w:date="2018-12-05T17:31:00Z">
        <w:r w:rsidR="00CB503F" w:rsidDel="002B2952">
          <w:rPr>
            <w:lang w:val="en-CA" w:bidi="en-US"/>
          </w:rPr>
          <w:delText xml:space="preserve">with Bayesian models </w:delText>
        </w:r>
      </w:del>
      <w:r w:rsidR="00CB503F">
        <w:rPr>
          <w:lang w:val="en-CA" w:bidi="en-US"/>
        </w:rPr>
        <w:fldChar w:fldCharType="begin" w:fldLock="1"/>
      </w:r>
      <w:r w:rsidR="00672612">
        <w:rPr>
          <w:lang w:val="en-CA" w:bidi="en-US"/>
        </w:rPr>
        <w:instrText>ADDIN CSL_CITATION { "citationItems" : [ { "id" : "ITEM-1", "itemData" : { "DOI" : "10.1016/j.cub.2013.07.055", "ISSN" : "09609822", "abstract" : "The near-simultaneous appearance of most modern animal body plans (phyla) \u223c530 million years ago during the Cambrian explosion is strong evidence for a brief interval of rapid phenotypic and genetic innovation, yet the exact speed and nature of this grand adaptive radiation remain debated [1,2,3,4,5,6,7,8,9,10,11,12]. Crucially, rates of morphological evolution in the past (i.e., in ancestral lineages) can be inferred from phenotypic differences among living organisms\u2014just as molecular evolutionary rates in ancestral lineages can be inferred from genetic divergences [13]. We here employed Bayesian [14] and maximum likelihood [15] phylogenetic clock methods on an extensive anatomical [16] and genomic [17] data set for arthropods, the most diverse phylum in the Cambrian and today. Assuming an Ediacaran origin for arthropods, phenotypic evolution was \u223c4 times faster, and molecular evolution \u223c5.5 times faster, during the Cambrian explosion compared to all subsequent parts of the Phanerozoic. These rapid evolutionary rates are robust to assumptions about the precise age of arthropods. Surprisingly, these fast early rates do not change substantially even if the radiation of arthropods is compressed entirely into the Cambrian (\u223c542 mega-annum [Ma]) or telescoped into the Cryogenian (\u223c650 Ma).", "author" : [ { "dropping-particle" : "", "family" : "Lee", "given" : "Michael S. Y.", "non-dropping-particle" : "", "parse-names" : false, "suffix" : "" }, { "dropping-particle" : "", "family" : "Soubrier", "given" : "Julien", "non-dropping-particle" : "", "parse-names" : false, "suffix" : "" }, { "dropping-particle" : "", "family" : "Edgecombe", "given" : "Gregory D.", "non-dropping-particle" : "", "parse-names" : false, "suffix" : "" } ], "container-title" : "Current Biology", "id" : "ITEM-1", "issue" : "19", "issued" : { "date-parts" : [ [ "2013", "9" ] ] }, "page" : "1889-1895", "publisher" : "Elsevier", "title" : "Rates of phenotypic and genomic evolution during the Cambrian explosion", "type" : "article-journal", "volume" : "23" }, "uris" : [ "http://www.mendeley.com/documents/?uuid=e50102ec-7147-448d-8daa-3f51796b0cc8" ] }, { "id" : "ITEM-2", "itemData" : { "DOI" : "10.1093/sysbio/syv080", "ISBN" : "1076-836X (Electronic) 1063-5157 (Linking)", "ISSN" : "1076836X", "PMID" : "26493827", "abstract" : "Bayesian total-evidence dating involves the simultaneous analysis of morphological data from the fossil record and morphological and sequence data from recent organisms, and it accommodates the uncertainty in the placement of fossils while dating the phylogenetic tree. Due to the flexibility of the Bayesian approach, total-evidence dating can also incorporate additional sources of information. Here, we take advantage of this and expand the analysis to include information about fossilization and sampling processes. Our work is based on the recently described fossilized birth-death (FBD) process, which has been used to model speciation, extinction and fossilization rates that can vary over time in a piecewise manner. So far, sampling of extant and fossil taxa has been assumed to be either complete or uniformly at random, an assumption which is only valid for a minority of datasets. We therefore extend the FBD process to accommodate diversified sampling of extant taxa, which is standard practice in studies of higher-level taxa. We verify the implementation using simulations and apply it to the early radiation of Hymenoptera (wasps, ants and bees). Previous total-evidence dating analyses of this dataset were based on a simple uniform tree prior and dated the initial radiation of extant Hymenoptera to the late Carboniferous (309 Ma). The analyses using the FBD prior under diversified sampling, however, date the radiation to the Triassic and Permian (252 Ma), slightly older than the age of the oldest hymenopteran fossils. By exploring a variety of FBD model assumptions, we show that it is mainly the accommodation of diversified sampling that causes the push towards more recent divergence times. Accounting for diversified sampling thus has the potential to close the long-discussed gap between rocks and clocks. We conclude that the explicit modeling of fossilization and sampling processes can improve divergence time estimates, but only if all important model aspects, including sampling biases, are adequately addressed.", "author" : [ { "dropping-particle" : "", "family" : "Zhang", "given" : "Chi", "non-dropping-particle" : "", "parse-names" : false, "suffix" : "" }, { "dropping-particle" : "", "family" : "Stadler", "given" : "Tanja", "non-dropping-particle" : "", "parse-names" : false, "suffix" : "" }, { "dropping-particle" : "", "family" : "Klopfstein", "given" : "Seraina", "non-dropping-particle" : "", "parse-names" : false, "suffix" : "" }, { "dropping-particle" : "", "family" : "Heath", "given" : "Tracy A.", "non-dropping-particle" : "", "parse-names" : false, "suffix" : "" }, { "dropping-particle" : "", "family" : "Ronquist", "given" : "Fredrik", "non-dropping-particle" : "", "parse-names" : false, "suffix" : "" } ], "container-title" : "Systematic Biology", "id" : "ITEM-2", "issue" : "2", "issued" : { "date-parts" : [ [ "2016" ] ] }, "page" : "228-249", "title" : "Total-evidence dating under the fossilized birth-death process", "type" : "article-journal", "volume" : "65" }, "uris" : [ "http://www.mendeley.com/documents/?uuid=8ea09a12-8e8b-4b70-8ae1-ceb70a947a62" ] } ], "mendeley" : { "formattedCitation" : "[34,35]", "plainTextFormattedCitation" : "[34,35]", "previouslyFormattedCitation" : "(Lee, Soubrier, and Edgecombe 2013; Zhang et al. 2016)" }, "properties" : { "noteIndex" : 0 }, "schema" : "https://github.com/citation-style-language/schema/raw/master/csl-citation.json" }</w:instrText>
      </w:r>
      <w:r w:rsidR="00CB503F">
        <w:rPr>
          <w:lang w:val="en-CA" w:bidi="en-US"/>
        </w:rPr>
        <w:fldChar w:fldCharType="separate"/>
      </w:r>
      <w:r w:rsidR="00672612" w:rsidRPr="00672612">
        <w:rPr>
          <w:noProof/>
          <w:lang w:val="en-CA" w:bidi="en-US"/>
        </w:rPr>
        <w:t>[34,35]</w:t>
      </w:r>
      <w:r w:rsidR="00CB503F">
        <w:rPr>
          <w:lang w:val="en-CA" w:bidi="en-US"/>
        </w:rPr>
        <w:fldChar w:fldCharType="end"/>
      </w:r>
      <w:ins w:id="611" w:author="Martin Smith" w:date="2018-12-05T17:31:00Z">
        <w:r w:rsidR="002B2952">
          <w:rPr>
            <w:lang w:val="en-CA" w:bidi="en-US"/>
          </w:rPr>
          <w:t xml:space="preserve"> and allow probab</w:t>
        </w:r>
      </w:ins>
      <w:ins w:id="612" w:author="Martin Smith" w:date="2018-12-05T17:32:00Z">
        <w:r w:rsidR="002B2952">
          <w:rPr>
            <w:lang w:val="en-CA" w:bidi="en-US"/>
          </w:rPr>
          <w:t xml:space="preserve">ilistic hypothesis testing using Bayes Factors </w:t>
        </w:r>
        <w:r w:rsidR="002B2952">
          <w:rPr>
            <w:lang w:val="en-CA" w:bidi="en-US"/>
          </w:rPr>
          <w:fldChar w:fldCharType="begin" w:fldLock="1"/>
        </w:r>
      </w:ins>
      <w:r w:rsidR="00672612">
        <w:rPr>
          <w:lang w:val="en-CA" w:bidi="en-US"/>
        </w:rPr>
        <w:instrText>ADDIN CSL_CITATION { "citationItems" : [ { "id" : "ITEM-1", "itemData" : { "DOI" : "10.1080/01621459.1995.10476572", "abstract" : "In a 1935 paper and in his book Theory of Probability, Jeffreys developed a methodology for quantifying the evidence in favor of a scientific theory. The centerpiece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factor as a practical tool of applied statistics. In this article we review and discuss the uses of Bayes factors in the context of five scientific applications in genetics, sports, ecology, sociology, and psychology. We emphasize the following points: \u2022 From Jeffreys' Bayesian viewpoint, the purpose of hypothesis testing is to evaluate the evidence in favor of a scientific theory. \u2022 Bayes factors offer a way of evaluating evidence in favor of a null hypothesis. \u2022 Bayes factors provide a way of incorporating external information into the evaluation of evidence about a hypothesis. \u2022 Bayes factors are very general and do not require alternative models to be nested. \u2022 Several techniques are available for computing Bayes factors, including asymptotic approximations that are easy to compute using the output from standard packages that maximize likelihoods. \u2022 In \u201cnonstandard\u201d statistical models that do not satisfy common regularity conditions, it can be technically simpler to calculate Bayes factors than to derive non-Bayesian significance tests. \u2022 The Schwarz criterion (or BIC) gives a rough approximation to the logarithm of the Bayes factor, which is easy to use and does not require evaluation of prior distributions. \u2022 When one is interested in estimation or prediction, Bayes factors may be converted to weights to be attached to various models so that a composite estimate or prediction may be obtained that takes account of structural or model uncertainty. \u2022 Algorithms have been proposed that allow model uncertainty to be taken into account when the class of models initially considered is very large. \u2022 Bayes factors are useful for guiding an evolutionary model-building process. \u2022 It is important, and feasible, to assess the sensitivity of conclusions to the prior distributions used.", "author" : [ { "dropping-particle" : "", "family" : "Kass", "given" : "Robert E.", "non-dropping-particle" : "", "parse-names" : false, "suffix" : "" }, { "dropping-particle" : "", "family" : "Raftery", "given" : "Adrian E.", "non-dropping-particle" : "", "parse-names" : false, "suffix" : "" } ], "container-title" : "Journal of the American Statistical Association", "id" : "ITEM-1", "issue" : "430", "issued" : { "date-parts" : [ [ "1995" ] ] }, "page" : "773-795", "title" : "Bayes factors", "type" : "article-journal", "volume" : "90" }, "uris" : [ "http://www.mendeley.com/documents/?uuid=075bf4ff-6660-49df-b7e4-240fd205b840" ] } ], "mendeley" : { "formattedCitation" : "[36]", "plainTextFormattedCitation" : "[36]", "previouslyFormattedCitation" : "(Kass and Raftery 1995)" }, "properties" : { "noteIndex" : 0 }, "schema" : "https://github.com/citation-style-language/schema/raw/master/csl-citation.json" }</w:instrText>
      </w:r>
      <w:r w:rsidR="002B2952">
        <w:rPr>
          <w:lang w:val="en-CA" w:bidi="en-US"/>
        </w:rPr>
        <w:fldChar w:fldCharType="separate"/>
      </w:r>
      <w:r w:rsidR="00672612" w:rsidRPr="00672612">
        <w:rPr>
          <w:noProof/>
          <w:lang w:val="en-CA" w:bidi="en-US"/>
        </w:rPr>
        <w:t>[36]</w:t>
      </w:r>
      <w:ins w:id="613" w:author="Martin Smith" w:date="2018-12-05T17:32:00Z">
        <w:r w:rsidR="002B2952">
          <w:rPr>
            <w:lang w:val="en-CA" w:bidi="en-US"/>
          </w:rPr>
          <w:fldChar w:fldCharType="end"/>
        </w:r>
      </w:ins>
      <w:ins w:id="614" w:author="Martin Smith" w:date="2018-12-05T17:33:00Z">
        <w:r w:rsidR="002B2952">
          <w:rPr>
            <w:lang w:val="en-CA" w:bidi="en-US"/>
          </w:rPr>
          <w:t xml:space="preserve">.  </w:t>
        </w:r>
      </w:ins>
      <w:ins w:id="615" w:author="Martin Smith" w:date="2018-12-06T16:35:00Z">
        <w:r w:rsidR="0081457C">
          <w:rPr>
            <w:lang w:val="en-CA" w:bidi="en-US"/>
          </w:rPr>
          <w:t>S</w:t>
        </w:r>
      </w:ins>
      <w:ins w:id="616" w:author="Martin Smith" w:date="2018-12-05T17:35:00Z">
        <w:r w:rsidR="00983832">
          <w:rPr>
            <w:lang w:val="en-CA" w:bidi="en-US"/>
          </w:rPr>
          <w:t xml:space="preserve">uch </w:t>
        </w:r>
      </w:ins>
      <w:ins w:id="617" w:author="Martin Smith" w:date="2018-12-05T17:33:00Z">
        <w:r w:rsidR="002B2952">
          <w:rPr>
            <w:lang w:val="en-CA" w:bidi="en-US"/>
          </w:rPr>
          <w:t>considerations notwithstanding,</w:t>
        </w:r>
      </w:ins>
      <w:del w:id="618" w:author="Martin Smith" w:date="2018-12-05T17:33:00Z">
        <w:r w:rsidR="00CB503F" w:rsidDel="002B2952">
          <w:rPr>
            <w:lang w:val="en-CA" w:bidi="en-US"/>
          </w:rPr>
          <w:delText xml:space="preserve"> –</w:delText>
        </w:r>
      </w:del>
      <w:r w:rsidR="00CB503F">
        <w:rPr>
          <w:lang w:val="en-CA" w:bidi="en-US"/>
        </w:rPr>
        <w:t xml:space="preserve"> </w:t>
      </w:r>
      <w:r w:rsidR="00A135A3">
        <w:rPr>
          <w:lang w:val="en-CA" w:bidi="en-US"/>
        </w:rPr>
        <w:t xml:space="preserve">researchers may wish to explicitly compare the results of both </w:t>
      </w:r>
      <w:ins w:id="619" w:author="Martin Smith" w:date="2018-12-05T17:33:00Z">
        <w:r w:rsidR="002B2952">
          <w:rPr>
            <w:lang w:val="en-CA" w:bidi="en-US"/>
          </w:rPr>
          <w:t xml:space="preserve">Bayesian and implied weights analyses </w:t>
        </w:r>
      </w:ins>
      <w:del w:id="620" w:author="Martin Smith" w:date="2018-12-05T17:33:00Z">
        <w:r w:rsidR="004B0A71" w:rsidDel="002B2952">
          <w:rPr>
            <w:lang w:val="en-CA" w:bidi="en-US"/>
          </w:rPr>
          <w:delText>approaches</w:delText>
        </w:r>
        <w:r w:rsidR="00BB0295" w:rsidDel="002B2952">
          <w:rPr>
            <w:lang w:val="en-CA" w:bidi="en-US"/>
          </w:rPr>
          <w:delText xml:space="preserve"> </w:delText>
        </w:r>
      </w:del>
      <w:r w:rsidR="00BB0295">
        <w:rPr>
          <w:lang w:val="en-CA" w:bidi="en-US"/>
        </w:rPr>
        <w:t xml:space="preserve">when conducting </w:t>
      </w:r>
      <w:r w:rsidR="00BB0295">
        <w:rPr>
          <w:lang w:val="en-CA" w:bidi="en-US"/>
        </w:rPr>
        <w:lastRenderedPageBreak/>
        <w:t>phylogenetic analysis</w:t>
      </w:r>
      <w:r w:rsidR="00A135A3">
        <w:rPr>
          <w:lang w:val="en-CA" w:bidi="en-US"/>
        </w:rPr>
        <w:t xml:space="preserve">; observations </w:t>
      </w:r>
      <w:r w:rsidR="0019317C">
        <w:rPr>
          <w:lang w:val="en-CA" w:bidi="en-US"/>
        </w:rPr>
        <w:t xml:space="preserve">common to both </w:t>
      </w:r>
      <w:del w:id="621" w:author="Martin Smith" w:date="2018-12-05T17:33:00Z">
        <w:r w:rsidR="00DC6C34" w:rsidDel="002B2952">
          <w:rPr>
            <w:lang w:val="en-CA" w:bidi="en-US"/>
          </w:rPr>
          <w:delText xml:space="preserve">Bayesian and implied weights analyses </w:delText>
        </w:r>
      </w:del>
      <w:ins w:id="622" w:author="Martin Smith" w:date="2018-12-05T17:33:00Z">
        <w:r w:rsidR="002B2952">
          <w:rPr>
            <w:lang w:val="en-CA" w:bidi="en-US"/>
          </w:rPr>
          <w:t xml:space="preserve">approaches </w:t>
        </w:r>
      </w:ins>
      <w:ins w:id="623" w:author="Martin Smith" w:date="2018-12-06T16:59:00Z">
        <w:r w:rsidR="00632BDD">
          <w:rPr>
            <w:lang w:val="en-CA" w:bidi="en-US"/>
          </w:rPr>
          <w:t>and receiving strong node support</w:t>
        </w:r>
        <w:r w:rsidR="00A342DE">
          <w:rPr>
            <w:lang w:val="en-CA" w:bidi="en-US"/>
          </w:rPr>
          <w:t xml:space="preserve"> values</w:t>
        </w:r>
        <w:r w:rsidR="00632BDD">
          <w:rPr>
            <w:lang w:val="en-CA" w:bidi="en-US"/>
          </w:rPr>
          <w:t xml:space="preserve"> </w:t>
        </w:r>
      </w:ins>
      <w:r w:rsidR="0019317C">
        <w:rPr>
          <w:lang w:val="en-CA" w:bidi="en-US"/>
        </w:rPr>
        <w:t xml:space="preserve">are particularly </w:t>
      </w:r>
      <w:r w:rsidR="00A135A3">
        <w:rPr>
          <w:lang w:val="en-CA" w:bidi="en-US"/>
        </w:rPr>
        <w:t>likely to be well supported by underlying data.</w:t>
      </w:r>
      <w:bookmarkStart w:id="624" w:name="_Toc453324587"/>
    </w:p>
    <w:p w14:paraId="78E6A99E" w14:textId="6197EE97" w:rsidR="008C6C22" w:rsidRDefault="008C6C22" w:rsidP="00523F86">
      <w:pPr>
        <w:pStyle w:val="Heading1"/>
        <w:rPr>
          <w:lang w:bidi="en-US"/>
        </w:rPr>
      </w:pPr>
      <w:r>
        <w:rPr>
          <w:lang w:bidi="en-US"/>
        </w:rPr>
        <w:t>Figure legends</w:t>
      </w:r>
    </w:p>
    <w:p w14:paraId="431ABDBC" w14:textId="17C4FBA9" w:rsidR="00695D9E" w:rsidRPr="00695D9E" w:rsidRDefault="00695D9E" w:rsidP="008C6C22">
      <w:pPr>
        <w:pStyle w:val="Figure"/>
        <w:rPr>
          <w:ins w:id="625" w:author="Martin Smith" w:date="2018-12-06T16:38:00Z"/>
        </w:rPr>
      </w:pPr>
      <w:bookmarkStart w:id="626" w:name="_Toc453324588"/>
      <w:ins w:id="627" w:author="Martin Smith" w:date="2018-12-06T16:38:00Z">
        <w:r>
          <w:rPr>
            <w:b/>
          </w:rPr>
          <w:t xml:space="preserve">Figure 1. </w:t>
        </w:r>
      </w:ins>
      <w:ins w:id="628" w:author="Martin Smith" w:date="2018-12-06T16:39:00Z">
        <w:r>
          <w:rPr>
            <w:b/>
          </w:rPr>
          <w:t xml:space="preserve">Method selection.  </w:t>
        </w:r>
        <w:r w:rsidRPr="00695D9E">
          <w:t xml:space="preserve">(a), </w:t>
        </w:r>
        <w:r>
          <w:t>normalizing the sy</w:t>
        </w:r>
      </w:ins>
      <w:ins w:id="629" w:author="Martin Smith" w:date="2018-12-06T16:40:00Z">
        <w:r>
          <w:t xml:space="preserve">mmetric difference against the total information present in two trees (SD/TIP, dotted lines) fails to </w:t>
        </w:r>
      </w:ins>
      <w:ins w:id="630" w:author="Martin Smith" w:date="2018-12-07T10:08:00Z">
        <w:r w:rsidR="00736A2C">
          <w:t xml:space="preserve">identify a completely incorrect bifurcating tree (all relationships resolved differently; bottom corner) as more misleading than </w:t>
        </w:r>
      </w:ins>
      <w:ins w:id="631" w:author="Martin Smith" w:date="2018-12-06T16:40:00Z">
        <w:r>
          <w:t>a polytomy (all relationships unresolved; rightmost corner)</w:t>
        </w:r>
      </w:ins>
      <w:ins w:id="632" w:author="Martin Smith" w:date="2018-12-06T16:41:00Z">
        <w:r>
          <w:t xml:space="preserve">.  Random trees </w:t>
        </w:r>
      </w:ins>
      <w:ins w:id="633" w:author="Martin Smith" w:date="2018-12-06T16:43:00Z">
        <w:r>
          <w:t xml:space="preserve">(coloured line) </w:t>
        </w:r>
      </w:ins>
      <w:ins w:id="634" w:author="Martin Smith" w:date="2018-12-06T16:41:00Z">
        <w:r>
          <w:t xml:space="preserve">with more relationships resolved </w:t>
        </w:r>
      </w:ins>
      <w:ins w:id="635" w:author="Martin Smith" w:date="2018-12-06T16:44:00Z">
        <w:r>
          <w:t>receive better scores</w:t>
        </w:r>
      </w:ins>
      <w:ins w:id="636" w:author="Martin Smith" w:date="2018-12-06T16:41:00Z">
        <w:r>
          <w:t xml:space="preserve">, as some relationships will </w:t>
        </w:r>
      </w:ins>
      <w:ins w:id="637" w:author="Martin Smith" w:date="2018-12-06T16:43:00Z">
        <w:r>
          <w:t xml:space="preserve">by chance </w:t>
        </w:r>
      </w:ins>
      <w:ins w:id="638" w:author="Martin Smith" w:date="2018-12-06T16:41:00Z">
        <w:r>
          <w:t>be resolved correctly.  Normal</w:t>
        </w:r>
      </w:ins>
      <w:ins w:id="639" w:author="Martin Smith" w:date="2018-12-06T16:42:00Z">
        <w:r>
          <w:t xml:space="preserve">izing against the maximum </w:t>
        </w:r>
      </w:ins>
      <w:ins w:id="640" w:author="Martin Smith" w:date="2018-12-07T10:09:00Z">
        <w:r w:rsidR="00736A2C">
          <w:t xml:space="preserve">possible relationship </w:t>
        </w:r>
      </w:ins>
      <w:ins w:id="641" w:author="Martin Smith" w:date="2018-12-06T16:42:00Z">
        <w:r>
          <w:t>information (SD/</w:t>
        </w:r>
        <w:proofErr w:type="spellStart"/>
        <w:r>
          <w:t>MaxI</w:t>
        </w:r>
        <w:proofErr w:type="spellEnd"/>
        <w:r>
          <w:t xml:space="preserve">, solid lines) </w:t>
        </w:r>
      </w:ins>
      <w:ins w:id="642" w:author="Martin Smith" w:date="2018-12-07T10:09:00Z">
        <w:r w:rsidR="00736A2C">
          <w:t xml:space="preserve">ensures that </w:t>
        </w:r>
      </w:ins>
      <w:ins w:id="643" w:author="Martin Smith" w:date="2018-12-06T16:42:00Z">
        <w:r>
          <w:t xml:space="preserve">misinformation </w:t>
        </w:r>
      </w:ins>
      <w:ins w:id="644" w:author="Martin Smith" w:date="2018-12-07T10:09:00Z">
        <w:r w:rsidR="00736A2C">
          <w:t>is pena</w:t>
        </w:r>
      </w:ins>
      <w:ins w:id="645" w:author="Martin Smith" w:date="2018-12-07T10:10:00Z">
        <w:r w:rsidR="00736A2C">
          <w:t xml:space="preserve">lized over </w:t>
        </w:r>
      </w:ins>
      <w:ins w:id="646" w:author="Martin Smith" w:date="2018-12-07T10:09:00Z">
        <w:r w:rsidR="00736A2C">
          <w:t>non-</w:t>
        </w:r>
      </w:ins>
      <w:ins w:id="647" w:author="Martin Smith" w:date="2018-12-06T16:42:00Z">
        <w:r>
          <w:t>information</w:t>
        </w:r>
      </w:ins>
      <w:ins w:id="648" w:author="Martin Smith" w:date="2018-12-06T16:43:00Z">
        <w:r>
          <w:t>; as such, random trees with more relationsh</w:t>
        </w:r>
      </w:ins>
      <w:ins w:id="649" w:author="Martin Smith" w:date="2018-12-06T16:44:00Z">
        <w:r>
          <w:t xml:space="preserve">ips </w:t>
        </w:r>
      </w:ins>
      <w:ins w:id="650" w:author="Martin Smith" w:date="2018-12-07T10:10:00Z">
        <w:r w:rsidR="00736A2C">
          <w:t xml:space="preserve">resolved (which thus contain more misinformation) </w:t>
        </w:r>
      </w:ins>
      <w:ins w:id="651" w:author="Martin Smith" w:date="2018-12-06T16:44:00Z">
        <w:r>
          <w:t xml:space="preserve">receive worse scores. (b), </w:t>
        </w:r>
      </w:ins>
      <w:ins w:id="652" w:author="Martin Smith" w:date="2018-12-06T16:46:00Z">
        <w:r w:rsidR="00475313">
          <w:t>f</w:t>
        </w:r>
      </w:ins>
      <w:ins w:id="653" w:author="Martin Smith" w:date="2018-12-06T16:45:00Z">
        <w:r>
          <w:t>our measures of tree quality</w:t>
        </w:r>
      </w:ins>
      <w:ins w:id="654" w:author="Martin Smith" w:date="2018-12-07T10:11:00Z">
        <w:r w:rsidR="00736A2C">
          <w:t>,</w:t>
        </w:r>
      </w:ins>
      <w:ins w:id="655" w:author="Martin Smith" w:date="2018-12-06T16:46:00Z">
        <w:r w:rsidR="00475313">
          <w:t xml:space="preserve"> each </w:t>
        </w:r>
      </w:ins>
      <w:ins w:id="656" w:author="Martin Smith" w:date="2018-12-07T10:11:00Z">
        <w:r w:rsidR="00736A2C">
          <w:t xml:space="preserve">rewarding different </w:t>
        </w:r>
      </w:ins>
      <w:ins w:id="657" w:author="Martin Smith" w:date="2018-12-06T16:46:00Z">
        <w:r w:rsidR="00475313">
          <w:t>tree</w:t>
        </w:r>
      </w:ins>
      <w:ins w:id="658" w:author="Martin Smith" w:date="2018-12-07T10:11:00Z">
        <w:r w:rsidR="00736A2C">
          <w:t xml:space="preserve"> </w:t>
        </w:r>
      </w:ins>
      <w:ins w:id="659" w:author="Martin Smith" w:date="2018-12-07T10:12:00Z">
        <w:r w:rsidR="00736A2C">
          <w:t>properties</w:t>
        </w:r>
      </w:ins>
      <w:ins w:id="660" w:author="Martin Smith" w:date="2018-12-06T16:46:00Z">
        <w:r w:rsidR="00475313">
          <w:t>. (</w:t>
        </w:r>
      </w:ins>
      <w:ins w:id="661" w:author="Martin Smith" w:date="2018-12-06T16:47:00Z">
        <w:r w:rsidR="00475313">
          <w:t>c</w:t>
        </w:r>
      </w:ins>
      <w:ins w:id="662" w:author="Martin Smith" w:date="2018-12-06T16:48:00Z">
        <w:r w:rsidR="00475313">
          <w:t>–d</w:t>
        </w:r>
      </w:ins>
      <w:ins w:id="663" w:author="Martin Smith" w:date="2018-12-06T16:47:00Z">
        <w:r w:rsidR="00475313">
          <w:t>)</w:t>
        </w:r>
      </w:ins>
      <w:ins w:id="664" w:author="Martin Smith" w:date="2018-12-06T16:48:00Z">
        <w:r w:rsidR="00475313">
          <w:t>, impact on tree quality when least-supported groups are collapsed</w:t>
        </w:r>
      </w:ins>
      <w:ins w:id="665" w:author="Martin Smith" w:date="2018-12-07T10:12:00Z">
        <w:r w:rsidR="00736A2C">
          <w:t>:</w:t>
        </w:r>
      </w:ins>
      <w:ins w:id="666" w:author="Martin Smith" w:date="2018-12-06T16:48:00Z">
        <w:r w:rsidR="00475313">
          <w:t xml:space="preserve"> (c), </w:t>
        </w:r>
      </w:ins>
      <w:ins w:id="667" w:author="Martin Smith" w:date="2018-12-07T10:12:00Z">
        <w:r w:rsidR="00736A2C">
          <w:t xml:space="preserve">counting </w:t>
        </w:r>
      </w:ins>
      <w:ins w:id="668" w:author="Martin Smith" w:date="2018-12-06T16:49:00Z">
        <w:r w:rsidR="00475313">
          <w:t>quartet</w:t>
        </w:r>
      </w:ins>
      <w:ins w:id="669" w:author="Martin Smith" w:date="2018-12-07T10:12:00Z">
        <w:r w:rsidR="00736A2C">
          <w:t>s</w:t>
        </w:r>
      </w:ins>
      <w:ins w:id="670" w:author="Martin Smith" w:date="2018-12-06T16:49:00Z">
        <w:r w:rsidR="00475313">
          <w:t xml:space="preserve">; (d), </w:t>
        </w:r>
      </w:ins>
      <w:ins w:id="671" w:author="Martin Smith" w:date="2018-12-07T10:12:00Z">
        <w:r w:rsidR="00736A2C">
          <w:t xml:space="preserve">counting </w:t>
        </w:r>
      </w:ins>
      <w:ins w:id="672" w:author="Martin Smith" w:date="2018-12-06T16:49:00Z">
        <w:r w:rsidR="00475313">
          <w:t>partition</w:t>
        </w:r>
      </w:ins>
      <w:ins w:id="673" w:author="Martin Smith" w:date="2018-12-07T10:12:00Z">
        <w:r w:rsidR="00736A2C">
          <w:t>s</w:t>
        </w:r>
      </w:ins>
      <w:ins w:id="674" w:author="Martin Smith" w:date="2018-12-06T16:49:00Z">
        <w:r w:rsidR="00475313">
          <w:t>.</w:t>
        </w:r>
      </w:ins>
    </w:p>
    <w:p w14:paraId="4405FE12" w14:textId="7CE1CBAE" w:rsidR="008C6C22" w:rsidRPr="009F05CC" w:rsidRDefault="008C6C22" w:rsidP="008C6C22">
      <w:pPr>
        <w:pStyle w:val="Figure"/>
      </w:pPr>
      <w:r w:rsidRPr="00640DE5">
        <w:rPr>
          <w:b/>
        </w:rPr>
        <w:t xml:space="preserve">Figure </w:t>
      </w:r>
      <w:del w:id="675" w:author="Martin Smith" w:date="2018-12-06T16:38:00Z">
        <w:r w:rsidRPr="00640DE5" w:rsidDel="00695D9E">
          <w:rPr>
            <w:b/>
          </w:rPr>
          <w:delText>1</w:delText>
        </w:r>
      </w:del>
      <w:ins w:id="676" w:author="Martin Smith" w:date="2018-12-06T16:38:00Z">
        <w:r w:rsidR="00695D9E">
          <w:rPr>
            <w:b/>
          </w:rPr>
          <w:t>2</w:t>
        </w:r>
      </w:ins>
      <w:r w:rsidRPr="00640DE5">
        <w:rPr>
          <w:b/>
        </w:rPr>
        <w:t>.</w:t>
      </w:r>
      <w:bookmarkStart w:id="677" w:name="_Toc453324589"/>
      <w:bookmarkEnd w:id="626"/>
      <w:r>
        <w:rPr>
          <w:b/>
        </w:rPr>
        <w:t xml:space="preserve"> Status of quartets and </w:t>
      </w:r>
      <w:del w:id="678" w:author="Martin Smith" w:date="2018-11-23T11:21:00Z">
        <w:r w:rsidDel="00985D40">
          <w:rPr>
            <w:b/>
          </w:rPr>
          <w:delText xml:space="preserve">nodes </w:delText>
        </w:r>
      </w:del>
      <w:ins w:id="679" w:author="Martin Smith" w:date="2018-11-23T11:21:00Z">
        <w:r w:rsidR="00985D40">
          <w:rPr>
            <w:b/>
          </w:rPr>
          <w:t xml:space="preserve">bipartitions </w:t>
        </w:r>
      </w:ins>
      <w:r>
        <w:rPr>
          <w:b/>
        </w:rPr>
        <w:t xml:space="preserve">in trees recovered from </w:t>
      </w:r>
      <w:del w:id="680" w:author="Martin Smith" w:date="2018-12-06T16:49:00Z">
        <w:r w:rsidDel="00D46FE4">
          <w:rPr>
            <w:b/>
          </w:rPr>
          <w:delText xml:space="preserve">Congreve and Lamsdell </w:delText>
        </w:r>
      </w:del>
      <w:ins w:id="681" w:author="Martin Smith" w:date="2018-12-06T16:49:00Z">
        <w:r w:rsidR="00D46FE4">
          <w:rPr>
            <w:b/>
          </w:rPr>
          <w:t xml:space="preserve">simulated </w:t>
        </w:r>
      </w:ins>
      <w:r>
        <w:rPr>
          <w:b/>
        </w:rPr>
        <w:t>datasets</w:t>
      </w:r>
      <w:r w:rsidRPr="00640DE5">
        <w:rPr>
          <w:b/>
        </w:rPr>
        <w:t>.</w:t>
      </w:r>
      <w:r>
        <w:t xml:space="preserve"> Points denote the average number of quartets (a</w:t>
      </w:r>
      <w:ins w:id="682" w:author="Martin Smith" w:date="2018-12-07T10:13:00Z">
        <w:r w:rsidR="00736A2C">
          <w:t>, c–e</w:t>
        </w:r>
      </w:ins>
      <w:del w:id="683" w:author="Martin Smith" w:date="2018-12-06T16:50:00Z">
        <w:r w:rsidR="00A11779" w:rsidDel="00D46FE4">
          <w:delText xml:space="preserve">, </w:delText>
        </w:r>
        <w:r w:rsidR="00D62CF7" w:rsidDel="00D46FE4">
          <w:delText xml:space="preserve">enlargement in </w:delText>
        </w:r>
        <w:r w:rsidR="00A11779" w:rsidDel="00D46FE4">
          <w:delText>b</w:delText>
        </w:r>
      </w:del>
      <w:r>
        <w:t>) or partitions (</w:t>
      </w:r>
      <w:ins w:id="684" w:author="Martin Smith" w:date="2018-12-06T16:49:00Z">
        <w:r w:rsidR="00D46FE4">
          <w:t>b</w:t>
        </w:r>
      </w:ins>
      <w:del w:id="685" w:author="Martin Smith" w:date="2018-12-06T16:49:00Z">
        <w:r w:rsidDel="00D46FE4">
          <w:delText>c</w:delText>
        </w:r>
        <w:r w:rsidR="00A11779" w:rsidDel="00D46FE4">
          <w:delText>, d</w:delText>
        </w:r>
      </w:del>
      <w:r>
        <w:t>) that are the same as the generative tree, resolved differently to the generative tree, or not resolved</w:t>
      </w:r>
      <w:r w:rsidRPr="00C96343">
        <w:t xml:space="preserve">. </w:t>
      </w:r>
      <w:r>
        <w:t xml:space="preserve">Each series indicates the effect of progressively collapsing the least-supported </w:t>
      </w:r>
      <w:del w:id="686" w:author="Martin Smith" w:date="2018-11-23T11:21:00Z">
        <w:r w:rsidDel="003B2064">
          <w:delText xml:space="preserve">nodes </w:delText>
        </w:r>
      </w:del>
      <w:ins w:id="687" w:author="Martin Smith" w:date="2018-11-23T11:21:00Z">
        <w:r w:rsidR="003B2064">
          <w:t xml:space="preserve">groups </w:t>
        </w:r>
      </w:ins>
      <w:r>
        <w:t xml:space="preserve">in trees generated by analysis of </w:t>
      </w:r>
      <w:ins w:id="688" w:author="Martin Smith" w:date="2018-12-06T16:51:00Z">
        <w:r w:rsidR="00D46FE4">
          <w:t xml:space="preserve">CL </w:t>
        </w:r>
      </w:ins>
      <w:del w:id="689" w:author="Martin Smith" w:date="2018-12-06T16:51:00Z">
        <w:r w:rsidDel="00D46FE4">
          <w:delText>datasets simulated by Congreve and Lamsdell</w:delText>
        </w:r>
      </w:del>
      <w:bookmarkEnd w:id="677"/>
      <w:ins w:id="690" w:author="Martin Smith" w:date="2018-12-06T16:51:00Z">
        <w:r w:rsidR="00D46FE4">
          <w:t>(a–b) and OR datasets</w:t>
        </w:r>
      </w:ins>
      <w:r>
        <w:t xml:space="preserve"> </w:t>
      </w:r>
      <w:ins w:id="691" w:author="Martin Smith" w:date="2018-12-06T16:53:00Z">
        <w:r w:rsidR="00D46FE4">
          <w:t xml:space="preserve">(c, 100 characters; d, 350 characters; e, 1000 characters) </w:t>
        </w:r>
      </w:ins>
      <w:del w:id="692" w:author="Martin Smith" w:date="2018-12-06T16:50:00Z">
        <w:r w:rsidDel="00D46FE4">
          <w:delText>(2016)</w:delText>
        </w:r>
      </w:del>
      <w:del w:id="693" w:author="Martin Smith" w:date="2018-12-06T16:51:00Z">
        <w:r w:rsidDel="00D46FE4">
          <w:delText xml:space="preserve"> </w:delText>
        </w:r>
      </w:del>
      <w:r>
        <w:t xml:space="preserve">under the specified analytical parameters. An increase in the </w:t>
      </w:r>
      <w:r w:rsidR="0074235D">
        <w:t xml:space="preserve">vertical </w:t>
      </w:r>
      <w:r>
        <w:t xml:space="preserve">direction corresponds to a decrease in </w:t>
      </w:r>
      <w:del w:id="694" w:author="Martin Smith" w:date="2018-12-06T16:52:00Z">
        <w:r w:rsidDel="00D46FE4">
          <w:delText xml:space="preserve">quartet dissimilarity or </w:delText>
        </w:r>
      </w:del>
      <w:r>
        <w:t xml:space="preserve">normalized symmetric difference (i.e. more </w:t>
      </w:r>
      <w:ins w:id="695" w:author="Martin Smith" w:date="2018-12-06T16:53:00Z">
        <w:r w:rsidR="00D46FE4">
          <w:t xml:space="preserve">similar / </w:t>
        </w:r>
      </w:ins>
      <w:r>
        <w:t>informative trees); an increase in the</w:t>
      </w:r>
      <w:r w:rsidR="007271CE">
        <w:t xml:space="preserve"> </w:t>
      </w:r>
      <w:r w:rsidR="0074235D">
        <w:t xml:space="preserve">horizontal </w:t>
      </w:r>
      <w:r>
        <w:t>direction corresponds to a decrease in</w:t>
      </w:r>
      <w:r w:rsidR="006378D0">
        <w:t xml:space="preserve"> tree resolution</w:t>
      </w:r>
      <w:r>
        <w:t>.</w:t>
      </w:r>
    </w:p>
    <w:p w14:paraId="34F0D321" w14:textId="2D2FC200" w:rsidR="008C6C22" w:rsidDel="00D46FE4" w:rsidRDefault="008C6C22" w:rsidP="008C6C22">
      <w:pPr>
        <w:pStyle w:val="Figure"/>
        <w:rPr>
          <w:del w:id="696" w:author="Martin Smith" w:date="2018-12-06T16:53:00Z"/>
        </w:rPr>
      </w:pPr>
      <w:del w:id="697" w:author="Martin Smith" w:date="2018-12-06T16:53:00Z">
        <w:r w:rsidRPr="00640DE5" w:rsidDel="00D46FE4">
          <w:rPr>
            <w:b/>
          </w:rPr>
          <w:lastRenderedPageBreak/>
          <w:delText xml:space="preserve">Figure </w:delText>
        </w:r>
        <w:r w:rsidDel="00D46FE4">
          <w:rPr>
            <w:b/>
          </w:rPr>
          <w:delText>2</w:delText>
        </w:r>
        <w:r w:rsidRPr="00640DE5" w:rsidDel="00D46FE4">
          <w:rPr>
            <w:b/>
          </w:rPr>
          <w:delText>.</w:delText>
        </w:r>
        <w:r w:rsidDel="00D46FE4">
          <w:rPr>
            <w:b/>
          </w:rPr>
          <w:delText xml:space="preserve"> Status of quartets in trees recovered from O’Reilly </w:delText>
        </w:r>
        <w:r w:rsidRPr="008D0679" w:rsidDel="00D46FE4">
          <w:rPr>
            <w:b/>
            <w:i/>
            <w:lang w:bidi="en-US"/>
          </w:rPr>
          <w:delText>et al.</w:delText>
        </w:r>
        <w:r w:rsidDel="00D46FE4">
          <w:rPr>
            <w:b/>
          </w:rPr>
          <w:delText xml:space="preserve"> datasets</w:delText>
        </w:r>
        <w:r w:rsidRPr="00640DE5" w:rsidDel="00D46FE4">
          <w:rPr>
            <w:b/>
          </w:rPr>
          <w:delText>.</w:delText>
        </w:r>
        <w:r w:rsidDel="00D46FE4">
          <w:delText xml:space="preserve"> Columns correspond to datasets with 100, 350 or 1000 characters simulated by O’Reilly </w:delText>
        </w:r>
        <w:r w:rsidRPr="006E47A5" w:rsidDel="00D46FE4">
          <w:rPr>
            <w:i/>
            <w:lang w:bidi="en-US"/>
          </w:rPr>
          <w:delText>et al.</w:delText>
        </w:r>
        <w:r w:rsidDel="00D46FE4">
          <w:delText xml:space="preserve"> (2016).</w:delText>
        </w:r>
      </w:del>
    </w:p>
    <w:p w14:paraId="36D7D13F" w14:textId="45F09432" w:rsidR="00E96E14" w:rsidRDefault="00E96E14" w:rsidP="00E96E14">
      <w:pPr>
        <w:pStyle w:val="Heading1"/>
        <w:rPr>
          <w:lang w:bidi="en-US"/>
        </w:rPr>
      </w:pPr>
      <w:r>
        <w:rPr>
          <w:lang w:bidi="en-US"/>
        </w:rPr>
        <w:t>References</w:t>
      </w:r>
      <w:bookmarkEnd w:id="624"/>
    </w:p>
    <w:p w14:paraId="01E5BA7B" w14:textId="465E1889" w:rsidR="00672612" w:rsidRPr="00672612" w:rsidRDefault="00E96E14" w:rsidP="00672612">
      <w:pPr>
        <w:widowControl w:val="0"/>
        <w:autoSpaceDE w:val="0"/>
        <w:autoSpaceDN w:val="0"/>
        <w:adjustRightInd w:val="0"/>
        <w:spacing w:line="240" w:lineRule="exact"/>
        <w:ind w:left="640" w:hanging="640"/>
        <w:rPr>
          <w:rFonts w:cs="Times New Roman"/>
          <w:noProof/>
          <w:szCs w:val="24"/>
        </w:rPr>
      </w:pPr>
      <w:r>
        <w:rPr>
          <w:lang w:val="en-CA" w:bidi="en-US"/>
        </w:rPr>
        <w:fldChar w:fldCharType="begin" w:fldLock="1"/>
      </w:r>
      <w:r w:rsidRPr="007D3F3A">
        <w:rPr>
          <w:lang w:val="en-CA" w:bidi="en-US"/>
        </w:rPr>
        <w:instrText xml:space="preserve">ADDIN Mendeley Bibliography CSL_BIBLIOGRAPHY </w:instrText>
      </w:r>
      <w:r>
        <w:rPr>
          <w:lang w:val="en-CA" w:bidi="en-US"/>
        </w:rPr>
        <w:fldChar w:fldCharType="separate"/>
      </w:r>
      <w:r w:rsidR="00672612" w:rsidRPr="00672612">
        <w:rPr>
          <w:rFonts w:cs="Times New Roman"/>
          <w:noProof/>
          <w:szCs w:val="24"/>
        </w:rPr>
        <w:t xml:space="preserve">1 </w:t>
      </w:r>
      <w:r w:rsidR="00672612" w:rsidRPr="00672612">
        <w:rPr>
          <w:rFonts w:cs="Times New Roman"/>
          <w:noProof/>
          <w:szCs w:val="24"/>
        </w:rPr>
        <w:tab/>
        <w:t xml:space="preserve">Kalyaanamoorthy, S., Minh, B. Q., Wong, T. K. F., von Haeseler, A. &amp; Jermiin, L. S. 2017 ModelFinder: fast model selection for accurate phylogenetic estimates. </w:t>
      </w:r>
      <w:r w:rsidR="00672612" w:rsidRPr="00672612">
        <w:rPr>
          <w:rFonts w:cs="Times New Roman"/>
          <w:i/>
          <w:iCs/>
          <w:noProof/>
          <w:szCs w:val="24"/>
        </w:rPr>
        <w:t>Nat. Methods</w:t>
      </w:r>
      <w:r w:rsidR="00672612" w:rsidRPr="00672612">
        <w:rPr>
          <w:rFonts w:cs="Times New Roman"/>
          <w:noProof/>
          <w:szCs w:val="24"/>
        </w:rPr>
        <w:t xml:space="preserve"> </w:t>
      </w:r>
      <w:r w:rsidR="00672612" w:rsidRPr="00672612">
        <w:rPr>
          <w:rFonts w:cs="Times New Roman"/>
          <w:b/>
          <w:bCs/>
          <w:noProof/>
          <w:szCs w:val="24"/>
        </w:rPr>
        <w:t>14</w:t>
      </w:r>
      <w:r w:rsidR="00672612" w:rsidRPr="00672612">
        <w:rPr>
          <w:rFonts w:cs="Times New Roman"/>
          <w:noProof/>
          <w:szCs w:val="24"/>
        </w:rPr>
        <w:t>, 587–589. (doi:10.1038/nmeth.4285)</w:t>
      </w:r>
    </w:p>
    <w:p w14:paraId="652FACE4"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 </w:t>
      </w:r>
      <w:r w:rsidRPr="00672612">
        <w:rPr>
          <w:rFonts w:cs="Times New Roman"/>
          <w:noProof/>
          <w:szCs w:val="24"/>
        </w:rPr>
        <w:tab/>
        <w:t xml:space="preserve">Goloboff, P. A., Torres, A. &amp; Arias, J. S. 2018 Weighted parsimony outperforms other methods of phylogenetic inference under models appropriate for morphology. </w:t>
      </w:r>
      <w:r w:rsidRPr="00672612">
        <w:rPr>
          <w:rFonts w:cs="Times New Roman"/>
          <w:i/>
          <w:iCs/>
          <w:noProof/>
          <w:szCs w:val="24"/>
        </w:rPr>
        <w:t>Cladistics</w:t>
      </w:r>
      <w:r w:rsidRPr="00672612">
        <w:rPr>
          <w:rFonts w:cs="Times New Roman"/>
          <w:noProof/>
          <w:szCs w:val="24"/>
        </w:rPr>
        <w:t xml:space="preserve"> </w:t>
      </w:r>
      <w:r w:rsidRPr="00672612">
        <w:rPr>
          <w:rFonts w:cs="Times New Roman"/>
          <w:b/>
          <w:bCs/>
          <w:noProof/>
          <w:szCs w:val="24"/>
        </w:rPr>
        <w:t>34</w:t>
      </w:r>
      <w:r w:rsidRPr="00672612">
        <w:rPr>
          <w:rFonts w:cs="Times New Roman"/>
          <w:noProof/>
          <w:szCs w:val="24"/>
        </w:rPr>
        <w:t>, 407–437. (doi:10.1111/cla.12205)</w:t>
      </w:r>
    </w:p>
    <w:p w14:paraId="7108871C" w14:textId="214B81DE"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3 </w:t>
      </w:r>
      <w:r w:rsidRPr="00672612">
        <w:rPr>
          <w:rFonts w:cs="Times New Roman"/>
          <w:noProof/>
          <w:szCs w:val="24"/>
        </w:rPr>
        <w:tab/>
        <w:t xml:space="preserve">Goloboff, P. A., Torres Galvis, A. &amp; Arias, J. S. 2018 Parsimony and model-based phylogenetic methods for morphological data: comments on O’Reilly </w:t>
      </w:r>
      <w:r w:rsidRPr="00231E28">
        <w:rPr>
          <w:rFonts w:cs="Times New Roman"/>
          <w:i/>
          <w:noProof/>
          <w:szCs w:val="24"/>
        </w:rPr>
        <w:t>et al</w:t>
      </w:r>
      <w:r w:rsidRPr="00231E28">
        <w:rPr>
          <w:rFonts w:cs="Times New Roman"/>
          <w:i/>
          <w:noProof/>
          <w:szCs w:val="24"/>
        </w:rPr>
        <w:t>.</w:t>
      </w:r>
      <w:r w:rsidRPr="00672612">
        <w:rPr>
          <w:rFonts w:cs="Times New Roman"/>
          <w:noProof/>
          <w:szCs w:val="24"/>
        </w:rPr>
        <w:t xml:space="preserve"> </w:t>
      </w:r>
      <w:r w:rsidRPr="00672612">
        <w:rPr>
          <w:rFonts w:cs="Times New Roman"/>
          <w:i/>
          <w:iCs/>
          <w:noProof/>
          <w:szCs w:val="24"/>
        </w:rPr>
        <w:t>Palaeontology</w:t>
      </w:r>
      <w:r w:rsidRPr="00672612">
        <w:rPr>
          <w:rFonts w:cs="Times New Roman"/>
          <w:noProof/>
          <w:szCs w:val="24"/>
        </w:rPr>
        <w:t xml:space="preserve"> </w:t>
      </w:r>
      <w:r w:rsidRPr="00672612">
        <w:rPr>
          <w:rFonts w:cs="Times New Roman"/>
          <w:b/>
          <w:bCs/>
          <w:noProof/>
          <w:szCs w:val="24"/>
        </w:rPr>
        <w:t>61</w:t>
      </w:r>
      <w:r w:rsidRPr="00672612">
        <w:rPr>
          <w:rFonts w:cs="Times New Roman"/>
          <w:noProof/>
          <w:szCs w:val="24"/>
        </w:rPr>
        <w:t>, 625–630. (doi:10.1111/pala.12353)</w:t>
      </w:r>
    </w:p>
    <w:p w14:paraId="6F343DAC"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4 </w:t>
      </w:r>
      <w:r w:rsidRPr="00672612">
        <w:rPr>
          <w:rFonts w:cs="Times New Roman"/>
          <w:noProof/>
          <w:szCs w:val="24"/>
        </w:rPr>
        <w:tab/>
        <w:t xml:space="preserve">Wright, A. M. &amp; Hillis, D. M. 2014 Bayesian analysis using a simple likelihood model outperforms parsimony for estimation of phylogeny from discrete morphological data. </w:t>
      </w:r>
      <w:r w:rsidRPr="00672612">
        <w:rPr>
          <w:rFonts w:cs="Times New Roman"/>
          <w:i/>
          <w:iCs/>
          <w:noProof/>
          <w:szCs w:val="24"/>
        </w:rPr>
        <w:t>PLoS One</w:t>
      </w:r>
      <w:r w:rsidRPr="00672612">
        <w:rPr>
          <w:rFonts w:cs="Times New Roman"/>
          <w:noProof/>
          <w:szCs w:val="24"/>
        </w:rPr>
        <w:t xml:space="preserve"> </w:t>
      </w:r>
      <w:r w:rsidRPr="00672612">
        <w:rPr>
          <w:rFonts w:cs="Times New Roman"/>
          <w:b/>
          <w:bCs/>
          <w:noProof/>
          <w:szCs w:val="24"/>
        </w:rPr>
        <w:t>9</w:t>
      </w:r>
      <w:r w:rsidRPr="00672612">
        <w:rPr>
          <w:rFonts w:cs="Times New Roman"/>
          <w:noProof/>
          <w:szCs w:val="24"/>
        </w:rPr>
        <w:t>, e109210. (doi:10.1371/journal.pone.0109210)</w:t>
      </w:r>
    </w:p>
    <w:p w14:paraId="422EDD1B"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5 </w:t>
      </w:r>
      <w:r w:rsidRPr="00672612">
        <w:rPr>
          <w:rFonts w:cs="Times New Roman"/>
          <w:noProof/>
          <w:szCs w:val="24"/>
        </w:rPr>
        <w:tab/>
        <w:t xml:space="preserve">O’Reilly, J. E., Puttick, M. N., Parry, L., Tanner, A. R., Tarver, J. E., Fleming, J., Pisani, D. &amp; Donoghue, P. C. J. 2016 Bayesian methods outperform parsimony but at the expense of precision in the estimation of phylogeny from discrete morphological data. </w:t>
      </w:r>
      <w:r w:rsidRPr="00672612">
        <w:rPr>
          <w:rFonts w:cs="Times New Roman"/>
          <w:i/>
          <w:iCs/>
          <w:noProof/>
          <w:szCs w:val="24"/>
        </w:rPr>
        <w:t>Biol. Lett.</w:t>
      </w:r>
      <w:r w:rsidRPr="00672612">
        <w:rPr>
          <w:rFonts w:cs="Times New Roman"/>
          <w:noProof/>
          <w:szCs w:val="24"/>
        </w:rPr>
        <w:t xml:space="preserve"> </w:t>
      </w:r>
      <w:r w:rsidRPr="00672612">
        <w:rPr>
          <w:rFonts w:cs="Times New Roman"/>
          <w:b/>
          <w:bCs/>
          <w:noProof/>
          <w:szCs w:val="24"/>
        </w:rPr>
        <w:t>12</w:t>
      </w:r>
      <w:r w:rsidRPr="00672612">
        <w:rPr>
          <w:rFonts w:cs="Times New Roman"/>
          <w:noProof/>
          <w:szCs w:val="24"/>
        </w:rPr>
        <w:t>, 20160081. (doi:10.1098/rsbl.2016.0081)</w:t>
      </w:r>
    </w:p>
    <w:p w14:paraId="1AE524C2"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6 </w:t>
      </w:r>
      <w:r w:rsidRPr="00672612">
        <w:rPr>
          <w:rFonts w:cs="Times New Roman"/>
          <w:noProof/>
          <w:szCs w:val="24"/>
        </w:rPr>
        <w:tab/>
        <w:t xml:space="preserve">Puttick, M. N., O’Reilly, J. E., Pisani, D. &amp; Donoghue, P. C. J. 2018 Probabilistic methods outperform parsimony in the phylogenetic analysis of data simulated without a probabilistic model. </w:t>
      </w:r>
      <w:r w:rsidRPr="00672612">
        <w:rPr>
          <w:rFonts w:cs="Times New Roman"/>
          <w:i/>
          <w:iCs/>
          <w:noProof/>
          <w:szCs w:val="24"/>
        </w:rPr>
        <w:t>Palaeontology</w:t>
      </w:r>
      <w:r w:rsidRPr="00672612">
        <w:rPr>
          <w:rFonts w:cs="Times New Roman"/>
          <w:noProof/>
          <w:szCs w:val="24"/>
        </w:rPr>
        <w:t xml:space="preserve"> (doi:10.1111/pala.12388)</w:t>
      </w:r>
    </w:p>
    <w:p w14:paraId="63BFF90C"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7 </w:t>
      </w:r>
      <w:r w:rsidRPr="00672612">
        <w:rPr>
          <w:rFonts w:cs="Times New Roman"/>
          <w:noProof/>
          <w:szCs w:val="24"/>
        </w:rPr>
        <w:tab/>
        <w:t xml:space="preserve">Puttick, M. N. et al. 2017 Uncertain-tree: discriminating among competing approaches to the phylogenetic analysis of phenotype data. </w:t>
      </w:r>
      <w:r w:rsidRPr="00672612">
        <w:rPr>
          <w:rFonts w:cs="Times New Roman"/>
          <w:i/>
          <w:iCs/>
          <w:noProof/>
          <w:szCs w:val="24"/>
        </w:rPr>
        <w:t>Proc. R. Soc. B</w:t>
      </w:r>
      <w:r w:rsidRPr="00672612">
        <w:rPr>
          <w:rFonts w:cs="Times New Roman"/>
          <w:noProof/>
          <w:szCs w:val="24"/>
        </w:rPr>
        <w:t xml:space="preserve"> </w:t>
      </w:r>
      <w:r w:rsidRPr="00672612">
        <w:rPr>
          <w:rFonts w:cs="Times New Roman"/>
          <w:b/>
          <w:bCs/>
          <w:noProof/>
          <w:szCs w:val="24"/>
        </w:rPr>
        <w:t>284</w:t>
      </w:r>
      <w:r w:rsidRPr="00672612">
        <w:rPr>
          <w:rFonts w:cs="Times New Roman"/>
          <w:noProof/>
          <w:szCs w:val="24"/>
        </w:rPr>
        <w:t>, 20162290. (doi:10.1098/rspb.2016.2290)</w:t>
      </w:r>
    </w:p>
    <w:p w14:paraId="56C221A4"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8 </w:t>
      </w:r>
      <w:r w:rsidRPr="00672612">
        <w:rPr>
          <w:rFonts w:cs="Times New Roman"/>
          <w:noProof/>
          <w:szCs w:val="24"/>
        </w:rPr>
        <w:tab/>
        <w:t xml:space="preserve">O’Reilly, J. E., Puttick, M. N., Pisani, D. &amp; Donoghue, P. C. J. 2018 Probabilistic methods surpass parsimony when assessing clade support in phylogenetic analyses of discrete morphological data. </w:t>
      </w:r>
      <w:r w:rsidRPr="00672612">
        <w:rPr>
          <w:rFonts w:cs="Times New Roman"/>
          <w:i/>
          <w:iCs/>
          <w:noProof/>
          <w:szCs w:val="24"/>
        </w:rPr>
        <w:t>Palaeontology</w:t>
      </w:r>
      <w:r w:rsidRPr="00672612">
        <w:rPr>
          <w:rFonts w:cs="Times New Roman"/>
          <w:noProof/>
          <w:szCs w:val="24"/>
        </w:rPr>
        <w:t xml:space="preserve"> </w:t>
      </w:r>
      <w:r w:rsidRPr="00672612">
        <w:rPr>
          <w:rFonts w:cs="Times New Roman"/>
          <w:b/>
          <w:bCs/>
          <w:noProof/>
          <w:szCs w:val="24"/>
        </w:rPr>
        <w:t>61</w:t>
      </w:r>
      <w:r w:rsidRPr="00672612">
        <w:rPr>
          <w:rFonts w:cs="Times New Roman"/>
          <w:noProof/>
          <w:szCs w:val="24"/>
        </w:rPr>
        <w:t>, 105–118. (doi:10.1111/pala.12330)</w:t>
      </w:r>
    </w:p>
    <w:p w14:paraId="70917A13"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9 </w:t>
      </w:r>
      <w:r w:rsidRPr="00672612">
        <w:rPr>
          <w:rFonts w:cs="Times New Roman"/>
          <w:noProof/>
          <w:szCs w:val="24"/>
        </w:rPr>
        <w:tab/>
        <w:t xml:space="preserve">Congreve, C. R. &amp; Lamsdell, J. C. 2016 Implied weighting and its utility in palaeontological datasets: a study using modelled phylogenetic matrices. </w:t>
      </w:r>
      <w:r w:rsidRPr="00672612">
        <w:rPr>
          <w:rFonts w:cs="Times New Roman"/>
          <w:i/>
          <w:iCs/>
          <w:noProof/>
          <w:szCs w:val="24"/>
        </w:rPr>
        <w:t>Palaeontology</w:t>
      </w:r>
      <w:r w:rsidRPr="00672612">
        <w:rPr>
          <w:rFonts w:cs="Times New Roman"/>
          <w:noProof/>
          <w:szCs w:val="24"/>
        </w:rPr>
        <w:t xml:space="preserve"> </w:t>
      </w:r>
      <w:r w:rsidRPr="00672612">
        <w:rPr>
          <w:rFonts w:cs="Times New Roman"/>
          <w:b/>
          <w:bCs/>
          <w:noProof/>
          <w:szCs w:val="24"/>
        </w:rPr>
        <w:t>59</w:t>
      </w:r>
      <w:r w:rsidRPr="00672612">
        <w:rPr>
          <w:rFonts w:cs="Times New Roman"/>
          <w:noProof/>
          <w:szCs w:val="24"/>
        </w:rPr>
        <w:t>, 447–462. (doi:10.1111/pala.12236)</w:t>
      </w:r>
    </w:p>
    <w:p w14:paraId="18052184"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10 </w:t>
      </w:r>
      <w:r w:rsidRPr="00672612">
        <w:rPr>
          <w:rFonts w:cs="Times New Roman"/>
          <w:noProof/>
          <w:szCs w:val="24"/>
        </w:rPr>
        <w:tab/>
        <w:t xml:space="preserve">Puttick, M. N. et al. 2017 Parsimony and maximum-likelihood phylogenetic analyses of morphology do not generally integrate uncertainty in inferring evolutionary history: a response to Brown et al. </w:t>
      </w:r>
      <w:r w:rsidRPr="00672612">
        <w:rPr>
          <w:rFonts w:cs="Times New Roman"/>
          <w:i/>
          <w:iCs/>
          <w:noProof/>
          <w:szCs w:val="24"/>
        </w:rPr>
        <w:t>Proc. R. Soc. B</w:t>
      </w:r>
      <w:r w:rsidRPr="00672612">
        <w:rPr>
          <w:rFonts w:cs="Times New Roman"/>
          <w:noProof/>
          <w:szCs w:val="24"/>
        </w:rPr>
        <w:t xml:space="preserve"> </w:t>
      </w:r>
      <w:r w:rsidRPr="00672612">
        <w:rPr>
          <w:rFonts w:cs="Times New Roman"/>
          <w:b/>
          <w:bCs/>
          <w:noProof/>
          <w:szCs w:val="24"/>
        </w:rPr>
        <w:t>284</w:t>
      </w:r>
      <w:r w:rsidRPr="00672612">
        <w:rPr>
          <w:rFonts w:cs="Times New Roman"/>
          <w:noProof/>
          <w:szCs w:val="24"/>
        </w:rPr>
        <w:t>, 20171636. (doi:10.1098/rspb.2017.1636)</w:t>
      </w:r>
    </w:p>
    <w:p w14:paraId="17E38D1D" w14:textId="27EDF845"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11 </w:t>
      </w:r>
      <w:r w:rsidRPr="00672612">
        <w:rPr>
          <w:rFonts w:cs="Times New Roman"/>
          <w:noProof/>
          <w:szCs w:val="24"/>
        </w:rPr>
        <w:tab/>
        <w:t xml:space="preserve">Brown, J. W., Parins-Fukuchi, C., Stull, G. W., Vargas, O. M. &amp; Smith, S. A. 2017 Bayesian and likelihood phylogenetic reconstructions of morphological traits are not discordant when taking uncertainty into consideration: a comment on Puttick </w:t>
      </w:r>
      <w:r w:rsidRPr="00231E28">
        <w:rPr>
          <w:rFonts w:cs="Times New Roman"/>
          <w:i/>
          <w:noProof/>
          <w:szCs w:val="24"/>
        </w:rPr>
        <w:t>et al</w:t>
      </w:r>
      <w:r w:rsidRPr="00231E28">
        <w:rPr>
          <w:rFonts w:cs="Times New Roman"/>
          <w:i/>
          <w:noProof/>
          <w:szCs w:val="24"/>
        </w:rPr>
        <w:t xml:space="preserve">. </w:t>
      </w:r>
      <w:r w:rsidRPr="00672612">
        <w:rPr>
          <w:rFonts w:cs="Times New Roman"/>
          <w:i/>
          <w:iCs/>
          <w:noProof/>
          <w:szCs w:val="24"/>
        </w:rPr>
        <w:t>Proc. R. Soc. B</w:t>
      </w:r>
      <w:r w:rsidRPr="00672612">
        <w:rPr>
          <w:rFonts w:cs="Times New Roman"/>
          <w:noProof/>
          <w:szCs w:val="24"/>
        </w:rPr>
        <w:t xml:space="preserve"> </w:t>
      </w:r>
      <w:r w:rsidRPr="00672612">
        <w:rPr>
          <w:rFonts w:cs="Times New Roman"/>
          <w:b/>
          <w:bCs/>
          <w:noProof/>
          <w:szCs w:val="24"/>
        </w:rPr>
        <w:t>284</w:t>
      </w:r>
      <w:r w:rsidRPr="00672612">
        <w:rPr>
          <w:rFonts w:cs="Times New Roman"/>
          <w:noProof/>
          <w:szCs w:val="24"/>
        </w:rPr>
        <w:t>, 20170986. (doi:10.1098/rspb.2017.0986)</w:t>
      </w:r>
    </w:p>
    <w:p w14:paraId="0FA941F1"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12 </w:t>
      </w:r>
      <w:r w:rsidRPr="00672612">
        <w:rPr>
          <w:rFonts w:cs="Times New Roman"/>
          <w:noProof/>
          <w:szCs w:val="24"/>
        </w:rPr>
        <w:tab/>
        <w:t xml:space="preserve">Mackay, D. M. 1953 Quantal aspects of scientific information. </w:t>
      </w:r>
      <w:r w:rsidRPr="00672612">
        <w:rPr>
          <w:rFonts w:cs="Times New Roman"/>
          <w:i/>
          <w:iCs/>
          <w:noProof/>
          <w:szCs w:val="24"/>
        </w:rPr>
        <w:t>IEEE Trans. Inf. Theory</w:t>
      </w:r>
      <w:r w:rsidRPr="00672612">
        <w:rPr>
          <w:rFonts w:cs="Times New Roman"/>
          <w:noProof/>
          <w:szCs w:val="24"/>
        </w:rPr>
        <w:t xml:space="preserve"> </w:t>
      </w:r>
      <w:r w:rsidRPr="00672612">
        <w:rPr>
          <w:rFonts w:cs="Times New Roman"/>
          <w:b/>
          <w:bCs/>
          <w:noProof/>
          <w:szCs w:val="24"/>
        </w:rPr>
        <w:t>1</w:t>
      </w:r>
      <w:r w:rsidRPr="00672612">
        <w:rPr>
          <w:rFonts w:cs="Times New Roman"/>
          <w:noProof/>
          <w:szCs w:val="24"/>
        </w:rPr>
        <w:t>, 60–80. (doi:10.1109/TIT.1953.1188569)</w:t>
      </w:r>
    </w:p>
    <w:p w14:paraId="6B537B10"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13 </w:t>
      </w:r>
      <w:r w:rsidRPr="00672612">
        <w:rPr>
          <w:rFonts w:cs="Times New Roman"/>
          <w:noProof/>
          <w:szCs w:val="24"/>
        </w:rPr>
        <w:tab/>
        <w:t xml:space="preserve">Goloboff, P. A., Farris, J. S. &amp; Nixon, K. C. 2008 TNT, a free program for phylogenetic analysis. </w:t>
      </w:r>
      <w:r w:rsidRPr="00672612">
        <w:rPr>
          <w:rFonts w:cs="Times New Roman"/>
          <w:i/>
          <w:iCs/>
          <w:noProof/>
          <w:szCs w:val="24"/>
        </w:rPr>
        <w:t>Cladistics</w:t>
      </w:r>
      <w:r w:rsidRPr="00672612">
        <w:rPr>
          <w:rFonts w:cs="Times New Roman"/>
          <w:noProof/>
          <w:szCs w:val="24"/>
        </w:rPr>
        <w:t xml:space="preserve"> </w:t>
      </w:r>
      <w:r w:rsidRPr="00672612">
        <w:rPr>
          <w:rFonts w:cs="Times New Roman"/>
          <w:b/>
          <w:bCs/>
          <w:noProof/>
          <w:szCs w:val="24"/>
        </w:rPr>
        <w:t>24</w:t>
      </w:r>
      <w:r w:rsidRPr="00672612">
        <w:rPr>
          <w:rFonts w:cs="Times New Roman"/>
          <w:noProof/>
          <w:szCs w:val="24"/>
        </w:rPr>
        <w:t>, 774–786. (doi:10.1111/j.1096-0031.2008.00217.x)</w:t>
      </w:r>
    </w:p>
    <w:p w14:paraId="7CA4FDB5"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14 </w:t>
      </w:r>
      <w:r w:rsidRPr="00672612">
        <w:rPr>
          <w:rFonts w:cs="Times New Roman"/>
          <w:noProof/>
          <w:szCs w:val="24"/>
        </w:rPr>
        <w:tab/>
        <w:t xml:space="preserve">Goloboff, P. A. 1993 Estimating character weights during tree search. </w:t>
      </w:r>
      <w:r w:rsidRPr="00672612">
        <w:rPr>
          <w:rFonts w:cs="Times New Roman"/>
          <w:i/>
          <w:iCs/>
          <w:noProof/>
          <w:szCs w:val="24"/>
        </w:rPr>
        <w:t>Cladistics</w:t>
      </w:r>
      <w:r w:rsidRPr="00672612">
        <w:rPr>
          <w:rFonts w:cs="Times New Roman"/>
          <w:noProof/>
          <w:szCs w:val="24"/>
        </w:rPr>
        <w:t xml:space="preserve"> </w:t>
      </w:r>
      <w:r w:rsidRPr="00672612">
        <w:rPr>
          <w:rFonts w:cs="Times New Roman"/>
          <w:b/>
          <w:bCs/>
          <w:noProof/>
          <w:szCs w:val="24"/>
        </w:rPr>
        <w:t>9</w:t>
      </w:r>
      <w:r w:rsidRPr="00672612">
        <w:rPr>
          <w:rFonts w:cs="Times New Roman"/>
          <w:noProof/>
          <w:szCs w:val="24"/>
        </w:rPr>
        <w:t>, 83–91. (doi:10.1111/j.1096-0031.1993.tb00209.x)</w:t>
      </w:r>
    </w:p>
    <w:p w14:paraId="60A61458"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15 </w:t>
      </w:r>
      <w:r w:rsidRPr="00672612">
        <w:rPr>
          <w:rFonts w:cs="Times New Roman"/>
          <w:noProof/>
          <w:szCs w:val="24"/>
        </w:rPr>
        <w:tab/>
        <w:t xml:space="preserve">Wilkinson, M. 1994 Three‐taxon statements: when is a parsimony analysis also a clique analysis? </w:t>
      </w:r>
      <w:r w:rsidRPr="00672612">
        <w:rPr>
          <w:rFonts w:cs="Times New Roman"/>
          <w:i/>
          <w:iCs/>
          <w:noProof/>
          <w:szCs w:val="24"/>
        </w:rPr>
        <w:t>Cladistics</w:t>
      </w:r>
      <w:r w:rsidRPr="00672612">
        <w:rPr>
          <w:rFonts w:cs="Times New Roman"/>
          <w:noProof/>
          <w:szCs w:val="24"/>
        </w:rPr>
        <w:t xml:space="preserve"> </w:t>
      </w:r>
      <w:r w:rsidRPr="00672612">
        <w:rPr>
          <w:rFonts w:cs="Times New Roman"/>
          <w:b/>
          <w:bCs/>
          <w:noProof/>
          <w:szCs w:val="24"/>
        </w:rPr>
        <w:t>10</w:t>
      </w:r>
      <w:r w:rsidRPr="00672612">
        <w:rPr>
          <w:rFonts w:cs="Times New Roman"/>
          <w:noProof/>
          <w:szCs w:val="24"/>
        </w:rPr>
        <w:t>, 221–223. (doi:10.1111/j.1096-0031.1994.tb00174.x)</w:t>
      </w:r>
    </w:p>
    <w:p w14:paraId="5E675D17"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16 </w:t>
      </w:r>
      <w:r w:rsidRPr="00672612">
        <w:rPr>
          <w:rFonts w:cs="Times New Roman"/>
          <w:noProof/>
          <w:szCs w:val="24"/>
        </w:rPr>
        <w:tab/>
        <w:t xml:space="preserve">Huelsenbeck, J. P. &amp; Ronquist, F. 2001 MRBAYES: Bayesian inference of phylogenetic trees. </w:t>
      </w:r>
      <w:r w:rsidRPr="00672612">
        <w:rPr>
          <w:rFonts w:cs="Times New Roman"/>
          <w:i/>
          <w:iCs/>
          <w:noProof/>
          <w:szCs w:val="24"/>
        </w:rPr>
        <w:t>Bioinformatics</w:t>
      </w:r>
      <w:r w:rsidRPr="00672612">
        <w:rPr>
          <w:rFonts w:cs="Times New Roman"/>
          <w:noProof/>
          <w:szCs w:val="24"/>
        </w:rPr>
        <w:t xml:space="preserve"> </w:t>
      </w:r>
      <w:r w:rsidRPr="00672612">
        <w:rPr>
          <w:rFonts w:cs="Times New Roman"/>
          <w:b/>
          <w:bCs/>
          <w:noProof/>
          <w:szCs w:val="24"/>
        </w:rPr>
        <w:t>17</w:t>
      </w:r>
      <w:r w:rsidRPr="00672612">
        <w:rPr>
          <w:rFonts w:cs="Times New Roman"/>
          <w:noProof/>
          <w:szCs w:val="24"/>
        </w:rPr>
        <w:t>, 754–755. (doi:10.1093/bioinformatics/17.8.754)</w:t>
      </w:r>
    </w:p>
    <w:p w14:paraId="3E6B357D"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17 </w:t>
      </w:r>
      <w:r w:rsidRPr="00672612">
        <w:rPr>
          <w:rFonts w:cs="Times New Roman"/>
          <w:noProof/>
          <w:szCs w:val="24"/>
        </w:rPr>
        <w:tab/>
        <w:t xml:space="preserve">Gaudesi, M., Squillero, G. &amp; Tonda, A. 2014 Universal information distance for genetic programming. </w:t>
      </w:r>
      <w:r w:rsidRPr="00672612">
        <w:rPr>
          <w:rFonts w:cs="Times New Roman"/>
          <w:i/>
          <w:iCs/>
          <w:noProof/>
          <w:szCs w:val="24"/>
        </w:rPr>
        <w:t>Proc. 2014 Conf. companion Genet. Evol. Comput. companion - GECCO Comp ’14</w:t>
      </w:r>
      <w:r w:rsidRPr="00672612">
        <w:rPr>
          <w:rFonts w:cs="Times New Roman"/>
          <w:noProof/>
          <w:szCs w:val="24"/>
        </w:rPr>
        <w:t xml:space="preserve"> , 137–138. (doi:10.1145/2598394.2598440)</w:t>
      </w:r>
    </w:p>
    <w:p w14:paraId="31EFD919"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18 </w:t>
      </w:r>
      <w:r w:rsidRPr="00672612">
        <w:rPr>
          <w:rFonts w:cs="Times New Roman"/>
          <w:noProof/>
          <w:szCs w:val="24"/>
        </w:rPr>
        <w:tab/>
        <w:t xml:space="preserve">Estabrook, G. F., McMorris, F. R. &amp; Meacham, C. A. 1985 Comparison of undirected phylogenetic trees based on subtrees of four evolutionary units. </w:t>
      </w:r>
      <w:r w:rsidRPr="00672612">
        <w:rPr>
          <w:rFonts w:cs="Times New Roman"/>
          <w:i/>
          <w:iCs/>
          <w:noProof/>
          <w:szCs w:val="24"/>
        </w:rPr>
        <w:t>Syst. Zool.</w:t>
      </w:r>
      <w:r w:rsidRPr="00672612">
        <w:rPr>
          <w:rFonts w:cs="Times New Roman"/>
          <w:noProof/>
          <w:szCs w:val="24"/>
        </w:rPr>
        <w:t xml:space="preserve"> </w:t>
      </w:r>
      <w:r w:rsidRPr="00672612">
        <w:rPr>
          <w:rFonts w:cs="Times New Roman"/>
          <w:b/>
          <w:bCs/>
          <w:noProof/>
          <w:szCs w:val="24"/>
        </w:rPr>
        <w:t>34</w:t>
      </w:r>
      <w:r w:rsidRPr="00672612">
        <w:rPr>
          <w:rFonts w:cs="Times New Roman"/>
          <w:noProof/>
          <w:szCs w:val="24"/>
        </w:rPr>
        <w:t>, 193–200. (doi:10.2307/sysbio/34.2.193)</w:t>
      </w:r>
    </w:p>
    <w:p w14:paraId="59686202"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19 </w:t>
      </w:r>
      <w:r w:rsidRPr="00672612">
        <w:rPr>
          <w:rFonts w:cs="Times New Roman"/>
          <w:noProof/>
          <w:szCs w:val="24"/>
        </w:rPr>
        <w:tab/>
        <w:t xml:space="preserve">Day, W. H. E. 1986 Analysis of quartet dissimilarity measures between undirected </w:t>
      </w:r>
      <w:r w:rsidRPr="00672612">
        <w:rPr>
          <w:rFonts w:cs="Times New Roman"/>
          <w:noProof/>
          <w:szCs w:val="24"/>
        </w:rPr>
        <w:lastRenderedPageBreak/>
        <w:t xml:space="preserve">phylogenetic trees. </w:t>
      </w:r>
      <w:r w:rsidRPr="00672612">
        <w:rPr>
          <w:rFonts w:cs="Times New Roman"/>
          <w:i/>
          <w:iCs/>
          <w:noProof/>
          <w:szCs w:val="24"/>
        </w:rPr>
        <w:t>Syst. Biol.</w:t>
      </w:r>
      <w:r w:rsidRPr="00672612">
        <w:rPr>
          <w:rFonts w:cs="Times New Roman"/>
          <w:noProof/>
          <w:szCs w:val="24"/>
        </w:rPr>
        <w:t xml:space="preserve"> </w:t>
      </w:r>
      <w:r w:rsidRPr="00672612">
        <w:rPr>
          <w:rFonts w:cs="Times New Roman"/>
          <w:b/>
          <w:bCs/>
          <w:noProof/>
          <w:szCs w:val="24"/>
        </w:rPr>
        <w:t>35</w:t>
      </w:r>
      <w:r w:rsidRPr="00672612">
        <w:rPr>
          <w:rFonts w:cs="Times New Roman"/>
          <w:noProof/>
          <w:szCs w:val="24"/>
        </w:rPr>
        <w:t>, 325–333. (doi:10.1093/sysbio/35.3.325)</w:t>
      </w:r>
    </w:p>
    <w:p w14:paraId="1484BCF9"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20 </w:t>
      </w:r>
      <w:r w:rsidRPr="00672612">
        <w:rPr>
          <w:rFonts w:cs="Times New Roman"/>
          <w:noProof/>
          <w:szCs w:val="24"/>
        </w:rPr>
        <w:tab/>
        <w:t xml:space="preserve">Bandelt, H. J. &amp; Dress, A. 1986 Reconstructing the shape of a tree from observed dissimilarity data. </w:t>
      </w:r>
      <w:r w:rsidRPr="00672612">
        <w:rPr>
          <w:rFonts w:cs="Times New Roman"/>
          <w:i/>
          <w:iCs/>
          <w:noProof/>
          <w:szCs w:val="24"/>
        </w:rPr>
        <w:t>Adv. Appl. Math.</w:t>
      </w:r>
      <w:r w:rsidRPr="00672612">
        <w:rPr>
          <w:rFonts w:cs="Times New Roman"/>
          <w:noProof/>
          <w:szCs w:val="24"/>
        </w:rPr>
        <w:t xml:space="preserve"> </w:t>
      </w:r>
      <w:r w:rsidRPr="00672612">
        <w:rPr>
          <w:rFonts w:cs="Times New Roman"/>
          <w:b/>
          <w:bCs/>
          <w:noProof/>
          <w:szCs w:val="24"/>
        </w:rPr>
        <w:t>7</w:t>
      </w:r>
      <w:r w:rsidRPr="00672612">
        <w:rPr>
          <w:rFonts w:cs="Times New Roman"/>
          <w:noProof/>
          <w:szCs w:val="24"/>
        </w:rPr>
        <w:t>, 309–343. (doi:10.1016/0196-8858(86)90038-2)</w:t>
      </w:r>
    </w:p>
    <w:p w14:paraId="4352528E"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21 </w:t>
      </w:r>
      <w:r w:rsidRPr="00672612">
        <w:rPr>
          <w:rFonts w:cs="Times New Roman"/>
          <w:noProof/>
          <w:szCs w:val="24"/>
        </w:rPr>
        <w:tab/>
        <w:t xml:space="preserve">Steel, M. A. &amp; Penny, D. 1993 Distributions of tree comparison metrics—some new results. </w:t>
      </w:r>
      <w:r w:rsidRPr="00672612">
        <w:rPr>
          <w:rFonts w:cs="Times New Roman"/>
          <w:i/>
          <w:iCs/>
          <w:noProof/>
          <w:szCs w:val="24"/>
        </w:rPr>
        <w:t>Syst. Biol.</w:t>
      </w:r>
      <w:r w:rsidRPr="00672612">
        <w:rPr>
          <w:rFonts w:cs="Times New Roman"/>
          <w:noProof/>
          <w:szCs w:val="24"/>
        </w:rPr>
        <w:t xml:space="preserve"> </w:t>
      </w:r>
      <w:r w:rsidRPr="00672612">
        <w:rPr>
          <w:rFonts w:cs="Times New Roman"/>
          <w:b/>
          <w:bCs/>
          <w:noProof/>
          <w:szCs w:val="24"/>
        </w:rPr>
        <w:t>42</w:t>
      </w:r>
      <w:r w:rsidRPr="00672612">
        <w:rPr>
          <w:rFonts w:cs="Times New Roman"/>
          <w:noProof/>
          <w:szCs w:val="24"/>
        </w:rPr>
        <w:t>, 126–141. (doi:10.1093/sysbio/42.2.126)</w:t>
      </w:r>
    </w:p>
    <w:p w14:paraId="4835F0F8"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22 </w:t>
      </w:r>
      <w:r w:rsidRPr="00672612">
        <w:rPr>
          <w:rFonts w:cs="Times New Roman"/>
          <w:noProof/>
          <w:szCs w:val="24"/>
        </w:rPr>
        <w:tab/>
        <w:t xml:space="preserve">Penny, D. &amp; Hendy, M. 1985 The use of tree comparison metrics. </w:t>
      </w:r>
      <w:r w:rsidRPr="00672612">
        <w:rPr>
          <w:rFonts w:cs="Times New Roman"/>
          <w:i/>
          <w:iCs/>
          <w:noProof/>
          <w:szCs w:val="24"/>
        </w:rPr>
        <w:t>Syst. Zool.</w:t>
      </w:r>
      <w:r w:rsidRPr="00672612">
        <w:rPr>
          <w:rFonts w:cs="Times New Roman"/>
          <w:noProof/>
          <w:szCs w:val="24"/>
        </w:rPr>
        <w:t xml:space="preserve"> </w:t>
      </w:r>
      <w:r w:rsidRPr="00672612">
        <w:rPr>
          <w:rFonts w:cs="Times New Roman"/>
          <w:b/>
          <w:bCs/>
          <w:noProof/>
          <w:szCs w:val="24"/>
        </w:rPr>
        <w:t>34</w:t>
      </w:r>
      <w:r w:rsidRPr="00672612">
        <w:rPr>
          <w:rFonts w:cs="Times New Roman"/>
          <w:noProof/>
          <w:szCs w:val="24"/>
        </w:rPr>
        <w:t>, 75–82. (doi:10.2307/2413347)</w:t>
      </w:r>
    </w:p>
    <w:p w14:paraId="586A3CB3"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23 </w:t>
      </w:r>
      <w:r w:rsidRPr="00672612">
        <w:rPr>
          <w:rFonts w:cs="Times New Roman"/>
          <w:noProof/>
          <w:szCs w:val="24"/>
        </w:rPr>
        <w:tab/>
        <w:t xml:space="preserve">Robinson, D. F. &amp; Foulds, L. R. 1981 Comparison of phylogenetic trees. </w:t>
      </w:r>
      <w:r w:rsidRPr="00672612">
        <w:rPr>
          <w:rFonts w:cs="Times New Roman"/>
          <w:i/>
          <w:iCs/>
          <w:noProof/>
          <w:szCs w:val="24"/>
        </w:rPr>
        <w:t>Math. Biosci.</w:t>
      </w:r>
      <w:r w:rsidRPr="00672612">
        <w:rPr>
          <w:rFonts w:cs="Times New Roman"/>
          <w:noProof/>
          <w:szCs w:val="24"/>
        </w:rPr>
        <w:t xml:space="preserve"> </w:t>
      </w:r>
      <w:r w:rsidRPr="00672612">
        <w:rPr>
          <w:rFonts w:cs="Times New Roman"/>
          <w:b/>
          <w:bCs/>
          <w:noProof/>
          <w:szCs w:val="24"/>
        </w:rPr>
        <w:t>53</w:t>
      </w:r>
      <w:r w:rsidRPr="00672612">
        <w:rPr>
          <w:rFonts w:cs="Times New Roman"/>
          <w:noProof/>
          <w:szCs w:val="24"/>
        </w:rPr>
        <w:t>, 131–147. (doi:10.1016/0025-5564(81)90043-2)</w:t>
      </w:r>
    </w:p>
    <w:p w14:paraId="7EA77A5D"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24 </w:t>
      </w:r>
      <w:r w:rsidRPr="00672612">
        <w:rPr>
          <w:rFonts w:cs="Times New Roman"/>
          <w:noProof/>
          <w:szCs w:val="24"/>
        </w:rPr>
        <w:tab/>
        <w:t xml:space="preserve">Smith, M. R. 2018 Quartet: Comparison of phylogenetic trees using quartet and bipartition measures. </w:t>
      </w:r>
      <w:r w:rsidRPr="00672612">
        <w:rPr>
          <w:rFonts w:cs="Times New Roman"/>
          <w:i/>
          <w:iCs/>
          <w:noProof/>
          <w:szCs w:val="24"/>
        </w:rPr>
        <w:t>Compr. R Arch. Netw.</w:t>
      </w:r>
      <w:r w:rsidRPr="00672612">
        <w:rPr>
          <w:rFonts w:cs="Times New Roman"/>
          <w:noProof/>
          <w:szCs w:val="24"/>
        </w:rPr>
        <w:t xml:space="preserve"> (doi:10.5281/zenodo.TOBECONFIRMED)</w:t>
      </w:r>
    </w:p>
    <w:p w14:paraId="7A0E2BBB"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25 </w:t>
      </w:r>
      <w:r w:rsidRPr="00672612">
        <w:rPr>
          <w:rFonts w:cs="Times New Roman"/>
          <w:noProof/>
          <w:szCs w:val="24"/>
        </w:rPr>
        <w:tab/>
        <w:t xml:space="preserve">Sand, A., Holt, M. K., Johansen, J., Brodal, G. S., Mailund, T. &amp; Pedersen, C. N. S. 2014 tqDist: a library for computing the quartet and triplet distances between binary or general trees. </w:t>
      </w:r>
      <w:r w:rsidRPr="00672612">
        <w:rPr>
          <w:rFonts w:cs="Times New Roman"/>
          <w:i/>
          <w:iCs/>
          <w:noProof/>
          <w:szCs w:val="24"/>
        </w:rPr>
        <w:t>Bioinformatics</w:t>
      </w:r>
      <w:r w:rsidRPr="00672612">
        <w:rPr>
          <w:rFonts w:cs="Times New Roman"/>
          <w:noProof/>
          <w:szCs w:val="24"/>
        </w:rPr>
        <w:t xml:space="preserve"> </w:t>
      </w:r>
      <w:r w:rsidRPr="00672612">
        <w:rPr>
          <w:rFonts w:cs="Times New Roman"/>
          <w:b/>
          <w:bCs/>
          <w:noProof/>
          <w:szCs w:val="24"/>
        </w:rPr>
        <w:t>30</w:t>
      </w:r>
      <w:r w:rsidRPr="00672612">
        <w:rPr>
          <w:rFonts w:cs="Times New Roman"/>
          <w:noProof/>
          <w:szCs w:val="24"/>
        </w:rPr>
        <w:t>, 2079–2080. (doi:10.1093/bioinformatics/btu157)</w:t>
      </w:r>
    </w:p>
    <w:p w14:paraId="0CB09F25"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26 </w:t>
      </w:r>
      <w:r w:rsidRPr="00672612">
        <w:rPr>
          <w:rFonts w:cs="Times New Roman"/>
          <w:noProof/>
          <w:szCs w:val="24"/>
        </w:rPr>
        <w:tab/>
        <w:t xml:space="preserve">Smith, M. R. 2017 Ternary: an R package to generate ternary plots. , doi:10.5281/zenodo.1068997. </w:t>
      </w:r>
    </w:p>
    <w:p w14:paraId="6ED60BCE"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27 </w:t>
      </w:r>
      <w:r w:rsidRPr="00672612">
        <w:rPr>
          <w:rFonts w:cs="Times New Roman"/>
          <w:noProof/>
          <w:szCs w:val="24"/>
        </w:rPr>
        <w:tab/>
        <w:t xml:space="preserve">Smith, M. R. 2018 Distance metrics for trees generated by Congreve and Lamsdell (2016). </w:t>
      </w:r>
      <w:r w:rsidRPr="00672612">
        <w:rPr>
          <w:rFonts w:cs="Times New Roman"/>
          <w:i/>
          <w:iCs/>
          <w:noProof/>
          <w:szCs w:val="24"/>
        </w:rPr>
        <w:t>github.com/ms609/CongreveLamsdell2016</w:t>
      </w:r>
      <w:r w:rsidRPr="00672612">
        <w:rPr>
          <w:rFonts w:cs="Times New Roman"/>
          <w:noProof/>
          <w:szCs w:val="24"/>
        </w:rPr>
        <w:t xml:space="preserve"> , doi:10.5281/zenodo.1XXXXXXX. </w:t>
      </w:r>
    </w:p>
    <w:p w14:paraId="248FD4F9" w14:textId="78471A8D"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28 </w:t>
      </w:r>
      <w:r w:rsidRPr="00672612">
        <w:rPr>
          <w:rFonts w:cs="Times New Roman"/>
          <w:noProof/>
          <w:szCs w:val="24"/>
        </w:rPr>
        <w:tab/>
        <w:t xml:space="preserve">Smith, M. R. 2018 Distance metrics for trees generated by O’Reilly </w:t>
      </w:r>
      <w:r w:rsidRPr="00231E28">
        <w:rPr>
          <w:rFonts w:cs="Times New Roman"/>
          <w:i/>
          <w:noProof/>
          <w:szCs w:val="24"/>
        </w:rPr>
        <w:t>et al.</w:t>
      </w:r>
      <w:r w:rsidRPr="00672612">
        <w:rPr>
          <w:rFonts w:cs="Times New Roman"/>
          <w:noProof/>
          <w:szCs w:val="24"/>
        </w:rPr>
        <w:t xml:space="preserve"> 2016. </w:t>
      </w:r>
      <w:r w:rsidRPr="00672612">
        <w:rPr>
          <w:rFonts w:cs="Times New Roman"/>
          <w:i/>
          <w:iCs/>
          <w:noProof/>
          <w:szCs w:val="24"/>
        </w:rPr>
        <w:t>github.com/ms609/OReillyEtAl2016</w:t>
      </w:r>
      <w:r w:rsidRPr="00672612">
        <w:rPr>
          <w:rFonts w:cs="Times New Roman"/>
          <w:noProof/>
          <w:szCs w:val="24"/>
        </w:rPr>
        <w:t xml:space="preserve"> , doi:10.5281/zenodo.1XXXXXX. </w:t>
      </w:r>
    </w:p>
    <w:p w14:paraId="3CEA271A"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29 </w:t>
      </w:r>
      <w:r w:rsidRPr="00672612">
        <w:rPr>
          <w:rFonts w:cs="Times New Roman"/>
          <w:noProof/>
          <w:szCs w:val="24"/>
        </w:rPr>
        <w:tab/>
        <w:t xml:space="preserve">Wilkinson, M., Thorley, J. L. &amp; Upchurch, P. 2000 A chain is no stronger than its weakest link: Double decay analysis of phylogenetic hypotheses. </w:t>
      </w:r>
      <w:r w:rsidRPr="00672612">
        <w:rPr>
          <w:rFonts w:cs="Times New Roman"/>
          <w:i/>
          <w:iCs/>
          <w:noProof/>
          <w:szCs w:val="24"/>
        </w:rPr>
        <w:t>Syst. Biol.</w:t>
      </w:r>
      <w:r w:rsidRPr="00672612">
        <w:rPr>
          <w:rFonts w:cs="Times New Roman"/>
          <w:noProof/>
          <w:szCs w:val="24"/>
        </w:rPr>
        <w:t xml:space="preserve"> </w:t>
      </w:r>
      <w:r w:rsidRPr="00672612">
        <w:rPr>
          <w:rFonts w:cs="Times New Roman"/>
          <w:b/>
          <w:bCs/>
          <w:noProof/>
          <w:szCs w:val="24"/>
        </w:rPr>
        <w:t>49</w:t>
      </w:r>
      <w:r w:rsidRPr="00672612">
        <w:rPr>
          <w:rFonts w:cs="Times New Roman"/>
          <w:noProof/>
          <w:szCs w:val="24"/>
        </w:rPr>
        <w:t>, 754–776. (doi:10.1080/106351500750049815)</w:t>
      </w:r>
    </w:p>
    <w:p w14:paraId="7DEAF7B1"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30 </w:t>
      </w:r>
      <w:r w:rsidRPr="00672612">
        <w:rPr>
          <w:rFonts w:cs="Times New Roman"/>
          <w:noProof/>
          <w:szCs w:val="24"/>
        </w:rPr>
        <w:tab/>
        <w:t xml:space="preserve">DeBry, R. W. 2001 Improving Interpretation of the Decay Index for DNA Sequence Data. </w:t>
      </w:r>
      <w:r w:rsidRPr="00672612">
        <w:rPr>
          <w:rFonts w:cs="Times New Roman"/>
          <w:i/>
          <w:iCs/>
          <w:noProof/>
          <w:szCs w:val="24"/>
        </w:rPr>
        <w:t>Syst. Biol.</w:t>
      </w:r>
      <w:r w:rsidRPr="00672612">
        <w:rPr>
          <w:rFonts w:cs="Times New Roman"/>
          <w:noProof/>
          <w:szCs w:val="24"/>
        </w:rPr>
        <w:t xml:space="preserve"> </w:t>
      </w:r>
      <w:r w:rsidRPr="00672612">
        <w:rPr>
          <w:rFonts w:cs="Times New Roman"/>
          <w:b/>
          <w:bCs/>
          <w:noProof/>
          <w:szCs w:val="24"/>
        </w:rPr>
        <w:t>50</w:t>
      </w:r>
      <w:r w:rsidRPr="00672612">
        <w:rPr>
          <w:rFonts w:cs="Times New Roman"/>
          <w:noProof/>
          <w:szCs w:val="24"/>
        </w:rPr>
        <w:t xml:space="preserve">, 742–752. </w:t>
      </w:r>
    </w:p>
    <w:p w14:paraId="3A2D4D0B"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31 </w:t>
      </w:r>
      <w:r w:rsidRPr="00672612">
        <w:rPr>
          <w:rFonts w:cs="Times New Roman"/>
          <w:noProof/>
          <w:szCs w:val="24"/>
        </w:rPr>
        <w:tab/>
        <w:t xml:space="preserve">Goloboff, P. A., Farris, J. S., Källersjö, M., Oxelman, B., Ramírez, M. J. &amp; Szumik, C. A. 2003 Improvements to resampling measures of group support. </w:t>
      </w:r>
      <w:r w:rsidRPr="00672612">
        <w:rPr>
          <w:rFonts w:cs="Times New Roman"/>
          <w:i/>
          <w:iCs/>
          <w:noProof/>
          <w:szCs w:val="24"/>
        </w:rPr>
        <w:t>Cladistics</w:t>
      </w:r>
      <w:r w:rsidRPr="00672612">
        <w:rPr>
          <w:rFonts w:cs="Times New Roman"/>
          <w:noProof/>
          <w:szCs w:val="24"/>
        </w:rPr>
        <w:t xml:space="preserve"> </w:t>
      </w:r>
      <w:r w:rsidRPr="00672612">
        <w:rPr>
          <w:rFonts w:cs="Times New Roman"/>
          <w:b/>
          <w:bCs/>
          <w:noProof/>
          <w:szCs w:val="24"/>
        </w:rPr>
        <w:t>19</w:t>
      </w:r>
      <w:r w:rsidRPr="00672612">
        <w:rPr>
          <w:rFonts w:cs="Times New Roman"/>
          <w:noProof/>
          <w:szCs w:val="24"/>
        </w:rPr>
        <w:t>, 324–332. (doi:10.1016/S0748-3007(03)00060-4)</w:t>
      </w:r>
    </w:p>
    <w:p w14:paraId="76F16FB1"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32 </w:t>
      </w:r>
      <w:r w:rsidRPr="00672612">
        <w:rPr>
          <w:rFonts w:cs="Times New Roman"/>
          <w:noProof/>
          <w:szCs w:val="24"/>
        </w:rPr>
        <w:tab/>
        <w:t xml:space="preserve">Kopuchian, C. &amp; Ramí­rez, M. J. 2010 Behaviour of resampling methods under different weighting schemes, measures and variable resampling strengths. </w:t>
      </w:r>
      <w:r w:rsidRPr="00672612">
        <w:rPr>
          <w:rFonts w:cs="Times New Roman"/>
          <w:i/>
          <w:iCs/>
          <w:noProof/>
          <w:szCs w:val="24"/>
        </w:rPr>
        <w:t>Cladistics</w:t>
      </w:r>
      <w:r w:rsidRPr="00672612">
        <w:rPr>
          <w:rFonts w:cs="Times New Roman"/>
          <w:noProof/>
          <w:szCs w:val="24"/>
        </w:rPr>
        <w:t xml:space="preserve"> </w:t>
      </w:r>
      <w:r w:rsidRPr="00672612">
        <w:rPr>
          <w:rFonts w:cs="Times New Roman"/>
          <w:b/>
          <w:bCs/>
          <w:noProof/>
          <w:szCs w:val="24"/>
        </w:rPr>
        <w:t>26</w:t>
      </w:r>
      <w:r w:rsidRPr="00672612">
        <w:rPr>
          <w:rFonts w:cs="Times New Roman"/>
          <w:noProof/>
          <w:szCs w:val="24"/>
        </w:rPr>
        <w:t>, 86–97. (doi:10.1111/j.1096-0031.2009.00269.x)</w:t>
      </w:r>
    </w:p>
    <w:p w14:paraId="2756CB32"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33 </w:t>
      </w:r>
      <w:r w:rsidRPr="00672612">
        <w:rPr>
          <w:rFonts w:cs="Times New Roman"/>
          <w:noProof/>
          <w:szCs w:val="24"/>
        </w:rPr>
        <w:tab/>
        <w:t xml:space="preserve">Goloboff, P. A. &amp; Szumik, C. A. 2015 Identifying unstable taxa: efficient implementation of triplet-based measures of stability, and comparison with Phyutility and RogueNaRok. </w:t>
      </w:r>
      <w:r w:rsidRPr="00672612">
        <w:rPr>
          <w:rFonts w:cs="Times New Roman"/>
          <w:i/>
          <w:iCs/>
          <w:noProof/>
          <w:szCs w:val="24"/>
        </w:rPr>
        <w:t>Mol. Phylo. Evol.</w:t>
      </w:r>
      <w:r w:rsidRPr="00672612">
        <w:rPr>
          <w:rFonts w:cs="Times New Roman"/>
          <w:noProof/>
          <w:szCs w:val="24"/>
        </w:rPr>
        <w:t xml:space="preserve"> </w:t>
      </w:r>
      <w:r w:rsidRPr="00672612">
        <w:rPr>
          <w:rFonts w:cs="Times New Roman"/>
          <w:b/>
          <w:bCs/>
          <w:noProof/>
          <w:szCs w:val="24"/>
        </w:rPr>
        <w:t>88</w:t>
      </w:r>
      <w:r w:rsidRPr="00672612">
        <w:rPr>
          <w:rFonts w:cs="Times New Roman"/>
          <w:noProof/>
          <w:szCs w:val="24"/>
        </w:rPr>
        <w:t>, 93–104. (doi:10.1016/j.ympev.2015.04.003)</w:t>
      </w:r>
    </w:p>
    <w:p w14:paraId="47BDF43C"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34 </w:t>
      </w:r>
      <w:r w:rsidRPr="00672612">
        <w:rPr>
          <w:rFonts w:cs="Times New Roman"/>
          <w:noProof/>
          <w:szCs w:val="24"/>
        </w:rPr>
        <w:tab/>
        <w:t xml:space="preserve">Lee, M. S. Y., Soubrier, J. &amp; Edgecombe, G. D. 2013 Rates of phenotypic and genomic evolution during the Cambrian explosion. </w:t>
      </w:r>
      <w:r w:rsidRPr="00672612">
        <w:rPr>
          <w:rFonts w:cs="Times New Roman"/>
          <w:i/>
          <w:iCs/>
          <w:noProof/>
          <w:szCs w:val="24"/>
        </w:rPr>
        <w:t>Curr. Biol.</w:t>
      </w:r>
      <w:r w:rsidRPr="00672612">
        <w:rPr>
          <w:rFonts w:cs="Times New Roman"/>
          <w:noProof/>
          <w:szCs w:val="24"/>
        </w:rPr>
        <w:t xml:space="preserve"> </w:t>
      </w:r>
      <w:r w:rsidRPr="00672612">
        <w:rPr>
          <w:rFonts w:cs="Times New Roman"/>
          <w:b/>
          <w:bCs/>
          <w:noProof/>
          <w:szCs w:val="24"/>
        </w:rPr>
        <w:t>23</w:t>
      </w:r>
      <w:r w:rsidRPr="00672612">
        <w:rPr>
          <w:rFonts w:cs="Times New Roman"/>
          <w:noProof/>
          <w:szCs w:val="24"/>
        </w:rPr>
        <w:t>, 1889–1895. (doi:10.1016/j.cub.2013.07.055)</w:t>
      </w:r>
    </w:p>
    <w:p w14:paraId="5D4F8F0A" w14:textId="77777777" w:rsidR="00672612" w:rsidRPr="00672612" w:rsidRDefault="00672612" w:rsidP="00672612">
      <w:pPr>
        <w:widowControl w:val="0"/>
        <w:autoSpaceDE w:val="0"/>
        <w:autoSpaceDN w:val="0"/>
        <w:adjustRightInd w:val="0"/>
        <w:spacing w:line="240" w:lineRule="exact"/>
        <w:ind w:left="640" w:hanging="640"/>
        <w:rPr>
          <w:rFonts w:cs="Times New Roman"/>
          <w:noProof/>
          <w:szCs w:val="24"/>
        </w:rPr>
      </w:pPr>
      <w:r w:rsidRPr="00672612">
        <w:rPr>
          <w:rFonts w:cs="Times New Roman"/>
          <w:noProof/>
          <w:szCs w:val="24"/>
        </w:rPr>
        <w:t xml:space="preserve">35 </w:t>
      </w:r>
      <w:r w:rsidRPr="00672612">
        <w:rPr>
          <w:rFonts w:cs="Times New Roman"/>
          <w:noProof/>
          <w:szCs w:val="24"/>
        </w:rPr>
        <w:tab/>
        <w:t xml:space="preserve">Zhang, C., Stadler, T., Klopfstein, S., Heath, T. A. &amp; Ronquist, F. 2016 Total-evidence dating under the fossilized birth-death process. </w:t>
      </w:r>
      <w:r w:rsidRPr="00672612">
        <w:rPr>
          <w:rFonts w:cs="Times New Roman"/>
          <w:i/>
          <w:iCs/>
          <w:noProof/>
          <w:szCs w:val="24"/>
        </w:rPr>
        <w:t>Syst. Biol.</w:t>
      </w:r>
      <w:r w:rsidRPr="00672612">
        <w:rPr>
          <w:rFonts w:cs="Times New Roman"/>
          <w:noProof/>
          <w:szCs w:val="24"/>
        </w:rPr>
        <w:t xml:space="preserve"> </w:t>
      </w:r>
      <w:r w:rsidRPr="00672612">
        <w:rPr>
          <w:rFonts w:cs="Times New Roman"/>
          <w:b/>
          <w:bCs/>
          <w:noProof/>
          <w:szCs w:val="24"/>
        </w:rPr>
        <w:t>65</w:t>
      </w:r>
      <w:r w:rsidRPr="00672612">
        <w:rPr>
          <w:rFonts w:cs="Times New Roman"/>
          <w:noProof/>
          <w:szCs w:val="24"/>
        </w:rPr>
        <w:t>, 228–249. (doi:10.1093/sysbio/syv080)</w:t>
      </w:r>
    </w:p>
    <w:p w14:paraId="502F6C64" w14:textId="77777777" w:rsidR="00672612" w:rsidRPr="00672612" w:rsidRDefault="00672612" w:rsidP="00672612">
      <w:pPr>
        <w:widowControl w:val="0"/>
        <w:autoSpaceDE w:val="0"/>
        <w:autoSpaceDN w:val="0"/>
        <w:adjustRightInd w:val="0"/>
        <w:spacing w:line="240" w:lineRule="exact"/>
        <w:ind w:left="640" w:hanging="640"/>
        <w:rPr>
          <w:rFonts w:cs="Times New Roman"/>
          <w:noProof/>
        </w:rPr>
      </w:pPr>
      <w:r w:rsidRPr="00672612">
        <w:rPr>
          <w:rFonts w:cs="Times New Roman"/>
          <w:noProof/>
          <w:szCs w:val="24"/>
        </w:rPr>
        <w:t xml:space="preserve">36 </w:t>
      </w:r>
      <w:r w:rsidRPr="00672612">
        <w:rPr>
          <w:rFonts w:cs="Times New Roman"/>
          <w:noProof/>
          <w:szCs w:val="24"/>
        </w:rPr>
        <w:tab/>
        <w:t xml:space="preserve">Kass, R. E. &amp; Raftery, A. E. 1995 Bayes factors. </w:t>
      </w:r>
      <w:r w:rsidRPr="00672612">
        <w:rPr>
          <w:rFonts w:cs="Times New Roman"/>
          <w:i/>
          <w:iCs/>
          <w:noProof/>
          <w:szCs w:val="24"/>
        </w:rPr>
        <w:t>J. Am. Stat. Assoc.</w:t>
      </w:r>
      <w:r w:rsidRPr="00672612">
        <w:rPr>
          <w:rFonts w:cs="Times New Roman"/>
          <w:noProof/>
          <w:szCs w:val="24"/>
        </w:rPr>
        <w:t xml:space="preserve"> </w:t>
      </w:r>
      <w:r w:rsidRPr="00672612">
        <w:rPr>
          <w:rFonts w:cs="Times New Roman"/>
          <w:b/>
          <w:bCs/>
          <w:noProof/>
          <w:szCs w:val="24"/>
        </w:rPr>
        <w:t>90</w:t>
      </w:r>
      <w:r w:rsidRPr="00672612">
        <w:rPr>
          <w:rFonts w:cs="Times New Roman"/>
          <w:noProof/>
          <w:szCs w:val="24"/>
        </w:rPr>
        <w:t>, 773–795. (doi:10.1080/01621459.1995.10476572)</w:t>
      </w:r>
    </w:p>
    <w:p w14:paraId="4A4FFD05" w14:textId="36A25C39" w:rsidR="00B65ED4" w:rsidRDefault="00E96E14" w:rsidP="00CA5B1A">
      <w:pPr>
        <w:widowControl w:val="0"/>
        <w:autoSpaceDE w:val="0"/>
        <w:autoSpaceDN w:val="0"/>
        <w:adjustRightInd w:val="0"/>
        <w:spacing w:line="240" w:lineRule="exact"/>
        <w:ind w:left="640" w:hanging="640"/>
        <w:rPr>
          <w:lang w:bidi="en-US"/>
        </w:rPr>
      </w:pPr>
      <w:r>
        <w:rPr>
          <w:lang w:bidi="en-US"/>
        </w:rPr>
        <w:fldChar w:fldCharType="end"/>
      </w:r>
    </w:p>
    <w:p w14:paraId="06D2D502" w14:textId="77777777" w:rsidR="00547316" w:rsidRDefault="00547316" w:rsidP="006A5E9F">
      <w:pPr>
        <w:pStyle w:val="Heading1"/>
        <w:rPr>
          <w:lang w:bidi="en-US"/>
        </w:rPr>
      </w:pPr>
      <w:bookmarkStart w:id="698" w:name="_Toc453324586"/>
      <w:r w:rsidRPr="006A5E9F">
        <w:t>Acknowledgements</w:t>
      </w:r>
      <w:bookmarkEnd w:id="698"/>
    </w:p>
    <w:p w14:paraId="614266BF" w14:textId="4633A29E" w:rsidR="00547316" w:rsidRPr="00D233B0" w:rsidRDefault="00547316" w:rsidP="006A5E9F">
      <w:pPr>
        <w:pStyle w:val="Newsection"/>
      </w:pPr>
      <w:r>
        <w:t>The TNT software is supported by the Willi Hennig Society.</w:t>
      </w:r>
      <w:r w:rsidR="009E7B4E">
        <w:t xml:space="preserve"> Detailed comments from two anonymous referees substantially improved the manuscript.</w:t>
      </w:r>
    </w:p>
    <w:p w14:paraId="0A3C9519" w14:textId="7E87BF09" w:rsidR="00547316" w:rsidRDefault="00547316" w:rsidP="00C5769B">
      <w:pPr>
        <w:pStyle w:val="Heading1"/>
        <w:rPr>
          <w:lang w:bidi="en-US"/>
        </w:rPr>
      </w:pPr>
      <w:r>
        <w:rPr>
          <w:lang w:bidi="en-US"/>
        </w:rPr>
        <w:lastRenderedPageBreak/>
        <w:t>Author contributions</w:t>
      </w:r>
    </w:p>
    <w:p w14:paraId="38B8B129" w14:textId="19355ED1" w:rsidR="00547316" w:rsidRDefault="00547316" w:rsidP="00547316">
      <w:pPr>
        <w:rPr>
          <w:lang w:val="en-CA" w:bidi="en-US"/>
        </w:rPr>
      </w:pPr>
      <w:r>
        <w:rPr>
          <w:lang w:val="en-CA" w:bidi="en-US"/>
        </w:rPr>
        <w:t>MS is the sole author.</w:t>
      </w:r>
    </w:p>
    <w:p w14:paraId="4FC9C8FF" w14:textId="1B2195A6" w:rsidR="00C5769B" w:rsidRDefault="00C5769B" w:rsidP="00C5769B">
      <w:pPr>
        <w:pStyle w:val="Heading1"/>
        <w:rPr>
          <w:lang w:bidi="en-US"/>
        </w:rPr>
      </w:pPr>
      <w:r>
        <w:rPr>
          <w:lang w:bidi="en-US"/>
        </w:rPr>
        <w:t xml:space="preserve">Data </w:t>
      </w:r>
      <w:r w:rsidR="00547316">
        <w:rPr>
          <w:lang w:bidi="en-US"/>
        </w:rPr>
        <w:t>accessibility</w:t>
      </w:r>
    </w:p>
    <w:p w14:paraId="3A58F53C" w14:textId="5DF3E3E2" w:rsidR="00D05DFC" w:rsidRPr="00D05DFC" w:rsidRDefault="00C5769B" w:rsidP="00D05DFC">
      <w:pPr>
        <w:rPr>
          <w:lang w:val="en-CA" w:bidi="en-US"/>
          <w:rPrChange w:id="699" w:author="Martin Smith" w:date="2018-12-06T17:52:00Z">
            <w:rPr/>
          </w:rPrChange>
        </w:rPr>
      </w:pPr>
      <w:r w:rsidRPr="002E363F">
        <w:rPr>
          <w:lang w:val="en-CA" w:bidi="en-US"/>
        </w:rPr>
        <w:t xml:space="preserve">The </w:t>
      </w:r>
      <w:r w:rsidRPr="002E363F">
        <w:rPr>
          <w:rStyle w:val="CodeChar"/>
        </w:rPr>
        <w:t>Quartet</w:t>
      </w:r>
      <w:r w:rsidRPr="002E363F">
        <w:rPr>
          <w:lang w:val="en-CA" w:bidi="en-US"/>
        </w:rPr>
        <w:t xml:space="preserve"> </w:t>
      </w:r>
      <w:r w:rsidRPr="00E44723">
        <w:rPr>
          <w:lang w:val="en-CA" w:bidi="en-US"/>
        </w:rPr>
        <w:t xml:space="preserve">package will be </w:t>
      </w:r>
      <w:r w:rsidR="005E3387">
        <w:rPr>
          <w:lang w:val="en-CA" w:bidi="en-US"/>
        </w:rPr>
        <w:t xml:space="preserve">available from </w:t>
      </w:r>
      <w:r w:rsidRPr="00E44723">
        <w:rPr>
          <w:lang w:val="en-CA" w:bidi="en-US"/>
        </w:rPr>
        <w:t xml:space="preserve">the CRAN repository when the review process is complete. </w:t>
      </w:r>
      <w:ins w:id="700" w:author="Martin Smith" w:date="2018-12-06T17:52:00Z">
        <w:r w:rsidR="00D05DFC" w:rsidRPr="0049220E">
          <w:rPr>
            <w:b/>
            <w:lang w:val="en-CA" w:bidi="en-US"/>
          </w:rPr>
          <w:t xml:space="preserve">Data </w:t>
        </w:r>
      </w:ins>
      <w:ins w:id="701" w:author="Martin Smith" w:date="2018-12-06T17:53:00Z">
        <w:r w:rsidR="00D05DFC">
          <w:rPr>
            <w:b/>
            <w:lang w:val="en-CA" w:bidi="en-US"/>
          </w:rPr>
          <w:t xml:space="preserve">and analyses </w:t>
        </w:r>
      </w:ins>
      <w:ins w:id="702" w:author="Martin Smith" w:date="2018-12-06T17:52:00Z">
        <w:r w:rsidR="00D05DFC" w:rsidRPr="001978D2">
          <w:rPr>
            <w:lang w:val="en-CA" w:bidi="en-US"/>
          </w:rPr>
          <w:t>available on GitHub and a</w:t>
        </w:r>
        <w:r w:rsidR="00D05DFC" w:rsidRPr="00EF0261">
          <w:rPr>
            <w:lang w:val="en-CA" w:bidi="en-US"/>
          </w:rPr>
          <w:t xml:space="preserve">rchived on </w:t>
        </w:r>
        <w:proofErr w:type="spellStart"/>
        <w:r w:rsidR="00D05DFC" w:rsidRPr="00EF0261">
          <w:rPr>
            <w:lang w:val="en-CA" w:bidi="en-US"/>
          </w:rPr>
          <w:t>Zenodo</w:t>
        </w:r>
      </w:ins>
      <w:proofErr w:type="spellEnd"/>
      <w:ins w:id="703" w:author="Martin Smith" w:date="2018-12-06T17:54:00Z">
        <w:r w:rsidR="00D05DFC">
          <w:rPr>
            <w:lang w:val="en-CA" w:bidi="en-US"/>
          </w:rPr>
          <w:t>.</w:t>
        </w:r>
      </w:ins>
      <w:ins w:id="704" w:author="Martin Smith" w:date="2018-12-06T17:53:00Z">
        <w:r w:rsidR="00D05DFC">
          <w:rPr>
            <w:lang w:val="en-CA" w:bidi="en-US"/>
          </w:rPr>
          <w:t xml:space="preserve"> CL: </w:t>
        </w:r>
      </w:ins>
      <w:ins w:id="705" w:author="Martin Smith" w:date="2018-12-06T17:52:00Z">
        <w:r w:rsidR="00D05DFC">
          <w:rPr>
            <w:lang w:val="en-CA" w:bidi="en-US"/>
          </w:rPr>
          <w:fldChar w:fldCharType="begin"/>
        </w:r>
        <w:r w:rsidR="00D05DFC">
          <w:rPr>
            <w:lang w:val="en-CA" w:bidi="en-US"/>
          </w:rPr>
          <w:instrText xml:space="preserve"> HYPERLINK "</w:instrText>
        </w:r>
        <w:r w:rsidR="00D05DFC" w:rsidRPr="00E02A56">
          <w:rPr>
            <w:lang w:val="en-CA" w:bidi="en-US"/>
          </w:rPr>
          <w:instrText>https://github.com/ms609/CongreveLamsdell2016</w:instrText>
        </w:r>
        <w:r w:rsidR="00D05DFC">
          <w:rPr>
            <w:lang w:val="en-CA" w:bidi="en-US"/>
          </w:rPr>
          <w:instrText xml:space="preserve">" </w:instrText>
        </w:r>
        <w:r w:rsidR="00D05DFC">
          <w:rPr>
            <w:lang w:val="en-CA" w:bidi="en-US"/>
          </w:rPr>
          <w:fldChar w:fldCharType="separate"/>
        </w:r>
        <w:r w:rsidR="00D05DFC" w:rsidRPr="0002328D">
          <w:rPr>
            <w:rStyle w:val="Hyperlink"/>
            <w:lang w:val="en-CA" w:bidi="en-US"/>
          </w:rPr>
          <w:t>https://github.com/ms609/CongreveLamsdell2016</w:t>
        </w:r>
        <w:r w:rsidR="00D05DFC">
          <w:rPr>
            <w:lang w:val="en-CA" w:bidi="en-US"/>
          </w:rPr>
          <w:fldChar w:fldCharType="end"/>
        </w:r>
        <w:r w:rsidR="00D05DFC" w:rsidRPr="0002328D">
          <w:rPr>
            <w:lang w:val="en-CA" w:bidi="en-US"/>
          </w:rPr>
          <w:t xml:space="preserve"> </w:t>
        </w:r>
        <w:r w:rsidR="00D05DFC" w:rsidRPr="0002328D">
          <w:rPr>
            <w:lang w:val="en-CA" w:bidi="en-US"/>
          </w:rPr>
          <w:fldChar w:fldCharType="begin" w:fldLock="1"/>
        </w:r>
      </w:ins>
      <w:r w:rsidR="00672612">
        <w:rPr>
          <w:lang w:val="en-CA" w:bidi="en-US"/>
        </w:rPr>
        <w:instrText>ADDIN CSL_CITATION { "citationItems" : [ { "id" : "ITEM-1", "itemData" : { "author" : [ { "dropping-particle" : "", "family" : "Smith", "given" : "Martin Ross", "non-dropping-particle" : "", "parse-names" : false, "suffix" : "" } ], "container-title" : "github.com/ms609/CongreveLamsdell2016", "id" : "ITEM-1", "issued" : { "date-parts" : [ [ "2018" ] ] }, "page" : "doi:10.5281/zenodo.1XXXXXXX", "title" : "Distance metrics for trees generated by Congreve and Lamsdell (2016)", "type" : "article-journal" }, "uris" : [ "http://www.mendeley.com/documents/?uuid=3d482b23-da48-449b-bcf0-bdbd3cc250ec" ] } ], "mendeley" : { "formattedCitation" : "[27]", "plainTextFormattedCitation" : "[27]", "previouslyFormattedCitation" : "(Smith 2018a)" }, "properties" : { "noteIndex" : 0 }, "schema" : "https://github.com/citation-style-language/schema/raw/master/csl-citation.json" }</w:instrText>
      </w:r>
      <w:ins w:id="706" w:author="Martin Smith" w:date="2018-12-06T17:52:00Z">
        <w:r w:rsidR="00D05DFC" w:rsidRPr="00E02A56">
          <w:rPr>
            <w:lang w:val="en-CA" w:bidi="en-US"/>
          </w:rPr>
          <w:fldChar w:fldCharType="separate"/>
        </w:r>
      </w:ins>
      <w:r w:rsidR="00672612" w:rsidRPr="00672612">
        <w:rPr>
          <w:noProof/>
          <w:lang w:val="en-CA" w:bidi="en-US"/>
        </w:rPr>
        <w:t>[27]</w:t>
      </w:r>
      <w:ins w:id="707" w:author="Martin Smith" w:date="2018-12-06T17:52:00Z">
        <w:r w:rsidR="00D05DFC" w:rsidRPr="0002328D">
          <w:rPr>
            <w:lang w:val="en-CA" w:bidi="en-US"/>
          </w:rPr>
          <w:fldChar w:fldCharType="end"/>
        </w:r>
      </w:ins>
      <w:ins w:id="708" w:author="Martin Smith" w:date="2018-12-06T17:53:00Z">
        <w:r w:rsidR="00D05DFC">
          <w:rPr>
            <w:lang w:val="en-CA" w:bidi="en-US"/>
          </w:rPr>
          <w:t xml:space="preserve">; OR: </w:t>
        </w:r>
      </w:ins>
      <w:ins w:id="709" w:author="Martin Smith" w:date="2018-12-06T17:52:00Z">
        <w:r w:rsidR="00D05DFC" w:rsidRPr="00597499">
          <w:rPr>
            <w:lang w:val="en-CA" w:bidi="en-US"/>
          </w:rPr>
          <w:fldChar w:fldCharType="begin"/>
        </w:r>
        <w:r w:rsidR="00D05DFC" w:rsidRPr="00E02A56">
          <w:rPr>
            <w:lang w:val="en-CA" w:bidi="en-US"/>
          </w:rPr>
          <w:instrText xml:space="preserve"> HYPERLINK "https://github.com/ms609/OReillyEtAl2016" </w:instrText>
        </w:r>
        <w:r w:rsidR="00D05DFC" w:rsidRPr="00E02A56">
          <w:rPr>
            <w:lang w:val="en-CA" w:bidi="en-US"/>
          </w:rPr>
          <w:fldChar w:fldCharType="separate"/>
        </w:r>
        <w:r w:rsidR="00D05DFC" w:rsidRPr="00597499">
          <w:rPr>
            <w:rStyle w:val="Hyperlink"/>
            <w:lang w:val="en-CA" w:bidi="en-US"/>
          </w:rPr>
          <w:t>https://github.com/ms609/OReillyEtAl2016</w:t>
        </w:r>
        <w:r w:rsidR="00D05DFC" w:rsidRPr="00597499">
          <w:rPr>
            <w:lang w:val="en-CA" w:bidi="en-US"/>
          </w:rPr>
          <w:fldChar w:fldCharType="end"/>
        </w:r>
        <w:r w:rsidR="00D05DFC" w:rsidRPr="00597499">
          <w:rPr>
            <w:lang w:val="en-CA" w:bidi="en-US"/>
          </w:rPr>
          <w:t xml:space="preserve"> </w:t>
        </w:r>
        <w:r w:rsidR="00D05DFC" w:rsidRPr="00597499">
          <w:rPr>
            <w:lang w:val="en-CA" w:bidi="en-US"/>
          </w:rPr>
          <w:fldChar w:fldCharType="begin" w:fldLock="1"/>
        </w:r>
      </w:ins>
      <w:r w:rsidR="00672612">
        <w:rPr>
          <w:lang w:val="en-CA" w:bidi="en-US"/>
        </w:rPr>
        <w:instrText>ADDIN CSL_CITATION { "citationItems" : [ { "id" : "ITEM-1", "itemData" : { "author" : [ { "dropping-particle" : "", "family" : "Smith", "given" : "Martin Ross", "non-dropping-particle" : "", "parse-names" : false, "suffix" : "" } ], "container-title" : "github.com/ms609/OReillyEtAl2016", "id" : "ITEM-1", "issued" : { "date-parts" : [ [ "2018" ] ] }, "page" : "doi:10.5281/zenodo.1XXXXXX", "title" : "Distance metrics for trees generated by O'Reilly ~et al.~ 2016", "type" : "article-journal" }, "uris" : [ "http://www.mendeley.com/documents/?uuid=df81140a-8699-497d-a60e-085efafd1644" ] } ], "mendeley" : { "formattedCitation" : "[28]", "plainTextFormattedCitation" : "[28]", "previouslyFormattedCitation" : "(Smith 2018b)" }, "properties" : { "noteIndex" : 0 }, "schema" : "https://github.com/citation-style-language/schema/raw/master/csl-citation.json" }</w:instrText>
      </w:r>
      <w:ins w:id="710" w:author="Martin Smith" w:date="2018-12-06T17:52:00Z">
        <w:r w:rsidR="00D05DFC" w:rsidRPr="00E02A56">
          <w:rPr>
            <w:lang w:val="en-CA" w:bidi="en-US"/>
          </w:rPr>
          <w:fldChar w:fldCharType="separate"/>
        </w:r>
      </w:ins>
      <w:r w:rsidR="00672612" w:rsidRPr="00672612">
        <w:rPr>
          <w:noProof/>
          <w:lang w:val="en-CA" w:bidi="en-US"/>
        </w:rPr>
        <w:t>[28]</w:t>
      </w:r>
      <w:ins w:id="711" w:author="Martin Smith" w:date="2018-12-06T17:52:00Z">
        <w:r w:rsidR="00D05DFC" w:rsidRPr="00597499">
          <w:rPr>
            <w:lang w:val="en-CA" w:bidi="en-US"/>
          </w:rPr>
          <w:fldChar w:fldCharType="end"/>
        </w:r>
      </w:ins>
      <w:ins w:id="712" w:author="Martin Smith" w:date="2018-12-06T17:54:00Z">
        <w:r w:rsidR="00D05DFC">
          <w:rPr>
            <w:lang w:val="en-CA" w:bidi="en-US"/>
          </w:rPr>
          <w:t>.</w:t>
        </w:r>
      </w:ins>
    </w:p>
    <w:p w14:paraId="5F61B19B" w14:textId="1206BD66" w:rsidR="00295179" w:rsidRDefault="00295179" w:rsidP="006A5E9F">
      <w:pPr>
        <w:pStyle w:val="Subsequentpara"/>
        <w:ind w:firstLine="0"/>
        <w:rPr>
          <w:lang w:val="en-CA" w:bidi="en-US"/>
        </w:rPr>
      </w:pPr>
      <w:r>
        <w:rPr>
          <w:lang w:val="en-CA" w:bidi="en-US"/>
        </w:rPr>
        <w:t xml:space="preserve">Electronic </w:t>
      </w:r>
      <w:r w:rsidR="00807727">
        <w:rPr>
          <w:lang w:val="en-CA" w:bidi="en-US"/>
        </w:rPr>
        <w:t xml:space="preserve">Supplementary </w:t>
      </w:r>
      <w:r>
        <w:rPr>
          <w:lang w:val="en-CA" w:bidi="en-US"/>
        </w:rPr>
        <w:t xml:space="preserve">Material </w:t>
      </w:r>
      <w:r w:rsidR="00807727">
        <w:rPr>
          <w:lang w:val="en-CA" w:bidi="en-US"/>
        </w:rPr>
        <w:t>accompanies the article:</w:t>
      </w:r>
    </w:p>
    <w:p w14:paraId="279CB066" w14:textId="01E321B7" w:rsidR="00295179" w:rsidRPr="00295179" w:rsidDel="00D05DFC" w:rsidRDefault="00295179" w:rsidP="00295179">
      <w:pPr>
        <w:pStyle w:val="Subsequentpara"/>
        <w:numPr>
          <w:ilvl w:val="0"/>
          <w:numId w:val="13"/>
        </w:numPr>
        <w:rPr>
          <w:del w:id="713" w:author="Martin Smith" w:date="2018-12-06T17:52:00Z"/>
          <w:lang w:val="en-CA" w:bidi="en-US"/>
        </w:rPr>
      </w:pPr>
      <w:r w:rsidRPr="00CA609D">
        <w:rPr>
          <w:b/>
          <w:lang w:val="en-CA" w:bidi="en-US"/>
        </w:rPr>
        <w:t xml:space="preserve">Supplementary </w:t>
      </w:r>
      <w:r w:rsidR="00CA609D">
        <w:rPr>
          <w:b/>
          <w:lang w:val="en-CA" w:bidi="en-US"/>
        </w:rPr>
        <w:t>T</w:t>
      </w:r>
      <w:r w:rsidRPr="00CA609D">
        <w:rPr>
          <w:b/>
          <w:lang w:val="en-CA" w:bidi="en-US"/>
        </w:rPr>
        <w:t>ext</w:t>
      </w:r>
      <w:r>
        <w:rPr>
          <w:lang w:val="en-CA" w:bidi="en-US"/>
        </w:rPr>
        <w:t xml:space="preserve"> (PDF, </w:t>
      </w:r>
      <w:proofErr w:type="spellStart"/>
      <w:r>
        <w:rPr>
          <w:lang w:val="en-CA" w:bidi="en-US"/>
        </w:rPr>
        <w:t>Rmd</w:t>
      </w:r>
      <w:proofErr w:type="spellEnd"/>
      <w:r>
        <w:rPr>
          <w:lang w:val="en-CA" w:bidi="en-US"/>
        </w:rPr>
        <w:t xml:space="preserve">): </w:t>
      </w:r>
      <w:r w:rsidR="006E2E7E">
        <w:rPr>
          <w:lang w:val="en-CA" w:bidi="en-US"/>
        </w:rPr>
        <w:t xml:space="preserve">includes a detailed comparison of the suitability of tree comparison metrics, </w:t>
      </w:r>
      <w:r w:rsidR="00047664">
        <w:rPr>
          <w:lang w:val="en-CA" w:bidi="en-US"/>
        </w:rPr>
        <w:t xml:space="preserve">and discusses the use of small concavity constants in implied weighting.  The </w:t>
      </w:r>
      <w:proofErr w:type="spellStart"/>
      <w:r w:rsidR="00047664">
        <w:rPr>
          <w:lang w:val="en-CA" w:bidi="en-US"/>
        </w:rPr>
        <w:t>Rmd</w:t>
      </w:r>
      <w:proofErr w:type="spellEnd"/>
      <w:r w:rsidR="00047664">
        <w:rPr>
          <w:lang w:val="en-CA" w:bidi="en-US"/>
        </w:rPr>
        <w:t xml:space="preserve"> file provides the source R code used in analyses, to enable the reproduction of research results.</w:t>
      </w:r>
      <w:ins w:id="714" w:author="Martin Smith" w:date="2018-12-06T13:15:00Z">
        <w:r w:rsidR="007D0135">
          <w:rPr>
            <w:lang w:val="en-CA" w:bidi="en-US"/>
          </w:rPr>
          <w:t xml:space="preserve">  These </w:t>
        </w:r>
        <w:r w:rsidR="000C3ED9">
          <w:rPr>
            <w:lang w:val="en-CA" w:bidi="en-US"/>
          </w:rPr>
          <w:t>file</w:t>
        </w:r>
      </w:ins>
      <w:ins w:id="715" w:author="Martin Smith" w:date="2018-12-06T13:16:00Z">
        <w:r w:rsidR="000C3ED9">
          <w:rPr>
            <w:lang w:val="en-CA" w:bidi="en-US"/>
          </w:rPr>
          <w:t>s accompany the online article at [URL</w:t>
        </w:r>
      </w:ins>
      <w:ins w:id="716" w:author="Martin Smith" w:date="2018-12-07T10:38:00Z">
        <w:r w:rsidR="00B7556C">
          <w:rPr>
            <w:lang w:val="en-CA" w:bidi="en-US"/>
          </w:rPr>
          <w:t xml:space="preserve"> of published article</w:t>
        </w:r>
      </w:ins>
      <w:bookmarkStart w:id="717" w:name="_GoBack"/>
      <w:bookmarkEnd w:id="717"/>
      <w:ins w:id="718" w:author="Martin Smith" w:date="2018-12-06T13:16:00Z">
        <w:r w:rsidR="000C3ED9">
          <w:rPr>
            <w:lang w:val="en-CA" w:bidi="en-US"/>
          </w:rPr>
          <w:t>]</w:t>
        </w:r>
      </w:ins>
    </w:p>
    <w:p w14:paraId="2C197854" w14:textId="45031A26" w:rsidR="00295179" w:rsidRPr="00D05DFC" w:rsidDel="0049220E" w:rsidRDefault="00807727" w:rsidP="00D05DFC">
      <w:pPr>
        <w:pStyle w:val="Subsequentpara"/>
        <w:numPr>
          <w:ilvl w:val="0"/>
          <w:numId w:val="13"/>
        </w:numPr>
        <w:rPr>
          <w:del w:id="719" w:author="Martin Smith" w:date="2018-12-06T15:23:00Z"/>
          <w:lang w:val="en-CA" w:bidi="en-US"/>
        </w:rPr>
        <w:pPrChange w:id="720" w:author="Martin Smith" w:date="2018-12-06T17:52:00Z">
          <w:pPr>
            <w:pStyle w:val="Subsequentpara"/>
            <w:numPr>
              <w:numId w:val="13"/>
            </w:numPr>
            <w:ind w:left="720" w:hanging="360"/>
          </w:pPr>
        </w:pPrChange>
      </w:pPr>
      <w:del w:id="721" w:author="Martin Smith" w:date="2018-12-06T15:22:00Z">
        <w:r w:rsidRPr="00D05DFC" w:rsidDel="0049220E">
          <w:rPr>
            <w:b/>
            <w:lang w:val="en-CA" w:bidi="en-US"/>
          </w:rPr>
          <w:delText xml:space="preserve">Supplementary </w:delText>
        </w:r>
        <w:r w:rsidR="00CA609D" w:rsidRPr="00D05DFC" w:rsidDel="0049220E">
          <w:rPr>
            <w:b/>
            <w:lang w:val="en-CA" w:bidi="en-US"/>
          </w:rPr>
          <w:delText>F</w:delText>
        </w:r>
        <w:r w:rsidRPr="00D05DFC" w:rsidDel="0049220E">
          <w:rPr>
            <w:b/>
            <w:lang w:val="en-CA" w:bidi="en-US"/>
          </w:rPr>
          <w:delText>igures</w:delText>
        </w:r>
        <w:r w:rsidR="00295179" w:rsidRPr="00D05DFC" w:rsidDel="0049220E">
          <w:rPr>
            <w:lang w:val="en-CA" w:bidi="en-US"/>
          </w:rPr>
          <w:delText xml:space="preserve"> (PDF)</w:delText>
        </w:r>
        <w:r w:rsidRPr="00D05DFC" w:rsidDel="0049220E">
          <w:rPr>
            <w:lang w:val="en-CA" w:bidi="en-US"/>
          </w:rPr>
          <w:delText xml:space="preserve">: </w:delText>
        </w:r>
        <w:r w:rsidR="00295179" w:rsidRPr="00D05DFC" w:rsidDel="0049220E">
          <w:rPr>
            <w:lang w:val="en-CA" w:bidi="en-US"/>
          </w:rPr>
          <w:delText>This document depicts the analytical results of each individual matrix generated by Congreve &amp; Lamsdell (2016).</w:delText>
        </w:r>
      </w:del>
    </w:p>
    <w:p w14:paraId="357E4E0F" w14:textId="3D1335DD" w:rsidR="00597499" w:rsidRPr="00597499" w:rsidRDefault="00C5769B" w:rsidP="00D05DFC">
      <w:pPr>
        <w:pStyle w:val="Subsequentpara"/>
        <w:numPr>
          <w:ilvl w:val="0"/>
          <w:numId w:val="13"/>
        </w:numPr>
        <w:rPr>
          <w:ins w:id="722" w:author="Martin Smith" w:date="2018-12-06T17:34:00Z"/>
          <w:lang w:val="en-CA" w:bidi="en-US"/>
        </w:rPr>
        <w:pPrChange w:id="723" w:author="Martin Smith" w:date="2018-12-06T17:52:00Z">
          <w:pPr>
            <w:pStyle w:val="Subsequentpara"/>
            <w:numPr>
              <w:ilvl w:val="2"/>
              <w:numId w:val="13"/>
            </w:numPr>
            <w:ind w:left="2160" w:hanging="360"/>
          </w:pPr>
        </w:pPrChange>
      </w:pPr>
      <w:del w:id="724" w:author="Martin Smith" w:date="2018-12-06T15:19:00Z">
        <w:r w:rsidRPr="0049220E" w:rsidDel="004743E3">
          <w:rPr>
            <w:b/>
            <w:lang w:val="en-CA" w:bidi="en-US"/>
          </w:rPr>
          <w:delText xml:space="preserve">Supplementary </w:delText>
        </w:r>
      </w:del>
      <w:del w:id="725" w:author="Martin Smith" w:date="2018-12-06T17:52:00Z">
        <w:r w:rsidR="00CA609D" w:rsidRPr="0049220E" w:rsidDel="00D05DFC">
          <w:rPr>
            <w:b/>
            <w:lang w:val="en-CA" w:bidi="en-US"/>
          </w:rPr>
          <w:delText>D</w:delText>
        </w:r>
        <w:r w:rsidRPr="0049220E" w:rsidDel="00D05DFC">
          <w:rPr>
            <w:b/>
            <w:lang w:val="en-CA" w:bidi="en-US"/>
          </w:rPr>
          <w:delText xml:space="preserve">ata </w:delText>
        </w:r>
        <w:r w:rsidR="00CA609D" w:rsidRPr="0049220E" w:rsidDel="00D05DFC">
          <w:rPr>
            <w:b/>
            <w:lang w:val="en-CA" w:bidi="en-US"/>
          </w:rPr>
          <w:delText>F</w:delText>
        </w:r>
        <w:r w:rsidRPr="0049220E" w:rsidDel="00D05DFC">
          <w:rPr>
            <w:b/>
            <w:lang w:val="en-CA" w:bidi="en-US"/>
          </w:rPr>
          <w:delText>iles</w:delText>
        </w:r>
        <w:r w:rsidRPr="001978D2" w:rsidDel="00D05DFC">
          <w:rPr>
            <w:lang w:val="en-CA" w:bidi="en-US"/>
          </w:rPr>
          <w:delText xml:space="preserve"> </w:delText>
        </w:r>
      </w:del>
    </w:p>
    <w:p w14:paraId="0DF8BF33" w14:textId="2E54D9B9" w:rsidR="00547316" w:rsidRDefault="00547316" w:rsidP="00597499">
      <w:pPr>
        <w:pStyle w:val="Heading1"/>
      </w:pPr>
      <w:r>
        <w:t>Funding</w:t>
      </w:r>
    </w:p>
    <w:p w14:paraId="08315D7C" w14:textId="5169C734" w:rsidR="00547316" w:rsidRDefault="00547316" w:rsidP="00547316">
      <w:pPr>
        <w:rPr>
          <w:lang w:val="en-CA"/>
        </w:rPr>
      </w:pPr>
      <w:r>
        <w:rPr>
          <w:lang w:val="en-CA"/>
        </w:rPr>
        <w:t>None to report</w:t>
      </w:r>
      <w:r w:rsidR="008C52CD">
        <w:rPr>
          <w:lang w:val="en-CA"/>
        </w:rPr>
        <w:t>.</w:t>
      </w:r>
    </w:p>
    <w:p w14:paraId="43A4E45F" w14:textId="51F9E1C0" w:rsidR="00547316" w:rsidRDefault="00547316" w:rsidP="00547316">
      <w:pPr>
        <w:pStyle w:val="Heading1"/>
      </w:pPr>
      <w:r>
        <w:t>Competing interests</w:t>
      </w:r>
    </w:p>
    <w:p w14:paraId="7A566A73" w14:textId="617C5260" w:rsidR="00547316" w:rsidRDefault="00547316" w:rsidP="00547316">
      <w:pPr>
        <w:rPr>
          <w:lang w:val="en-CA"/>
        </w:rPr>
      </w:pPr>
      <w:r>
        <w:rPr>
          <w:lang w:val="en-CA"/>
        </w:rPr>
        <w:t>None to report</w:t>
      </w:r>
      <w:r w:rsidR="008C52CD">
        <w:rPr>
          <w:lang w:val="en-CA"/>
        </w:rPr>
        <w:t>.</w:t>
      </w:r>
    </w:p>
    <w:p w14:paraId="251733E0" w14:textId="0ED21CD4" w:rsidR="00547316" w:rsidRDefault="00547316" w:rsidP="00547316">
      <w:pPr>
        <w:pStyle w:val="Heading1"/>
      </w:pPr>
      <w:r>
        <w:t>Ethical statement</w:t>
      </w:r>
    </w:p>
    <w:p w14:paraId="2DA8B5A7" w14:textId="05EBF7CD" w:rsidR="00547316" w:rsidRPr="00547316" w:rsidRDefault="00547316" w:rsidP="00547316">
      <w:pPr>
        <w:rPr>
          <w:lang w:val="en-CA"/>
        </w:rPr>
      </w:pPr>
      <w:r>
        <w:rPr>
          <w:lang w:val="en-CA"/>
        </w:rPr>
        <w:t>No ethical approval was required to conduct this research.</w:t>
      </w:r>
    </w:p>
    <w:sectPr w:rsidR="00547316" w:rsidRPr="00547316" w:rsidSect="00C1405A">
      <w:headerReference w:type="default" r:id="rId8"/>
      <w:pgSz w:w="12240" w:h="15840"/>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602C6" w14:textId="77777777" w:rsidR="00362A9A" w:rsidRDefault="00362A9A" w:rsidP="00C173C8">
      <w:pPr>
        <w:spacing w:line="240" w:lineRule="auto"/>
      </w:pPr>
      <w:r>
        <w:separator/>
      </w:r>
    </w:p>
  </w:endnote>
  <w:endnote w:type="continuationSeparator" w:id="0">
    <w:p w14:paraId="0CB47E95" w14:textId="77777777" w:rsidR="00362A9A" w:rsidRDefault="00362A9A" w:rsidP="00C1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BC2BD" w14:textId="77777777" w:rsidR="00362A9A" w:rsidRDefault="00362A9A" w:rsidP="00C173C8">
      <w:pPr>
        <w:spacing w:line="240" w:lineRule="auto"/>
      </w:pPr>
      <w:r>
        <w:separator/>
      </w:r>
    </w:p>
  </w:footnote>
  <w:footnote w:type="continuationSeparator" w:id="0">
    <w:p w14:paraId="3FBD2184" w14:textId="77777777" w:rsidR="00362A9A" w:rsidRDefault="00362A9A" w:rsidP="00C17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0007" w14:textId="41215145" w:rsidR="00CC25CD" w:rsidRPr="00C1405A" w:rsidRDefault="00CC25CD">
    <w:pPr>
      <w:pStyle w:val="Header"/>
      <w:rPr>
        <w:color w:val="808080" w:themeColor="background1" w:themeShade="80"/>
      </w:rPr>
    </w:pPr>
    <w:r>
      <w:rPr>
        <w:color w:val="808080" w:themeColor="background1" w:themeShade="80"/>
      </w:rPr>
      <w:t>Comparing Phylogenetic Methods</w:t>
    </w:r>
    <w:r w:rsidRPr="00C1405A">
      <w:rPr>
        <w:i/>
        <w:color w:val="808080" w:themeColor="background1" w:themeShade="80"/>
      </w:rPr>
      <w:tab/>
    </w:r>
    <w:r w:rsidRPr="00DC12B6">
      <w:fldChar w:fldCharType="begin"/>
    </w:r>
    <w:r w:rsidRPr="00C5769B">
      <w:instrText xml:space="preserve"> PAGE   \* MERGEFORMAT </w:instrText>
    </w:r>
    <w:r w:rsidRPr="00DC12B6">
      <w:fldChar w:fldCharType="separate"/>
    </w:r>
    <w:r>
      <w:rPr>
        <w:noProof/>
      </w:rPr>
      <w:t>2</w:t>
    </w:r>
    <w:r w:rsidRPr="00DC12B6">
      <w:rPr>
        <w:noProof/>
      </w:rPr>
      <w:fldChar w:fldCharType="end"/>
    </w:r>
    <w:r w:rsidRPr="00C1405A">
      <w:rPr>
        <w:i/>
        <w:color w:val="808080" w:themeColor="background1" w:themeShade="80"/>
      </w:rPr>
      <w:tab/>
    </w:r>
    <w:r>
      <w:rPr>
        <w:color w:val="808080" w:themeColor="background1" w:themeShade="80"/>
      </w:rPr>
      <w:t>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759A"/>
    <w:multiLevelType w:val="hybridMultilevel"/>
    <w:tmpl w:val="A7D87D02"/>
    <w:lvl w:ilvl="0" w:tplc="EFF2C290">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EB0581"/>
    <w:multiLevelType w:val="hybridMultilevel"/>
    <w:tmpl w:val="B4EC6882"/>
    <w:lvl w:ilvl="0" w:tplc="361407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631A8"/>
    <w:multiLevelType w:val="hybridMultilevel"/>
    <w:tmpl w:val="7FEAD306"/>
    <w:lvl w:ilvl="0" w:tplc="4036AF10">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0306799"/>
    <w:multiLevelType w:val="hybridMultilevel"/>
    <w:tmpl w:val="D32CB774"/>
    <w:lvl w:ilvl="0" w:tplc="ECD2D07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36C44"/>
    <w:multiLevelType w:val="hybridMultilevel"/>
    <w:tmpl w:val="7158954E"/>
    <w:lvl w:ilvl="0" w:tplc="B5B8C698">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0E74653"/>
    <w:multiLevelType w:val="hybridMultilevel"/>
    <w:tmpl w:val="604E2BD2"/>
    <w:lvl w:ilvl="0" w:tplc="D9B6D350">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9F5F4D"/>
    <w:multiLevelType w:val="hybridMultilevel"/>
    <w:tmpl w:val="23B8C04E"/>
    <w:lvl w:ilvl="0" w:tplc="9CCCDA8E">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5D7129E"/>
    <w:multiLevelType w:val="hybridMultilevel"/>
    <w:tmpl w:val="41803D20"/>
    <w:lvl w:ilvl="0" w:tplc="123A85F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011F35"/>
    <w:multiLevelType w:val="hybridMultilevel"/>
    <w:tmpl w:val="470E3B32"/>
    <w:lvl w:ilvl="0" w:tplc="60D2EB52">
      <w:start w:val="6"/>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F443536"/>
    <w:multiLevelType w:val="hybridMultilevel"/>
    <w:tmpl w:val="BD167B84"/>
    <w:lvl w:ilvl="0" w:tplc="C21EA0F8">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45C109C"/>
    <w:multiLevelType w:val="hybridMultilevel"/>
    <w:tmpl w:val="67188C0A"/>
    <w:lvl w:ilvl="0" w:tplc="DD10660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802288"/>
    <w:multiLevelType w:val="hybridMultilevel"/>
    <w:tmpl w:val="B366FD14"/>
    <w:lvl w:ilvl="0" w:tplc="7256EF6C">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FB613A"/>
    <w:multiLevelType w:val="hybridMultilevel"/>
    <w:tmpl w:val="C6647368"/>
    <w:lvl w:ilvl="0" w:tplc="119C125C">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4F677F"/>
    <w:multiLevelType w:val="hybridMultilevel"/>
    <w:tmpl w:val="0DAE4E5C"/>
    <w:lvl w:ilvl="0" w:tplc="1D689AFA">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B7C4719"/>
    <w:multiLevelType w:val="hybridMultilevel"/>
    <w:tmpl w:val="9B709E5C"/>
    <w:lvl w:ilvl="0" w:tplc="D506FB5C">
      <w:start w:val="1977"/>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EA34434"/>
    <w:multiLevelType w:val="hybridMultilevel"/>
    <w:tmpl w:val="1298AA24"/>
    <w:lvl w:ilvl="0" w:tplc="9872F8D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F92B43"/>
    <w:multiLevelType w:val="hybridMultilevel"/>
    <w:tmpl w:val="9B465A5A"/>
    <w:lvl w:ilvl="0" w:tplc="F6744ABC">
      <w:start w:val="1"/>
      <w:numFmt w:val="bullet"/>
      <w:lvlText w:val=""/>
      <w:lvlJc w:val="left"/>
      <w:pPr>
        <w:ind w:left="360" w:hanging="360"/>
      </w:pPr>
      <w:rPr>
        <w:rFonts w:ascii="Symbol" w:eastAsiaTheme="minorEastAsia"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5"/>
  </w:num>
  <w:num w:numId="4">
    <w:abstractNumId w:val="4"/>
  </w:num>
  <w:num w:numId="5">
    <w:abstractNumId w:val="14"/>
  </w:num>
  <w:num w:numId="6">
    <w:abstractNumId w:val="8"/>
  </w:num>
  <w:num w:numId="7">
    <w:abstractNumId w:val="12"/>
  </w:num>
  <w:num w:numId="8">
    <w:abstractNumId w:val="3"/>
  </w:num>
  <w:num w:numId="9">
    <w:abstractNumId w:val="16"/>
  </w:num>
  <w:num w:numId="10">
    <w:abstractNumId w:val="6"/>
  </w:num>
  <w:num w:numId="11">
    <w:abstractNumId w:val="9"/>
  </w:num>
  <w:num w:numId="12">
    <w:abstractNumId w:val="7"/>
  </w:num>
  <w:num w:numId="13">
    <w:abstractNumId w:val="11"/>
  </w:num>
  <w:num w:numId="14">
    <w:abstractNumId w:val="5"/>
  </w:num>
  <w:num w:numId="15">
    <w:abstractNumId w:val="13"/>
  </w:num>
  <w:num w:numId="16">
    <w:abstractNumId w:val="0"/>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Smith">
    <w15:presenceInfo w15:providerId="None" w15:userId="Marti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403"/>
    <w:rsid w:val="000001A9"/>
    <w:rsid w:val="0000035F"/>
    <w:rsid w:val="000011EF"/>
    <w:rsid w:val="00001304"/>
    <w:rsid w:val="000013F4"/>
    <w:rsid w:val="00001493"/>
    <w:rsid w:val="000014E8"/>
    <w:rsid w:val="000016C1"/>
    <w:rsid w:val="000020F4"/>
    <w:rsid w:val="000029C6"/>
    <w:rsid w:val="00002D64"/>
    <w:rsid w:val="00003047"/>
    <w:rsid w:val="000032AC"/>
    <w:rsid w:val="00003B70"/>
    <w:rsid w:val="00003F35"/>
    <w:rsid w:val="00004518"/>
    <w:rsid w:val="00004B77"/>
    <w:rsid w:val="00004C62"/>
    <w:rsid w:val="00004D1D"/>
    <w:rsid w:val="00005274"/>
    <w:rsid w:val="00005BF9"/>
    <w:rsid w:val="0000652E"/>
    <w:rsid w:val="00006793"/>
    <w:rsid w:val="000070F9"/>
    <w:rsid w:val="0000716F"/>
    <w:rsid w:val="000079E2"/>
    <w:rsid w:val="0001061A"/>
    <w:rsid w:val="00010795"/>
    <w:rsid w:val="00011848"/>
    <w:rsid w:val="00012884"/>
    <w:rsid w:val="000133F4"/>
    <w:rsid w:val="00013BC2"/>
    <w:rsid w:val="00013E89"/>
    <w:rsid w:val="000149BD"/>
    <w:rsid w:val="00014B56"/>
    <w:rsid w:val="00014C76"/>
    <w:rsid w:val="00014E6B"/>
    <w:rsid w:val="000155BE"/>
    <w:rsid w:val="00015D0A"/>
    <w:rsid w:val="000163B5"/>
    <w:rsid w:val="00016CFF"/>
    <w:rsid w:val="00017128"/>
    <w:rsid w:val="00017BEE"/>
    <w:rsid w:val="000208FA"/>
    <w:rsid w:val="00020E24"/>
    <w:rsid w:val="0002141D"/>
    <w:rsid w:val="000214B6"/>
    <w:rsid w:val="00021537"/>
    <w:rsid w:val="00021DEE"/>
    <w:rsid w:val="00021EA8"/>
    <w:rsid w:val="00022328"/>
    <w:rsid w:val="00022BA8"/>
    <w:rsid w:val="0002328D"/>
    <w:rsid w:val="00024164"/>
    <w:rsid w:val="000265A8"/>
    <w:rsid w:val="000266EF"/>
    <w:rsid w:val="00027386"/>
    <w:rsid w:val="000274FF"/>
    <w:rsid w:val="000275CC"/>
    <w:rsid w:val="00030862"/>
    <w:rsid w:val="00031247"/>
    <w:rsid w:val="00031A80"/>
    <w:rsid w:val="00031F7E"/>
    <w:rsid w:val="00031FAA"/>
    <w:rsid w:val="000324C3"/>
    <w:rsid w:val="00033093"/>
    <w:rsid w:val="00033203"/>
    <w:rsid w:val="0003320D"/>
    <w:rsid w:val="00033492"/>
    <w:rsid w:val="000336FC"/>
    <w:rsid w:val="000341A2"/>
    <w:rsid w:val="0003436D"/>
    <w:rsid w:val="00034501"/>
    <w:rsid w:val="00034DFC"/>
    <w:rsid w:val="00034FA6"/>
    <w:rsid w:val="000351B9"/>
    <w:rsid w:val="00035AFD"/>
    <w:rsid w:val="000361B5"/>
    <w:rsid w:val="00036AD0"/>
    <w:rsid w:val="00037D74"/>
    <w:rsid w:val="000401E2"/>
    <w:rsid w:val="0004037D"/>
    <w:rsid w:val="0004092B"/>
    <w:rsid w:val="000416C9"/>
    <w:rsid w:val="000421C6"/>
    <w:rsid w:val="00042311"/>
    <w:rsid w:val="00042878"/>
    <w:rsid w:val="00043A82"/>
    <w:rsid w:val="00044AB4"/>
    <w:rsid w:val="00044EFE"/>
    <w:rsid w:val="0004539F"/>
    <w:rsid w:val="00047664"/>
    <w:rsid w:val="00047B17"/>
    <w:rsid w:val="00050090"/>
    <w:rsid w:val="00050334"/>
    <w:rsid w:val="0005057E"/>
    <w:rsid w:val="0005087D"/>
    <w:rsid w:val="000512C9"/>
    <w:rsid w:val="0005171B"/>
    <w:rsid w:val="00051C4C"/>
    <w:rsid w:val="00051EB1"/>
    <w:rsid w:val="000529AA"/>
    <w:rsid w:val="00052D2E"/>
    <w:rsid w:val="000533AB"/>
    <w:rsid w:val="000534CC"/>
    <w:rsid w:val="00053552"/>
    <w:rsid w:val="00053B58"/>
    <w:rsid w:val="0005400A"/>
    <w:rsid w:val="00054753"/>
    <w:rsid w:val="0005541E"/>
    <w:rsid w:val="000562EA"/>
    <w:rsid w:val="00056B81"/>
    <w:rsid w:val="00056F2C"/>
    <w:rsid w:val="00056FB8"/>
    <w:rsid w:val="00057AB6"/>
    <w:rsid w:val="00061126"/>
    <w:rsid w:val="00061DC7"/>
    <w:rsid w:val="0006233C"/>
    <w:rsid w:val="000623AC"/>
    <w:rsid w:val="00062D75"/>
    <w:rsid w:val="00062E71"/>
    <w:rsid w:val="000633BA"/>
    <w:rsid w:val="00064C17"/>
    <w:rsid w:val="000653E6"/>
    <w:rsid w:val="00065B25"/>
    <w:rsid w:val="00065E6B"/>
    <w:rsid w:val="00066934"/>
    <w:rsid w:val="00066DB9"/>
    <w:rsid w:val="00070367"/>
    <w:rsid w:val="00070CA4"/>
    <w:rsid w:val="00070D55"/>
    <w:rsid w:val="00071517"/>
    <w:rsid w:val="00072C9A"/>
    <w:rsid w:val="00073233"/>
    <w:rsid w:val="0007364D"/>
    <w:rsid w:val="00073668"/>
    <w:rsid w:val="000736B5"/>
    <w:rsid w:val="0007396E"/>
    <w:rsid w:val="00073BC2"/>
    <w:rsid w:val="00073DFC"/>
    <w:rsid w:val="00074012"/>
    <w:rsid w:val="0007514B"/>
    <w:rsid w:val="000754B0"/>
    <w:rsid w:val="000757F8"/>
    <w:rsid w:val="00075BEE"/>
    <w:rsid w:val="00076537"/>
    <w:rsid w:val="00076C60"/>
    <w:rsid w:val="00077FA1"/>
    <w:rsid w:val="00077FF4"/>
    <w:rsid w:val="00080232"/>
    <w:rsid w:val="00080D3B"/>
    <w:rsid w:val="00080E34"/>
    <w:rsid w:val="00081285"/>
    <w:rsid w:val="0008171E"/>
    <w:rsid w:val="00082703"/>
    <w:rsid w:val="000828D7"/>
    <w:rsid w:val="00083CA3"/>
    <w:rsid w:val="000847DE"/>
    <w:rsid w:val="000849B1"/>
    <w:rsid w:val="00086852"/>
    <w:rsid w:val="0008762D"/>
    <w:rsid w:val="000876A9"/>
    <w:rsid w:val="000901C9"/>
    <w:rsid w:val="0009399F"/>
    <w:rsid w:val="00093AD7"/>
    <w:rsid w:val="00093E8F"/>
    <w:rsid w:val="00093F16"/>
    <w:rsid w:val="000945F2"/>
    <w:rsid w:val="0009478A"/>
    <w:rsid w:val="00094C13"/>
    <w:rsid w:val="0009572E"/>
    <w:rsid w:val="00095CA0"/>
    <w:rsid w:val="00095EDC"/>
    <w:rsid w:val="00096D47"/>
    <w:rsid w:val="00096EC8"/>
    <w:rsid w:val="000A0319"/>
    <w:rsid w:val="000A0970"/>
    <w:rsid w:val="000A10EB"/>
    <w:rsid w:val="000A12CA"/>
    <w:rsid w:val="000A1659"/>
    <w:rsid w:val="000A1EB8"/>
    <w:rsid w:val="000A381F"/>
    <w:rsid w:val="000A4572"/>
    <w:rsid w:val="000A4CF9"/>
    <w:rsid w:val="000A535B"/>
    <w:rsid w:val="000A5E7C"/>
    <w:rsid w:val="000A6453"/>
    <w:rsid w:val="000A6684"/>
    <w:rsid w:val="000A6C5D"/>
    <w:rsid w:val="000A712F"/>
    <w:rsid w:val="000A76FC"/>
    <w:rsid w:val="000B0A01"/>
    <w:rsid w:val="000B100F"/>
    <w:rsid w:val="000B14DD"/>
    <w:rsid w:val="000B1973"/>
    <w:rsid w:val="000B32D0"/>
    <w:rsid w:val="000B3382"/>
    <w:rsid w:val="000B402A"/>
    <w:rsid w:val="000B5F3A"/>
    <w:rsid w:val="000B6D2B"/>
    <w:rsid w:val="000B706D"/>
    <w:rsid w:val="000B7C10"/>
    <w:rsid w:val="000B7D7D"/>
    <w:rsid w:val="000C1117"/>
    <w:rsid w:val="000C135A"/>
    <w:rsid w:val="000C14A2"/>
    <w:rsid w:val="000C1E3B"/>
    <w:rsid w:val="000C1EEC"/>
    <w:rsid w:val="000C1F24"/>
    <w:rsid w:val="000C27E6"/>
    <w:rsid w:val="000C28E1"/>
    <w:rsid w:val="000C3ED9"/>
    <w:rsid w:val="000C456C"/>
    <w:rsid w:val="000C4623"/>
    <w:rsid w:val="000C483B"/>
    <w:rsid w:val="000C4E2E"/>
    <w:rsid w:val="000C570F"/>
    <w:rsid w:val="000C6945"/>
    <w:rsid w:val="000C701A"/>
    <w:rsid w:val="000D0FC0"/>
    <w:rsid w:val="000D19E4"/>
    <w:rsid w:val="000D297F"/>
    <w:rsid w:val="000D3670"/>
    <w:rsid w:val="000D3E1C"/>
    <w:rsid w:val="000D4ECF"/>
    <w:rsid w:val="000D5A31"/>
    <w:rsid w:val="000D5DD5"/>
    <w:rsid w:val="000D69FB"/>
    <w:rsid w:val="000D73F6"/>
    <w:rsid w:val="000D777A"/>
    <w:rsid w:val="000D7E1E"/>
    <w:rsid w:val="000E0377"/>
    <w:rsid w:val="000E1B56"/>
    <w:rsid w:val="000E2BB2"/>
    <w:rsid w:val="000E32E8"/>
    <w:rsid w:val="000E3E2D"/>
    <w:rsid w:val="000E3EE1"/>
    <w:rsid w:val="000E513F"/>
    <w:rsid w:val="000E5D4E"/>
    <w:rsid w:val="000E6980"/>
    <w:rsid w:val="000E6E7A"/>
    <w:rsid w:val="000E78A8"/>
    <w:rsid w:val="000F0FAB"/>
    <w:rsid w:val="000F1810"/>
    <w:rsid w:val="000F1DDB"/>
    <w:rsid w:val="000F2B71"/>
    <w:rsid w:val="000F385C"/>
    <w:rsid w:val="000F3A64"/>
    <w:rsid w:val="000F50EB"/>
    <w:rsid w:val="000F6448"/>
    <w:rsid w:val="000F646F"/>
    <w:rsid w:val="000F68E1"/>
    <w:rsid w:val="000F69B7"/>
    <w:rsid w:val="000F6BA2"/>
    <w:rsid w:val="000F71F8"/>
    <w:rsid w:val="000F741A"/>
    <w:rsid w:val="000F754D"/>
    <w:rsid w:val="000F7838"/>
    <w:rsid w:val="000F78E0"/>
    <w:rsid w:val="00100E0D"/>
    <w:rsid w:val="001019A5"/>
    <w:rsid w:val="00101E84"/>
    <w:rsid w:val="00101F8F"/>
    <w:rsid w:val="001026A4"/>
    <w:rsid w:val="00106117"/>
    <w:rsid w:val="001067C0"/>
    <w:rsid w:val="00106A37"/>
    <w:rsid w:val="001076B4"/>
    <w:rsid w:val="00107A86"/>
    <w:rsid w:val="0011000B"/>
    <w:rsid w:val="00110D72"/>
    <w:rsid w:val="0011110F"/>
    <w:rsid w:val="00111D31"/>
    <w:rsid w:val="00114F51"/>
    <w:rsid w:val="00116069"/>
    <w:rsid w:val="00116091"/>
    <w:rsid w:val="001204E4"/>
    <w:rsid w:val="00120D5D"/>
    <w:rsid w:val="0012128B"/>
    <w:rsid w:val="00121324"/>
    <w:rsid w:val="0012203E"/>
    <w:rsid w:val="00122260"/>
    <w:rsid w:val="001227EE"/>
    <w:rsid w:val="001228E3"/>
    <w:rsid w:val="00122E13"/>
    <w:rsid w:val="001230FF"/>
    <w:rsid w:val="0012341F"/>
    <w:rsid w:val="001237D9"/>
    <w:rsid w:val="001243BA"/>
    <w:rsid w:val="00124500"/>
    <w:rsid w:val="00124550"/>
    <w:rsid w:val="00124553"/>
    <w:rsid w:val="0012497C"/>
    <w:rsid w:val="00125F6F"/>
    <w:rsid w:val="001260C6"/>
    <w:rsid w:val="001264BC"/>
    <w:rsid w:val="00126A18"/>
    <w:rsid w:val="001272D9"/>
    <w:rsid w:val="00130004"/>
    <w:rsid w:val="001301FA"/>
    <w:rsid w:val="0013069B"/>
    <w:rsid w:val="00130826"/>
    <w:rsid w:val="00130CD8"/>
    <w:rsid w:val="0013199C"/>
    <w:rsid w:val="001319F9"/>
    <w:rsid w:val="00132A78"/>
    <w:rsid w:val="00132D20"/>
    <w:rsid w:val="00132F83"/>
    <w:rsid w:val="0013383B"/>
    <w:rsid w:val="00133B61"/>
    <w:rsid w:val="001340C4"/>
    <w:rsid w:val="00134BEC"/>
    <w:rsid w:val="001373DF"/>
    <w:rsid w:val="001374C2"/>
    <w:rsid w:val="00137DDC"/>
    <w:rsid w:val="00137DEE"/>
    <w:rsid w:val="00140CD0"/>
    <w:rsid w:val="00141133"/>
    <w:rsid w:val="001419DB"/>
    <w:rsid w:val="00141A21"/>
    <w:rsid w:val="00142AF5"/>
    <w:rsid w:val="0014331D"/>
    <w:rsid w:val="00143993"/>
    <w:rsid w:val="00143A77"/>
    <w:rsid w:val="0014404F"/>
    <w:rsid w:val="00145555"/>
    <w:rsid w:val="00150013"/>
    <w:rsid w:val="0015021B"/>
    <w:rsid w:val="001505DB"/>
    <w:rsid w:val="001506C7"/>
    <w:rsid w:val="00150B2F"/>
    <w:rsid w:val="001512FF"/>
    <w:rsid w:val="00151A18"/>
    <w:rsid w:val="001521AE"/>
    <w:rsid w:val="00152278"/>
    <w:rsid w:val="0015291C"/>
    <w:rsid w:val="0015343A"/>
    <w:rsid w:val="00154AF8"/>
    <w:rsid w:val="00154CF7"/>
    <w:rsid w:val="00154F8D"/>
    <w:rsid w:val="00156392"/>
    <w:rsid w:val="001569D6"/>
    <w:rsid w:val="0015768E"/>
    <w:rsid w:val="00157873"/>
    <w:rsid w:val="00157DA0"/>
    <w:rsid w:val="0016039D"/>
    <w:rsid w:val="001610D6"/>
    <w:rsid w:val="00161B86"/>
    <w:rsid w:val="00161CB9"/>
    <w:rsid w:val="00161F14"/>
    <w:rsid w:val="0016272E"/>
    <w:rsid w:val="0016283E"/>
    <w:rsid w:val="00163176"/>
    <w:rsid w:val="001631FD"/>
    <w:rsid w:val="0016364B"/>
    <w:rsid w:val="00163AE9"/>
    <w:rsid w:val="00163BC7"/>
    <w:rsid w:val="00164205"/>
    <w:rsid w:val="001644F1"/>
    <w:rsid w:val="001646F1"/>
    <w:rsid w:val="00164FBF"/>
    <w:rsid w:val="00165FB9"/>
    <w:rsid w:val="0016690B"/>
    <w:rsid w:val="0016734E"/>
    <w:rsid w:val="00167651"/>
    <w:rsid w:val="00167764"/>
    <w:rsid w:val="00167D15"/>
    <w:rsid w:val="00167D4D"/>
    <w:rsid w:val="00170E72"/>
    <w:rsid w:val="001711D2"/>
    <w:rsid w:val="00172056"/>
    <w:rsid w:val="00172BB4"/>
    <w:rsid w:val="0017541F"/>
    <w:rsid w:val="0017594A"/>
    <w:rsid w:val="0017627E"/>
    <w:rsid w:val="001770E2"/>
    <w:rsid w:val="00177766"/>
    <w:rsid w:val="001779BD"/>
    <w:rsid w:val="00177A49"/>
    <w:rsid w:val="001801EF"/>
    <w:rsid w:val="00180522"/>
    <w:rsid w:val="001805F1"/>
    <w:rsid w:val="00180785"/>
    <w:rsid w:val="00180DD6"/>
    <w:rsid w:val="00180F9C"/>
    <w:rsid w:val="0018167B"/>
    <w:rsid w:val="00181720"/>
    <w:rsid w:val="001828DB"/>
    <w:rsid w:val="00182EEA"/>
    <w:rsid w:val="00182F9F"/>
    <w:rsid w:val="00183D7B"/>
    <w:rsid w:val="00183DC3"/>
    <w:rsid w:val="00183FB5"/>
    <w:rsid w:val="00184A99"/>
    <w:rsid w:val="00184AFD"/>
    <w:rsid w:val="00185008"/>
    <w:rsid w:val="001859CC"/>
    <w:rsid w:val="00185D37"/>
    <w:rsid w:val="00185D9A"/>
    <w:rsid w:val="00187789"/>
    <w:rsid w:val="00187CD4"/>
    <w:rsid w:val="00190026"/>
    <w:rsid w:val="0019046B"/>
    <w:rsid w:val="001907A9"/>
    <w:rsid w:val="00190A2D"/>
    <w:rsid w:val="001916B3"/>
    <w:rsid w:val="00191B9A"/>
    <w:rsid w:val="001921C5"/>
    <w:rsid w:val="0019315C"/>
    <w:rsid w:val="0019317C"/>
    <w:rsid w:val="0019340D"/>
    <w:rsid w:val="001937C6"/>
    <w:rsid w:val="001945E4"/>
    <w:rsid w:val="001956B2"/>
    <w:rsid w:val="00195ACA"/>
    <w:rsid w:val="001970EC"/>
    <w:rsid w:val="001975F3"/>
    <w:rsid w:val="001978D2"/>
    <w:rsid w:val="001A133F"/>
    <w:rsid w:val="001A2263"/>
    <w:rsid w:val="001A244D"/>
    <w:rsid w:val="001A2AE0"/>
    <w:rsid w:val="001A3B92"/>
    <w:rsid w:val="001A3BA5"/>
    <w:rsid w:val="001A3EBD"/>
    <w:rsid w:val="001A5C93"/>
    <w:rsid w:val="001A66C2"/>
    <w:rsid w:val="001A6802"/>
    <w:rsid w:val="001A6968"/>
    <w:rsid w:val="001A6A70"/>
    <w:rsid w:val="001A6C3B"/>
    <w:rsid w:val="001B030C"/>
    <w:rsid w:val="001B07EE"/>
    <w:rsid w:val="001B0979"/>
    <w:rsid w:val="001B0A48"/>
    <w:rsid w:val="001B1046"/>
    <w:rsid w:val="001B183D"/>
    <w:rsid w:val="001B19EB"/>
    <w:rsid w:val="001B1B00"/>
    <w:rsid w:val="001B1B7E"/>
    <w:rsid w:val="001B1C1D"/>
    <w:rsid w:val="001B2732"/>
    <w:rsid w:val="001B308A"/>
    <w:rsid w:val="001B38C0"/>
    <w:rsid w:val="001B4494"/>
    <w:rsid w:val="001B48A7"/>
    <w:rsid w:val="001B4EFE"/>
    <w:rsid w:val="001C047B"/>
    <w:rsid w:val="001C1BBF"/>
    <w:rsid w:val="001C1E3F"/>
    <w:rsid w:val="001C2002"/>
    <w:rsid w:val="001C370E"/>
    <w:rsid w:val="001C4335"/>
    <w:rsid w:val="001C434D"/>
    <w:rsid w:val="001C464B"/>
    <w:rsid w:val="001C5855"/>
    <w:rsid w:val="001C5CF8"/>
    <w:rsid w:val="001C628D"/>
    <w:rsid w:val="001C642D"/>
    <w:rsid w:val="001C64DD"/>
    <w:rsid w:val="001C69FA"/>
    <w:rsid w:val="001C6E12"/>
    <w:rsid w:val="001D003E"/>
    <w:rsid w:val="001D0BAB"/>
    <w:rsid w:val="001D17AD"/>
    <w:rsid w:val="001D2B0B"/>
    <w:rsid w:val="001D3367"/>
    <w:rsid w:val="001D35F3"/>
    <w:rsid w:val="001D4532"/>
    <w:rsid w:val="001D46DB"/>
    <w:rsid w:val="001D4F2B"/>
    <w:rsid w:val="001D56A4"/>
    <w:rsid w:val="001D5B98"/>
    <w:rsid w:val="001D5F09"/>
    <w:rsid w:val="001D67B8"/>
    <w:rsid w:val="001D79BE"/>
    <w:rsid w:val="001D7A2E"/>
    <w:rsid w:val="001D7C84"/>
    <w:rsid w:val="001E0921"/>
    <w:rsid w:val="001E0971"/>
    <w:rsid w:val="001E1493"/>
    <w:rsid w:val="001E2234"/>
    <w:rsid w:val="001E2B69"/>
    <w:rsid w:val="001E3053"/>
    <w:rsid w:val="001E4417"/>
    <w:rsid w:val="001E66F3"/>
    <w:rsid w:val="001E7C1B"/>
    <w:rsid w:val="001F1FA0"/>
    <w:rsid w:val="001F2786"/>
    <w:rsid w:val="001F2789"/>
    <w:rsid w:val="001F3259"/>
    <w:rsid w:val="001F3DC7"/>
    <w:rsid w:val="001F48F9"/>
    <w:rsid w:val="001F4E95"/>
    <w:rsid w:val="001F6792"/>
    <w:rsid w:val="001F7388"/>
    <w:rsid w:val="001F7E0F"/>
    <w:rsid w:val="0020186F"/>
    <w:rsid w:val="002018D8"/>
    <w:rsid w:val="00201C48"/>
    <w:rsid w:val="00202256"/>
    <w:rsid w:val="00202320"/>
    <w:rsid w:val="00202DA0"/>
    <w:rsid w:val="00203674"/>
    <w:rsid w:val="00204527"/>
    <w:rsid w:val="002065BA"/>
    <w:rsid w:val="00206F4D"/>
    <w:rsid w:val="002070B5"/>
    <w:rsid w:val="00207351"/>
    <w:rsid w:val="00207A50"/>
    <w:rsid w:val="00210109"/>
    <w:rsid w:val="00210215"/>
    <w:rsid w:val="0021025F"/>
    <w:rsid w:val="00210582"/>
    <w:rsid w:val="00210715"/>
    <w:rsid w:val="0021090F"/>
    <w:rsid w:val="00210A1E"/>
    <w:rsid w:val="00210BFA"/>
    <w:rsid w:val="002117D2"/>
    <w:rsid w:val="002121A3"/>
    <w:rsid w:val="00212C8E"/>
    <w:rsid w:val="0021376F"/>
    <w:rsid w:val="002157D4"/>
    <w:rsid w:val="00215E32"/>
    <w:rsid w:val="002178CC"/>
    <w:rsid w:val="00217BA2"/>
    <w:rsid w:val="00217ECA"/>
    <w:rsid w:val="00220752"/>
    <w:rsid w:val="00220C75"/>
    <w:rsid w:val="00220EF9"/>
    <w:rsid w:val="002211A9"/>
    <w:rsid w:val="00221792"/>
    <w:rsid w:val="00221CE1"/>
    <w:rsid w:val="002227E2"/>
    <w:rsid w:val="002234E6"/>
    <w:rsid w:val="00223714"/>
    <w:rsid w:val="00223B90"/>
    <w:rsid w:val="0022433E"/>
    <w:rsid w:val="00224521"/>
    <w:rsid w:val="002248AE"/>
    <w:rsid w:val="0022529F"/>
    <w:rsid w:val="00225556"/>
    <w:rsid w:val="002256EF"/>
    <w:rsid w:val="0022577A"/>
    <w:rsid w:val="0022577F"/>
    <w:rsid w:val="00226513"/>
    <w:rsid w:val="00226F98"/>
    <w:rsid w:val="002277F6"/>
    <w:rsid w:val="002279C1"/>
    <w:rsid w:val="002305BA"/>
    <w:rsid w:val="00230A94"/>
    <w:rsid w:val="00230D18"/>
    <w:rsid w:val="00231320"/>
    <w:rsid w:val="00231A35"/>
    <w:rsid w:val="00231BEB"/>
    <w:rsid w:val="00231E28"/>
    <w:rsid w:val="00231FB8"/>
    <w:rsid w:val="0023201D"/>
    <w:rsid w:val="0023203D"/>
    <w:rsid w:val="00232462"/>
    <w:rsid w:val="00232580"/>
    <w:rsid w:val="00233101"/>
    <w:rsid w:val="00233EA9"/>
    <w:rsid w:val="002348AD"/>
    <w:rsid w:val="002359C4"/>
    <w:rsid w:val="00236359"/>
    <w:rsid w:val="00236EF2"/>
    <w:rsid w:val="0024057C"/>
    <w:rsid w:val="00240A94"/>
    <w:rsid w:val="00240B1D"/>
    <w:rsid w:val="00240FA9"/>
    <w:rsid w:val="00241A4B"/>
    <w:rsid w:val="00241A4D"/>
    <w:rsid w:val="002421DA"/>
    <w:rsid w:val="002424BE"/>
    <w:rsid w:val="002428CC"/>
    <w:rsid w:val="00242CC6"/>
    <w:rsid w:val="00243D7E"/>
    <w:rsid w:val="00245012"/>
    <w:rsid w:val="00245600"/>
    <w:rsid w:val="002458EB"/>
    <w:rsid w:val="00246A65"/>
    <w:rsid w:val="00246ADF"/>
    <w:rsid w:val="00246CEF"/>
    <w:rsid w:val="00246EF3"/>
    <w:rsid w:val="0024788F"/>
    <w:rsid w:val="00247ACF"/>
    <w:rsid w:val="00250480"/>
    <w:rsid w:val="00250678"/>
    <w:rsid w:val="00250760"/>
    <w:rsid w:val="002509A4"/>
    <w:rsid w:val="00251452"/>
    <w:rsid w:val="00251B6E"/>
    <w:rsid w:val="00251E95"/>
    <w:rsid w:val="00251F5E"/>
    <w:rsid w:val="00252471"/>
    <w:rsid w:val="00252A4C"/>
    <w:rsid w:val="002539EA"/>
    <w:rsid w:val="00253AA2"/>
    <w:rsid w:val="00254193"/>
    <w:rsid w:val="00254DC5"/>
    <w:rsid w:val="00254E88"/>
    <w:rsid w:val="00254F08"/>
    <w:rsid w:val="00255049"/>
    <w:rsid w:val="00255CE9"/>
    <w:rsid w:val="00255F9C"/>
    <w:rsid w:val="00256208"/>
    <w:rsid w:val="0025623B"/>
    <w:rsid w:val="00256C2F"/>
    <w:rsid w:val="00256C8A"/>
    <w:rsid w:val="00256DCF"/>
    <w:rsid w:val="00257BE6"/>
    <w:rsid w:val="00260E40"/>
    <w:rsid w:val="00260F3B"/>
    <w:rsid w:val="0026100F"/>
    <w:rsid w:val="0026109F"/>
    <w:rsid w:val="002616C9"/>
    <w:rsid w:val="00261A1B"/>
    <w:rsid w:val="00261E9E"/>
    <w:rsid w:val="00262A6A"/>
    <w:rsid w:val="00263293"/>
    <w:rsid w:val="002632F3"/>
    <w:rsid w:val="00263576"/>
    <w:rsid w:val="00263AE0"/>
    <w:rsid w:val="00264315"/>
    <w:rsid w:val="0026453F"/>
    <w:rsid w:val="00265758"/>
    <w:rsid w:val="00266578"/>
    <w:rsid w:val="002666D7"/>
    <w:rsid w:val="0026703B"/>
    <w:rsid w:val="002676A7"/>
    <w:rsid w:val="00267799"/>
    <w:rsid w:val="00267839"/>
    <w:rsid w:val="0027220D"/>
    <w:rsid w:val="002729D7"/>
    <w:rsid w:val="00272E14"/>
    <w:rsid w:val="00273138"/>
    <w:rsid w:val="002733F8"/>
    <w:rsid w:val="00273919"/>
    <w:rsid w:val="0027496B"/>
    <w:rsid w:val="00276BFC"/>
    <w:rsid w:val="00277195"/>
    <w:rsid w:val="0027752A"/>
    <w:rsid w:val="00277CA0"/>
    <w:rsid w:val="00277D03"/>
    <w:rsid w:val="0028011A"/>
    <w:rsid w:val="002802FE"/>
    <w:rsid w:val="0028072E"/>
    <w:rsid w:val="00281A3B"/>
    <w:rsid w:val="00281D8E"/>
    <w:rsid w:val="002828C1"/>
    <w:rsid w:val="00283401"/>
    <w:rsid w:val="0028349C"/>
    <w:rsid w:val="00283A37"/>
    <w:rsid w:val="00284030"/>
    <w:rsid w:val="00284477"/>
    <w:rsid w:val="00284944"/>
    <w:rsid w:val="00284BA6"/>
    <w:rsid w:val="0028525C"/>
    <w:rsid w:val="00285572"/>
    <w:rsid w:val="002857DC"/>
    <w:rsid w:val="00285A30"/>
    <w:rsid w:val="00286506"/>
    <w:rsid w:val="00286B8D"/>
    <w:rsid w:val="00286EDD"/>
    <w:rsid w:val="00287E04"/>
    <w:rsid w:val="00287EFF"/>
    <w:rsid w:val="00287F21"/>
    <w:rsid w:val="0029152C"/>
    <w:rsid w:val="00291671"/>
    <w:rsid w:val="00291BAE"/>
    <w:rsid w:val="00292292"/>
    <w:rsid w:val="00292770"/>
    <w:rsid w:val="00292BD1"/>
    <w:rsid w:val="002933A0"/>
    <w:rsid w:val="00294A76"/>
    <w:rsid w:val="00294B21"/>
    <w:rsid w:val="00295179"/>
    <w:rsid w:val="00295D9A"/>
    <w:rsid w:val="00296BB1"/>
    <w:rsid w:val="00296E62"/>
    <w:rsid w:val="00296F19"/>
    <w:rsid w:val="002973F7"/>
    <w:rsid w:val="002A006B"/>
    <w:rsid w:val="002A00D4"/>
    <w:rsid w:val="002A00DF"/>
    <w:rsid w:val="002A073B"/>
    <w:rsid w:val="002A0E2C"/>
    <w:rsid w:val="002A10F9"/>
    <w:rsid w:val="002A185C"/>
    <w:rsid w:val="002A2B88"/>
    <w:rsid w:val="002A2C53"/>
    <w:rsid w:val="002A2FD2"/>
    <w:rsid w:val="002A3249"/>
    <w:rsid w:val="002A4289"/>
    <w:rsid w:val="002A630B"/>
    <w:rsid w:val="002A74F8"/>
    <w:rsid w:val="002A7747"/>
    <w:rsid w:val="002B1C14"/>
    <w:rsid w:val="002B2451"/>
    <w:rsid w:val="002B28B6"/>
    <w:rsid w:val="002B2952"/>
    <w:rsid w:val="002B2D44"/>
    <w:rsid w:val="002B2F55"/>
    <w:rsid w:val="002B3350"/>
    <w:rsid w:val="002B3657"/>
    <w:rsid w:val="002B3C44"/>
    <w:rsid w:val="002B48C8"/>
    <w:rsid w:val="002B4DCB"/>
    <w:rsid w:val="002B5970"/>
    <w:rsid w:val="002B670A"/>
    <w:rsid w:val="002B698E"/>
    <w:rsid w:val="002B6A35"/>
    <w:rsid w:val="002B7A13"/>
    <w:rsid w:val="002C0254"/>
    <w:rsid w:val="002C0F08"/>
    <w:rsid w:val="002C172E"/>
    <w:rsid w:val="002C1859"/>
    <w:rsid w:val="002C18D5"/>
    <w:rsid w:val="002C3568"/>
    <w:rsid w:val="002C3C4F"/>
    <w:rsid w:val="002C4FEA"/>
    <w:rsid w:val="002C526E"/>
    <w:rsid w:val="002C537E"/>
    <w:rsid w:val="002C72A3"/>
    <w:rsid w:val="002C7A2A"/>
    <w:rsid w:val="002C7D1C"/>
    <w:rsid w:val="002D1C6A"/>
    <w:rsid w:val="002D1D30"/>
    <w:rsid w:val="002D235E"/>
    <w:rsid w:val="002D2563"/>
    <w:rsid w:val="002D2D7B"/>
    <w:rsid w:val="002D314E"/>
    <w:rsid w:val="002D38A7"/>
    <w:rsid w:val="002D42A8"/>
    <w:rsid w:val="002D4442"/>
    <w:rsid w:val="002D44A0"/>
    <w:rsid w:val="002D4E1C"/>
    <w:rsid w:val="002D5AFE"/>
    <w:rsid w:val="002D5D67"/>
    <w:rsid w:val="002D6DE5"/>
    <w:rsid w:val="002D754D"/>
    <w:rsid w:val="002D76F9"/>
    <w:rsid w:val="002D795E"/>
    <w:rsid w:val="002E01BA"/>
    <w:rsid w:val="002E06E9"/>
    <w:rsid w:val="002E145A"/>
    <w:rsid w:val="002E363F"/>
    <w:rsid w:val="002E3E15"/>
    <w:rsid w:val="002E43B1"/>
    <w:rsid w:val="002E496F"/>
    <w:rsid w:val="002E591F"/>
    <w:rsid w:val="002E70EF"/>
    <w:rsid w:val="002E72D2"/>
    <w:rsid w:val="002E75FF"/>
    <w:rsid w:val="002E7BCC"/>
    <w:rsid w:val="002F08C9"/>
    <w:rsid w:val="002F0C6A"/>
    <w:rsid w:val="002F1565"/>
    <w:rsid w:val="002F15EA"/>
    <w:rsid w:val="002F3045"/>
    <w:rsid w:val="002F38AC"/>
    <w:rsid w:val="002F3AB9"/>
    <w:rsid w:val="002F3DCC"/>
    <w:rsid w:val="002F419B"/>
    <w:rsid w:val="002F41B9"/>
    <w:rsid w:val="002F4AD1"/>
    <w:rsid w:val="002F4DE5"/>
    <w:rsid w:val="002F4E13"/>
    <w:rsid w:val="002F64A5"/>
    <w:rsid w:val="002F758A"/>
    <w:rsid w:val="002F7CF0"/>
    <w:rsid w:val="002F7FD8"/>
    <w:rsid w:val="003009EF"/>
    <w:rsid w:val="00300AB6"/>
    <w:rsid w:val="003010C3"/>
    <w:rsid w:val="0030115D"/>
    <w:rsid w:val="003018E7"/>
    <w:rsid w:val="00301B92"/>
    <w:rsid w:val="00301BE0"/>
    <w:rsid w:val="003023DD"/>
    <w:rsid w:val="003029B4"/>
    <w:rsid w:val="00302D3E"/>
    <w:rsid w:val="00303132"/>
    <w:rsid w:val="00306775"/>
    <w:rsid w:val="003067F4"/>
    <w:rsid w:val="003069EE"/>
    <w:rsid w:val="00307673"/>
    <w:rsid w:val="003077F5"/>
    <w:rsid w:val="00310064"/>
    <w:rsid w:val="003100EF"/>
    <w:rsid w:val="003100FC"/>
    <w:rsid w:val="003101A5"/>
    <w:rsid w:val="0031081E"/>
    <w:rsid w:val="003112D8"/>
    <w:rsid w:val="00311C82"/>
    <w:rsid w:val="00311F05"/>
    <w:rsid w:val="00312420"/>
    <w:rsid w:val="003131E3"/>
    <w:rsid w:val="00313DC0"/>
    <w:rsid w:val="003141A4"/>
    <w:rsid w:val="00314D09"/>
    <w:rsid w:val="003153E2"/>
    <w:rsid w:val="0031559E"/>
    <w:rsid w:val="0031636E"/>
    <w:rsid w:val="00317103"/>
    <w:rsid w:val="003175BA"/>
    <w:rsid w:val="0032019E"/>
    <w:rsid w:val="00320B62"/>
    <w:rsid w:val="00320CA2"/>
    <w:rsid w:val="003215F3"/>
    <w:rsid w:val="0032172C"/>
    <w:rsid w:val="00321A51"/>
    <w:rsid w:val="00322008"/>
    <w:rsid w:val="0032287A"/>
    <w:rsid w:val="003230F5"/>
    <w:rsid w:val="00323853"/>
    <w:rsid w:val="00323883"/>
    <w:rsid w:val="003240A4"/>
    <w:rsid w:val="003246CA"/>
    <w:rsid w:val="00324884"/>
    <w:rsid w:val="00324C2A"/>
    <w:rsid w:val="003267E0"/>
    <w:rsid w:val="00326E49"/>
    <w:rsid w:val="0032718A"/>
    <w:rsid w:val="00327A3B"/>
    <w:rsid w:val="00327EF6"/>
    <w:rsid w:val="00330428"/>
    <w:rsid w:val="003314B3"/>
    <w:rsid w:val="00331731"/>
    <w:rsid w:val="00332214"/>
    <w:rsid w:val="00333776"/>
    <w:rsid w:val="00333B31"/>
    <w:rsid w:val="00333E93"/>
    <w:rsid w:val="00334458"/>
    <w:rsid w:val="00334843"/>
    <w:rsid w:val="003350D5"/>
    <w:rsid w:val="003353F9"/>
    <w:rsid w:val="0033548E"/>
    <w:rsid w:val="0033695F"/>
    <w:rsid w:val="00336C11"/>
    <w:rsid w:val="00337994"/>
    <w:rsid w:val="003412EB"/>
    <w:rsid w:val="00341887"/>
    <w:rsid w:val="00342749"/>
    <w:rsid w:val="00342BC5"/>
    <w:rsid w:val="00343A6B"/>
    <w:rsid w:val="00343AE8"/>
    <w:rsid w:val="00344839"/>
    <w:rsid w:val="00344B34"/>
    <w:rsid w:val="00344F92"/>
    <w:rsid w:val="00345040"/>
    <w:rsid w:val="0034601B"/>
    <w:rsid w:val="00346870"/>
    <w:rsid w:val="00346A32"/>
    <w:rsid w:val="00346CEC"/>
    <w:rsid w:val="00346D22"/>
    <w:rsid w:val="00346D3E"/>
    <w:rsid w:val="00347FF5"/>
    <w:rsid w:val="0035058C"/>
    <w:rsid w:val="00350727"/>
    <w:rsid w:val="003507AC"/>
    <w:rsid w:val="00353BCF"/>
    <w:rsid w:val="00353F87"/>
    <w:rsid w:val="0035459A"/>
    <w:rsid w:val="003549F3"/>
    <w:rsid w:val="00354B86"/>
    <w:rsid w:val="00354C5F"/>
    <w:rsid w:val="00355A95"/>
    <w:rsid w:val="0035615A"/>
    <w:rsid w:val="00356502"/>
    <w:rsid w:val="00357FAE"/>
    <w:rsid w:val="00360044"/>
    <w:rsid w:val="00360CD7"/>
    <w:rsid w:val="003611F1"/>
    <w:rsid w:val="003616E1"/>
    <w:rsid w:val="003617B0"/>
    <w:rsid w:val="0036181C"/>
    <w:rsid w:val="00361B54"/>
    <w:rsid w:val="00361C65"/>
    <w:rsid w:val="003620A7"/>
    <w:rsid w:val="003627EF"/>
    <w:rsid w:val="003627F7"/>
    <w:rsid w:val="00362A9A"/>
    <w:rsid w:val="00362E8B"/>
    <w:rsid w:val="00363297"/>
    <w:rsid w:val="00363300"/>
    <w:rsid w:val="00363329"/>
    <w:rsid w:val="00363EB6"/>
    <w:rsid w:val="00363ECF"/>
    <w:rsid w:val="0036437B"/>
    <w:rsid w:val="003646DA"/>
    <w:rsid w:val="00364C66"/>
    <w:rsid w:val="003650D7"/>
    <w:rsid w:val="0036598C"/>
    <w:rsid w:val="00365F3D"/>
    <w:rsid w:val="00366727"/>
    <w:rsid w:val="0036711E"/>
    <w:rsid w:val="00372511"/>
    <w:rsid w:val="00372DF4"/>
    <w:rsid w:val="0037356B"/>
    <w:rsid w:val="00373B84"/>
    <w:rsid w:val="00374045"/>
    <w:rsid w:val="0037417E"/>
    <w:rsid w:val="00375AA7"/>
    <w:rsid w:val="00375DF8"/>
    <w:rsid w:val="00376687"/>
    <w:rsid w:val="00376D58"/>
    <w:rsid w:val="00376E9D"/>
    <w:rsid w:val="003775A0"/>
    <w:rsid w:val="00377AFB"/>
    <w:rsid w:val="00377F93"/>
    <w:rsid w:val="00380435"/>
    <w:rsid w:val="003805E1"/>
    <w:rsid w:val="003806A8"/>
    <w:rsid w:val="00380927"/>
    <w:rsid w:val="003811EA"/>
    <w:rsid w:val="0038174E"/>
    <w:rsid w:val="0038280C"/>
    <w:rsid w:val="00382AA9"/>
    <w:rsid w:val="00382B7B"/>
    <w:rsid w:val="00382E9F"/>
    <w:rsid w:val="00383035"/>
    <w:rsid w:val="003832BD"/>
    <w:rsid w:val="003847B7"/>
    <w:rsid w:val="00385302"/>
    <w:rsid w:val="00385F59"/>
    <w:rsid w:val="00386F2F"/>
    <w:rsid w:val="00387202"/>
    <w:rsid w:val="0038778E"/>
    <w:rsid w:val="00387884"/>
    <w:rsid w:val="00387BFA"/>
    <w:rsid w:val="00387FA0"/>
    <w:rsid w:val="00390048"/>
    <w:rsid w:val="00390BF3"/>
    <w:rsid w:val="00392276"/>
    <w:rsid w:val="00392330"/>
    <w:rsid w:val="00394A8F"/>
    <w:rsid w:val="00394F39"/>
    <w:rsid w:val="00395FB9"/>
    <w:rsid w:val="0039674B"/>
    <w:rsid w:val="00396AC5"/>
    <w:rsid w:val="00397268"/>
    <w:rsid w:val="003A078C"/>
    <w:rsid w:val="003A0BA1"/>
    <w:rsid w:val="003A210D"/>
    <w:rsid w:val="003A2202"/>
    <w:rsid w:val="003A2A0C"/>
    <w:rsid w:val="003A2A92"/>
    <w:rsid w:val="003A2BE1"/>
    <w:rsid w:val="003A2C02"/>
    <w:rsid w:val="003A2DB0"/>
    <w:rsid w:val="003A45C9"/>
    <w:rsid w:val="003A48A4"/>
    <w:rsid w:val="003A539D"/>
    <w:rsid w:val="003A5671"/>
    <w:rsid w:val="003A5EAE"/>
    <w:rsid w:val="003A5FEB"/>
    <w:rsid w:val="003A6736"/>
    <w:rsid w:val="003A6941"/>
    <w:rsid w:val="003B028C"/>
    <w:rsid w:val="003B0D5E"/>
    <w:rsid w:val="003B2064"/>
    <w:rsid w:val="003B2F5F"/>
    <w:rsid w:val="003B30E4"/>
    <w:rsid w:val="003B326B"/>
    <w:rsid w:val="003B3F53"/>
    <w:rsid w:val="003B4A89"/>
    <w:rsid w:val="003B587E"/>
    <w:rsid w:val="003B5A89"/>
    <w:rsid w:val="003B70BB"/>
    <w:rsid w:val="003B7ED1"/>
    <w:rsid w:val="003C0786"/>
    <w:rsid w:val="003C3921"/>
    <w:rsid w:val="003C4103"/>
    <w:rsid w:val="003C43BA"/>
    <w:rsid w:val="003C4ECE"/>
    <w:rsid w:val="003C5561"/>
    <w:rsid w:val="003C5903"/>
    <w:rsid w:val="003C5BBA"/>
    <w:rsid w:val="003C5DA6"/>
    <w:rsid w:val="003C5DB8"/>
    <w:rsid w:val="003C6A3D"/>
    <w:rsid w:val="003C6C65"/>
    <w:rsid w:val="003C6FCE"/>
    <w:rsid w:val="003C72F4"/>
    <w:rsid w:val="003C7360"/>
    <w:rsid w:val="003C7C43"/>
    <w:rsid w:val="003C7CBE"/>
    <w:rsid w:val="003D0092"/>
    <w:rsid w:val="003D0719"/>
    <w:rsid w:val="003D0EAF"/>
    <w:rsid w:val="003D1E9B"/>
    <w:rsid w:val="003D388F"/>
    <w:rsid w:val="003D401A"/>
    <w:rsid w:val="003D45C0"/>
    <w:rsid w:val="003D4D38"/>
    <w:rsid w:val="003D522C"/>
    <w:rsid w:val="003D537C"/>
    <w:rsid w:val="003D626E"/>
    <w:rsid w:val="003D6BAD"/>
    <w:rsid w:val="003D71C1"/>
    <w:rsid w:val="003D7EE2"/>
    <w:rsid w:val="003E095B"/>
    <w:rsid w:val="003E0A96"/>
    <w:rsid w:val="003E0DE8"/>
    <w:rsid w:val="003E128E"/>
    <w:rsid w:val="003E1779"/>
    <w:rsid w:val="003E1A0C"/>
    <w:rsid w:val="003E2136"/>
    <w:rsid w:val="003E2339"/>
    <w:rsid w:val="003E275C"/>
    <w:rsid w:val="003E2DB8"/>
    <w:rsid w:val="003E32AE"/>
    <w:rsid w:val="003E3388"/>
    <w:rsid w:val="003E42E4"/>
    <w:rsid w:val="003E4646"/>
    <w:rsid w:val="003E4D80"/>
    <w:rsid w:val="003E4F57"/>
    <w:rsid w:val="003E551E"/>
    <w:rsid w:val="003E5CF9"/>
    <w:rsid w:val="003E631D"/>
    <w:rsid w:val="003E6D4C"/>
    <w:rsid w:val="003E7125"/>
    <w:rsid w:val="003E7CC9"/>
    <w:rsid w:val="003E7DF8"/>
    <w:rsid w:val="003F183A"/>
    <w:rsid w:val="003F1C5F"/>
    <w:rsid w:val="003F1EC4"/>
    <w:rsid w:val="003F1FDF"/>
    <w:rsid w:val="003F2356"/>
    <w:rsid w:val="003F2669"/>
    <w:rsid w:val="003F2F36"/>
    <w:rsid w:val="003F3836"/>
    <w:rsid w:val="003F42EB"/>
    <w:rsid w:val="003F4523"/>
    <w:rsid w:val="003F47EB"/>
    <w:rsid w:val="003F4EDC"/>
    <w:rsid w:val="003F501A"/>
    <w:rsid w:val="003F697F"/>
    <w:rsid w:val="003F6A67"/>
    <w:rsid w:val="003F7843"/>
    <w:rsid w:val="00400039"/>
    <w:rsid w:val="0040028A"/>
    <w:rsid w:val="004009BA"/>
    <w:rsid w:val="00401ADA"/>
    <w:rsid w:val="00401B1C"/>
    <w:rsid w:val="00402C90"/>
    <w:rsid w:val="00402CCD"/>
    <w:rsid w:val="004030AF"/>
    <w:rsid w:val="00403DF0"/>
    <w:rsid w:val="00404C65"/>
    <w:rsid w:val="00405116"/>
    <w:rsid w:val="004051D3"/>
    <w:rsid w:val="00405FAE"/>
    <w:rsid w:val="00406255"/>
    <w:rsid w:val="0040649E"/>
    <w:rsid w:val="00406947"/>
    <w:rsid w:val="00407015"/>
    <w:rsid w:val="00407277"/>
    <w:rsid w:val="004077FA"/>
    <w:rsid w:val="004106AE"/>
    <w:rsid w:val="00410E00"/>
    <w:rsid w:val="00410F52"/>
    <w:rsid w:val="00412433"/>
    <w:rsid w:val="00413119"/>
    <w:rsid w:val="00413A4F"/>
    <w:rsid w:val="004147D0"/>
    <w:rsid w:val="0041505B"/>
    <w:rsid w:val="00415123"/>
    <w:rsid w:val="0041537A"/>
    <w:rsid w:val="00415D72"/>
    <w:rsid w:val="0041628A"/>
    <w:rsid w:val="004200DC"/>
    <w:rsid w:val="00420695"/>
    <w:rsid w:val="00421597"/>
    <w:rsid w:val="00422A4B"/>
    <w:rsid w:val="00424342"/>
    <w:rsid w:val="00424A93"/>
    <w:rsid w:val="00424D1B"/>
    <w:rsid w:val="00425D66"/>
    <w:rsid w:val="0042625A"/>
    <w:rsid w:val="00426450"/>
    <w:rsid w:val="0043056F"/>
    <w:rsid w:val="00430BCA"/>
    <w:rsid w:val="00431BC7"/>
    <w:rsid w:val="00431E56"/>
    <w:rsid w:val="00433035"/>
    <w:rsid w:val="00433CEF"/>
    <w:rsid w:val="004340E9"/>
    <w:rsid w:val="00434660"/>
    <w:rsid w:val="00434CD8"/>
    <w:rsid w:val="00434D10"/>
    <w:rsid w:val="004357CD"/>
    <w:rsid w:val="00435905"/>
    <w:rsid w:val="00435AFA"/>
    <w:rsid w:val="00435C9A"/>
    <w:rsid w:val="004367F1"/>
    <w:rsid w:val="004378E4"/>
    <w:rsid w:val="00437CDF"/>
    <w:rsid w:val="00437D64"/>
    <w:rsid w:val="00437E7D"/>
    <w:rsid w:val="0044006C"/>
    <w:rsid w:val="0044029F"/>
    <w:rsid w:val="004409F7"/>
    <w:rsid w:val="00440CF2"/>
    <w:rsid w:val="0044153F"/>
    <w:rsid w:val="00441916"/>
    <w:rsid w:val="00442403"/>
    <w:rsid w:val="00443076"/>
    <w:rsid w:val="004431DD"/>
    <w:rsid w:val="004435EA"/>
    <w:rsid w:val="00447676"/>
    <w:rsid w:val="004477BF"/>
    <w:rsid w:val="00447C4E"/>
    <w:rsid w:val="00447CB9"/>
    <w:rsid w:val="00450E3F"/>
    <w:rsid w:val="0045107E"/>
    <w:rsid w:val="00451695"/>
    <w:rsid w:val="00452014"/>
    <w:rsid w:val="004532B2"/>
    <w:rsid w:val="004533F9"/>
    <w:rsid w:val="00453B29"/>
    <w:rsid w:val="00453CCA"/>
    <w:rsid w:val="00453E6F"/>
    <w:rsid w:val="00454405"/>
    <w:rsid w:val="004552DD"/>
    <w:rsid w:val="00456776"/>
    <w:rsid w:val="00456D75"/>
    <w:rsid w:val="00457CCB"/>
    <w:rsid w:val="00457E72"/>
    <w:rsid w:val="00460076"/>
    <w:rsid w:val="004621C4"/>
    <w:rsid w:val="00462452"/>
    <w:rsid w:val="0046252E"/>
    <w:rsid w:val="004626EC"/>
    <w:rsid w:val="00462940"/>
    <w:rsid w:val="00463DED"/>
    <w:rsid w:val="00463F7D"/>
    <w:rsid w:val="00464267"/>
    <w:rsid w:val="0046589F"/>
    <w:rsid w:val="00466286"/>
    <w:rsid w:val="0046706B"/>
    <w:rsid w:val="004678F4"/>
    <w:rsid w:val="004712CA"/>
    <w:rsid w:val="00471F59"/>
    <w:rsid w:val="00472459"/>
    <w:rsid w:val="00472AA6"/>
    <w:rsid w:val="00472B84"/>
    <w:rsid w:val="00472E2E"/>
    <w:rsid w:val="004733F5"/>
    <w:rsid w:val="00473897"/>
    <w:rsid w:val="0047389F"/>
    <w:rsid w:val="00473CAA"/>
    <w:rsid w:val="00473EDA"/>
    <w:rsid w:val="004741BF"/>
    <w:rsid w:val="004743E3"/>
    <w:rsid w:val="004745BE"/>
    <w:rsid w:val="00474C6A"/>
    <w:rsid w:val="00474D9D"/>
    <w:rsid w:val="00475313"/>
    <w:rsid w:val="0047652B"/>
    <w:rsid w:val="004766B4"/>
    <w:rsid w:val="00476958"/>
    <w:rsid w:val="0047706E"/>
    <w:rsid w:val="00477B76"/>
    <w:rsid w:val="00480B85"/>
    <w:rsid w:val="004821B2"/>
    <w:rsid w:val="004823B9"/>
    <w:rsid w:val="004825EF"/>
    <w:rsid w:val="00482EA1"/>
    <w:rsid w:val="00485016"/>
    <w:rsid w:val="00485378"/>
    <w:rsid w:val="004862A5"/>
    <w:rsid w:val="00486364"/>
    <w:rsid w:val="004870C6"/>
    <w:rsid w:val="00487132"/>
    <w:rsid w:val="00487437"/>
    <w:rsid w:val="0048773C"/>
    <w:rsid w:val="00490012"/>
    <w:rsid w:val="00490EB3"/>
    <w:rsid w:val="00491434"/>
    <w:rsid w:val="0049220E"/>
    <w:rsid w:val="0049230F"/>
    <w:rsid w:val="00492328"/>
    <w:rsid w:val="00492556"/>
    <w:rsid w:val="00492C6D"/>
    <w:rsid w:val="004935CE"/>
    <w:rsid w:val="0049453C"/>
    <w:rsid w:val="004945F2"/>
    <w:rsid w:val="00496BD9"/>
    <w:rsid w:val="00497638"/>
    <w:rsid w:val="00497BBF"/>
    <w:rsid w:val="004A0197"/>
    <w:rsid w:val="004A04D3"/>
    <w:rsid w:val="004A0D45"/>
    <w:rsid w:val="004A1F36"/>
    <w:rsid w:val="004A2107"/>
    <w:rsid w:val="004A279E"/>
    <w:rsid w:val="004A2A65"/>
    <w:rsid w:val="004A2DCE"/>
    <w:rsid w:val="004A3A2C"/>
    <w:rsid w:val="004A3D91"/>
    <w:rsid w:val="004A5A96"/>
    <w:rsid w:val="004A6A0A"/>
    <w:rsid w:val="004B0A71"/>
    <w:rsid w:val="004B0E29"/>
    <w:rsid w:val="004B155A"/>
    <w:rsid w:val="004B3BAA"/>
    <w:rsid w:val="004B4B08"/>
    <w:rsid w:val="004B4E59"/>
    <w:rsid w:val="004B4FE8"/>
    <w:rsid w:val="004B5386"/>
    <w:rsid w:val="004B5847"/>
    <w:rsid w:val="004B6506"/>
    <w:rsid w:val="004B7204"/>
    <w:rsid w:val="004B78C6"/>
    <w:rsid w:val="004B7995"/>
    <w:rsid w:val="004C002C"/>
    <w:rsid w:val="004C0E51"/>
    <w:rsid w:val="004C12EE"/>
    <w:rsid w:val="004C1DF9"/>
    <w:rsid w:val="004C26CE"/>
    <w:rsid w:val="004C2B35"/>
    <w:rsid w:val="004C30DC"/>
    <w:rsid w:val="004C3952"/>
    <w:rsid w:val="004C3A3D"/>
    <w:rsid w:val="004C5225"/>
    <w:rsid w:val="004C5249"/>
    <w:rsid w:val="004C60DB"/>
    <w:rsid w:val="004D0428"/>
    <w:rsid w:val="004D0748"/>
    <w:rsid w:val="004D176C"/>
    <w:rsid w:val="004D1CCC"/>
    <w:rsid w:val="004D1E56"/>
    <w:rsid w:val="004D2154"/>
    <w:rsid w:val="004D252C"/>
    <w:rsid w:val="004D2CBF"/>
    <w:rsid w:val="004D3045"/>
    <w:rsid w:val="004D388A"/>
    <w:rsid w:val="004D388C"/>
    <w:rsid w:val="004D3E89"/>
    <w:rsid w:val="004D50B2"/>
    <w:rsid w:val="004D537E"/>
    <w:rsid w:val="004D56F2"/>
    <w:rsid w:val="004D5B44"/>
    <w:rsid w:val="004D5C0E"/>
    <w:rsid w:val="004D5D51"/>
    <w:rsid w:val="004D65F3"/>
    <w:rsid w:val="004D6613"/>
    <w:rsid w:val="004E0304"/>
    <w:rsid w:val="004E157E"/>
    <w:rsid w:val="004E269E"/>
    <w:rsid w:val="004E307F"/>
    <w:rsid w:val="004E3C37"/>
    <w:rsid w:val="004E3D12"/>
    <w:rsid w:val="004E40F5"/>
    <w:rsid w:val="004E4331"/>
    <w:rsid w:val="004E5926"/>
    <w:rsid w:val="004E59C3"/>
    <w:rsid w:val="004E5ED8"/>
    <w:rsid w:val="004E5F47"/>
    <w:rsid w:val="004E6296"/>
    <w:rsid w:val="004E71D5"/>
    <w:rsid w:val="004F1C10"/>
    <w:rsid w:val="004F218D"/>
    <w:rsid w:val="004F48A5"/>
    <w:rsid w:val="004F4E3C"/>
    <w:rsid w:val="004F4ECC"/>
    <w:rsid w:val="004F4F7C"/>
    <w:rsid w:val="004F5384"/>
    <w:rsid w:val="004F58AA"/>
    <w:rsid w:val="004F5A6E"/>
    <w:rsid w:val="004F5B01"/>
    <w:rsid w:val="004F5DCA"/>
    <w:rsid w:val="004F60E6"/>
    <w:rsid w:val="004F67D0"/>
    <w:rsid w:val="004F6822"/>
    <w:rsid w:val="004F6ACB"/>
    <w:rsid w:val="004F6CD9"/>
    <w:rsid w:val="005001EB"/>
    <w:rsid w:val="0050076A"/>
    <w:rsid w:val="005010CE"/>
    <w:rsid w:val="00501BF0"/>
    <w:rsid w:val="00502237"/>
    <w:rsid w:val="00502267"/>
    <w:rsid w:val="00502C58"/>
    <w:rsid w:val="00502CD9"/>
    <w:rsid w:val="005033AD"/>
    <w:rsid w:val="005033E6"/>
    <w:rsid w:val="00503ACA"/>
    <w:rsid w:val="00503FA1"/>
    <w:rsid w:val="00504735"/>
    <w:rsid w:val="0050494E"/>
    <w:rsid w:val="00505E5B"/>
    <w:rsid w:val="005061D5"/>
    <w:rsid w:val="005070DB"/>
    <w:rsid w:val="0050732D"/>
    <w:rsid w:val="00507530"/>
    <w:rsid w:val="005075ED"/>
    <w:rsid w:val="00510022"/>
    <w:rsid w:val="005106F8"/>
    <w:rsid w:val="00510ADE"/>
    <w:rsid w:val="00510B9E"/>
    <w:rsid w:val="00510C15"/>
    <w:rsid w:val="00511003"/>
    <w:rsid w:val="00511FF8"/>
    <w:rsid w:val="005122C4"/>
    <w:rsid w:val="0051241D"/>
    <w:rsid w:val="00512694"/>
    <w:rsid w:val="00512FF2"/>
    <w:rsid w:val="00513B70"/>
    <w:rsid w:val="005143A0"/>
    <w:rsid w:val="005143DE"/>
    <w:rsid w:val="00515CD8"/>
    <w:rsid w:val="00517647"/>
    <w:rsid w:val="00517AFE"/>
    <w:rsid w:val="00520C3E"/>
    <w:rsid w:val="005213C3"/>
    <w:rsid w:val="0052164E"/>
    <w:rsid w:val="0052180A"/>
    <w:rsid w:val="00521D6F"/>
    <w:rsid w:val="00522D94"/>
    <w:rsid w:val="005231BC"/>
    <w:rsid w:val="005238A7"/>
    <w:rsid w:val="00523DD5"/>
    <w:rsid w:val="00523F86"/>
    <w:rsid w:val="005247E8"/>
    <w:rsid w:val="00524A73"/>
    <w:rsid w:val="005253B1"/>
    <w:rsid w:val="005258C8"/>
    <w:rsid w:val="00525A19"/>
    <w:rsid w:val="00525CB7"/>
    <w:rsid w:val="0052614B"/>
    <w:rsid w:val="00526866"/>
    <w:rsid w:val="00526E28"/>
    <w:rsid w:val="00526F79"/>
    <w:rsid w:val="005279DA"/>
    <w:rsid w:val="0053009F"/>
    <w:rsid w:val="00530A88"/>
    <w:rsid w:val="00531C49"/>
    <w:rsid w:val="00532652"/>
    <w:rsid w:val="00532CF4"/>
    <w:rsid w:val="00532E0C"/>
    <w:rsid w:val="00533AF7"/>
    <w:rsid w:val="00533DF1"/>
    <w:rsid w:val="00535B7D"/>
    <w:rsid w:val="0053611F"/>
    <w:rsid w:val="00536647"/>
    <w:rsid w:val="00536C78"/>
    <w:rsid w:val="00536CC7"/>
    <w:rsid w:val="00536D49"/>
    <w:rsid w:val="00536F95"/>
    <w:rsid w:val="00537405"/>
    <w:rsid w:val="005375F7"/>
    <w:rsid w:val="005378CE"/>
    <w:rsid w:val="00537EFC"/>
    <w:rsid w:val="0054093B"/>
    <w:rsid w:val="00540A1F"/>
    <w:rsid w:val="00540CA4"/>
    <w:rsid w:val="00542799"/>
    <w:rsid w:val="005428CC"/>
    <w:rsid w:val="005446B4"/>
    <w:rsid w:val="0054519D"/>
    <w:rsid w:val="00545A5E"/>
    <w:rsid w:val="00545C4A"/>
    <w:rsid w:val="00545F92"/>
    <w:rsid w:val="005464F8"/>
    <w:rsid w:val="005467EA"/>
    <w:rsid w:val="00546A72"/>
    <w:rsid w:val="00547273"/>
    <w:rsid w:val="00547316"/>
    <w:rsid w:val="00547622"/>
    <w:rsid w:val="005479E2"/>
    <w:rsid w:val="005503C7"/>
    <w:rsid w:val="0055069E"/>
    <w:rsid w:val="00550932"/>
    <w:rsid w:val="005512B1"/>
    <w:rsid w:val="00551952"/>
    <w:rsid w:val="00551A46"/>
    <w:rsid w:val="00551A4C"/>
    <w:rsid w:val="00551DC0"/>
    <w:rsid w:val="00551E05"/>
    <w:rsid w:val="00551FA2"/>
    <w:rsid w:val="00552D8C"/>
    <w:rsid w:val="005533ED"/>
    <w:rsid w:val="00553662"/>
    <w:rsid w:val="0055375F"/>
    <w:rsid w:val="00553ED4"/>
    <w:rsid w:val="00553F38"/>
    <w:rsid w:val="00554524"/>
    <w:rsid w:val="005557CD"/>
    <w:rsid w:val="00555958"/>
    <w:rsid w:val="005559A1"/>
    <w:rsid w:val="00555BFA"/>
    <w:rsid w:val="0055693B"/>
    <w:rsid w:val="0055697E"/>
    <w:rsid w:val="005569EA"/>
    <w:rsid w:val="00556E0F"/>
    <w:rsid w:val="00557159"/>
    <w:rsid w:val="00557718"/>
    <w:rsid w:val="00560B89"/>
    <w:rsid w:val="00560D4F"/>
    <w:rsid w:val="005611E2"/>
    <w:rsid w:val="005619EB"/>
    <w:rsid w:val="00562C0B"/>
    <w:rsid w:val="00563668"/>
    <w:rsid w:val="0056396D"/>
    <w:rsid w:val="005640E7"/>
    <w:rsid w:val="00564AC4"/>
    <w:rsid w:val="00564B95"/>
    <w:rsid w:val="00565332"/>
    <w:rsid w:val="0056549F"/>
    <w:rsid w:val="00565A8A"/>
    <w:rsid w:val="0056665B"/>
    <w:rsid w:val="00566CB9"/>
    <w:rsid w:val="0056701B"/>
    <w:rsid w:val="005670A8"/>
    <w:rsid w:val="00567311"/>
    <w:rsid w:val="005673E6"/>
    <w:rsid w:val="005673EB"/>
    <w:rsid w:val="005678EB"/>
    <w:rsid w:val="00567C3A"/>
    <w:rsid w:val="005708A2"/>
    <w:rsid w:val="0057132C"/>
    <w:rsid w:val="00571369"/>
    <w:rsid w:val="00571B9D"/>
    <w:rsid w:val="005729EF"/>
    <w:rsid w:val="00572BAF"/>
    <w:rsid w:val="00572F08"/>
    <w:rsid w:val="005743A1"/>
    <w:rsid w:val="00574EBF"/>
    <w:rsid w:val="00574F2E"/>
    <w:rsid w:val="00575BBC"/>
    <w:rsid w:val="00576044"/>
    <w:rsid w:val="00576063"/>
    <w:rsid w:val="0057684B"/>
    <w:rsid w:val="00576FB2"/>
    <w:rsid w:val="00576FB5"/>
    <w:rsid w:val="005775BB"/>
    <w:rsid w:val="005777EC"/>
    <w:rsid w:val="0057792B"/>
    <w:rsid w:val="00577D1C"/>
    <w:rsid w:val="005803D8"/>
    <w:rsid w:val="00580457"/>
    <w:rsid w:val="00580832"/>
    <w:rsid w:val="00580D5E"/>
    <w:rsid w:val="00580ED0"/>
    <w:rsid w:val="00581232"/>
    <w:rsid w:val="0058135E"/>
    <w:rsid w:val="00582928"/>
    <w:rsid w:val="005833E9"/>
    <w:rsid w:val="005838B6"/>
    <w:rsid w:val="005842E8"/>
    <w:rsid w:val="00584FF7"/>
    <w:rsid w:val="00585E32"/>
    <w:rsid w:val="00586D4C"/>
    <w:rsid w:val="00587BAB"/>
    <w:rsid w:val="00591361"/>
    <w:rsid w:val="00591918"/>
    <w:rsid w:val="00591B91"/>
    <w:rsid w:val="00591FB0"/>
    <w:rsid w:val="00592158"/>
    <w:rsid w:val="005926CC"/>
    <w:rsid w:val="00592B5F"/>
    <w:rsid w:val="00592E6E"/>
    <w:rsid w:val="00592E99"/>
    <w:rsid w:val="00593522"/>
    <w:rsid w:val="00593706"/>
    <w:rsid w:val="0059379D"/>
    <w:rsid w:val="00593E66"/>
    <w:rsid w:val="00594DA2"/>
    <w:rsid w:val="00596911"/>
    <w:rsid w:val="00597499"/>
    <w:rsid w:val="005974FA"/>
    <w:rsid w:val="00597815"/>
    <w:rsid w:val="00597C3B"/>
    <w:rsid w:val="005A1773"/>
    <w:rsid w:val="005A1FA0"/>
    <w:rsid w:val="005A312C"/>
    <w:rsid w:val="005A38C2"/>
    <w:rsid w:val="005A404A"/>
    <w:rsid w:val="005A4F67"/>
    <w:rsid w:val="005A5405"/>
    <w:rsid w:val="005A5487"/>
    <w:rsid w:val="005A554D"/>
    <w:rsid w:val="005A576B"/>
    <w:rsid w:val="005A577D"/>
    <w:rsid w:val="005A57B7"/>
    <w:rsid w:val="005A5D5E"/>
    <w:rsid w:val="005A631B"/>
    <w:rsid w:val="005A6F95"/>
    <w:rsid w:val="005A77A5"/>
    <w:rsid w:val="005A7828"/>
    <w:rsid w:val="005A7A84"/>
    <w:rsid w:val="005B0173"/>
    <w:rsid w:val="005B08C8"/>
    <w:rsid w:val="005B096B"/>
    <w:rsid w:val="005B0981"/>
    <w:rsid w:val="005B137C"/>
    <w:rsid w:val="005B1440"/>
    <w:rsid w:val="005B17A2"/>
    <w:rsid w:val="005B2660"/>
    <w:rsid w:val="005B2C30"/>
    <w:rsid w:val="005B2E38"/>
    <w:rsid w:val="005B36CF"/>
    <w:rsid w:val="005B3A9A"/>
    <w:rsid w:val="005B3C31"/>
    <w:rsid w:val="005B4054"/>
    <w:rsid w:val="005B4B9E"/>
    <w:rsid w:val="005B559C"/>
    <w:rsid w:val="005B562D"/>
    <w:rsid w:val="005B628C"/>
    <w:rsid w:val="005B7CF1"/>
    <w:rsid w:val="005C2235"/>
    <w:rsid w:val="005C2B90"/>
    <w:rsid w:val="005C2C92"/>
    <w:rsid w:val="005C2DBC"/>
    <w:rsid w:val="005C3076"/>
    <w:rsid w:val="005C36C8"/>
    <w:rsid w:val="005C3CC7"/>
    <w:rsid w:val="005C3FEB"/>
    <w:rsid w:val="005C4137"/>
    <w:rsid w:val="005C4C57"/>
    <w:rsid w:val="005C565D"/>
    <w:rsid w:val="005C5BA9"/>
    <w:rsid w:val="005C6F0D"/>
    <w:rsid w:val="005C743E"/>
    <w:rsid w:val="005C779A"/>
    <w:rsid w:val="005C786B"/>
    <w:rsid w:val="005D1A6F"/>
    <w:rsid w:val="005D2409"/>
    <w:rsid w:val="005D32DA"/>
    <w:rsid w:val="005D3626"/>
    <w:rsid w:val="005D3A7B"/>
    <w:rsid w:val="005D41FB"/>
    <w:rsid w:val="005D4962"/>
    <w:rsid w:val="005D4CCC"/>
    <w:rsid w:val="005D517B"/>
    <w:rsid w:val="005D59D6"/>
    <w:rsid w:val="005D663F"/>
    <w:rsid w:val="005D73EF"/>
    <w:rsid w:val="005D7571"/>
    <w:rsid w:val="005D7673"/>
    <w:rsid w:val="005D79AD"/>
    <w:rsid w:val="005E0063"/>
    <w:rsid w:val="005E1A10"/>
    <w:rsid w:val="005E1A59"/>
    <w:rsid w:val="005E1C4F"/>
    <w:rsid w:val="005E1D8A"/>
    <w:rsid w:val="005E22C5"/>
    <w:rsid w:val="005E2DBC"/>
    <w:rsid w:val="005E3387"/>
    <w:rsid w:val="005E367F"/>
    <w:rsid w:val="005E3951"/>
    <w:rsid w:val="005E4316"/>
    <w:rsid w:val="005E5E7A"/>
    <w:rsid w:val="005F01D8"/>
    <w:rsid w:val="005F2447"/>
    <w:rsid w:val="005F247C"/>
    <w:rsid w:val="005F3B02"/>
    <w:rsid w:val="005F44AC"/>
    <w:rsid w:val="005F4C1F"/>
    <w:rsid w:val="005F50F9"/>
    <w:rsid w:val="005F53CD"/>
    <w:rsid w:val="005F6433"/>
    <w:rsid w:val="005F6601"/>
    <w:rsid w:val="005F7026"/>
    <w:rsid w:val="005F70A0"/>
    <w:rsid w:val="005F7397"/>
    <w:rsid w:val="005F759A"/>
    <w:rsid w:val="005F7DF0"/>
    <w:rsid w:val="0060073E"/>
    <w:rsid w:val="00600DF4"/>
    <w:rsid w:val="00600F01"/>
    <w:rsid w:val="006014EA"/>
    <w:rsid w:val="0060165C"/>
    <w:rsid w:val="0060173A"/>
    <w:rsid w:val="00601E47"/>
    <w:rsid w:val="00601F32"/>
    <w:rsid w:val="00602105"/>
    <w:rsid w:val="00602E00"/>
    <w:rsid w:val="006030BC"/>
    <w:rsid w:val="006031AF"/>
    <w:rsid w:val="006037AA"/>
    <w:rsid w:val="0060496B"/>
    <w:rsid w:val="00604D4D"/>
    <w:rsid w:val="00606D3C"/>
    <w:rsid w:val="00607059"/>
    <w:rsid w:val="0060720F"/>
    <w:rsid w:val="00607990"/>
    <w:rsid w:val="00607D76"/>
    <w:rsid w:val="006108FF"/>
    <w:rsid w:val="00610EC8"/>
    <w:rsid w:val="006114BF"/>
    <w:rsid w:val="00611907"/>
    <w:rsid w:val="00611B01"/>
    <w:rsid w:val="00611B23"/>
    <w:rsid w:val="0061212F"/>
    <w:rsid w:val="006128DF"/>
    <w:rsid w:val="00612923"/>
    <w:rsid w:val="006132B3"/>
    <w:rsid w:val="00613E85"/>
    <w:rsid w:val="0061524C"/>
    <w:rsid w:val="006152C7"/>
    <w:rsid w:val="00615DC1"/>
    <w:rsid w:val="00615FFD"/>
    <w:rsid w:val="00616073"/>
    <w:rsid w:val="00616551"/>
    <w:rsid w:val="00617CF9"/>
    <w:rsid w:val="0062019D"/>
    <w:rsid w:val="00620A70"/>
    <w:rsid w:val="00620A77"/>
    <w:rsid w:val="00620B9D"/>
    <w:rsid w:val="00620C37"/>
    <w:rsid w:val="006211E2"/>
    <w:rsid w:val="00621287"/>
    <w:rsid w:val="006229DD"/>
    <w:rsid w:val="00623570"/>
    <w:rsid w:val="00623A57"/>
    <w:rsid w:val="00625080"/>
    <w:rsid w:val="006252D6"/>
    <w:rsid w:val="00625D26"/>
    <w:rsid w:val="00626248"/>
    <w:rsid w:val="00626474"/>
    <w:rsid w:val="00626540"/>
    <w:rsid w:val="006275D7"/>
    <w:rsid w:val="00627628"/>
    <w:rsid w:val="0062781F"/>
    <w:rsid w:val="006314FF"/>
    <w:rsid w:val="00631522"/>
    <w:rsid w:val="00631AE1"/>
    <w:rsid w:val="00631ECA"/>
    <w:rsid w:val="0063253E"/>
    <w:rsid w:val="00632BDD"/>
    <w:rsid w:val="006337E5"/>
    <w:rsid w:val="00633EBD"/>
    <w:rsid w:val="00633FE3"/>
    <w:rsid w:val="00635B11"/>
    <w:rsid w:val="00635E97"/>
    <w:rsid w:val="00636920"/>
    <w:rsid w:val="006371C2"/>
    <w:rsid w:val="006378D0"/>
    <w:rsid w:val="0064028E"/>
    <w:rsid w:val="00640DE5"/>
    <w:rsid w:val="006415DE"/>
    <w:rsid w:val="00641A07"/>
    <w:rsid w:val="00641D12"/>
    <w:rsid w:val="00642B58"/>
    <w:rsid w:val="00642CFE"/>
    <w:rsid w:val="00644832"/>
    <w:rsid w:val="00644EC1"/>
    <w:rsid w:val="00644FCB"/>
    <w:rsid w:val="006450D2"/>
    <w:rsid w:val="00645582"/>
    <w:rsid w:val="00647CAF"/>
    <w:rsid w:val="00650F41"/>
    <w:rsid w:val="00651E13"/>
    <w:rsid w:val="00652779"/>
    <w:rsid w:val="006528CF"/>
    <w:rsid w:val="00652EF7"/>
    <w:rsid w:val="0065315C"/>
    <w:rsid w:val="00653C55"/>
    <w:rsid w:val="006541D7"/>
    <w:rsid w:val="00654C2A"/>
    <w:rsid w:val="00654E66"/>
    <w:rsid w:val="006553BE"/>
    <w:rsid w:val="00655413"/>
    <w:rsid w:val="00655523"/>
    <w:rsid w:val="00655E53"/>
    <w:rsid w:val="006561C7"/>
    <w:rsid w:val="006569B1"/>
    <w:rsid w:val="00656E8D"/>
    <w:rsid w:val="006577FD"/>
    <w:rsid w:val="00660016"/>
    <w:rsid w:val="0066065D"/>
    <w:rsid w:val="006609AC"/>
    <w:rsid w:val="00660BB3"/>
    <w:rsid w:val="00662032"/>
    <w:rsid w:val="00662558"/>
    <w:rsid w:val="0066275D"/>
    <w:rsid w:val="006628B1"/>
    <w:rsid w:val="0066395E"/>
    <w:rsid w:val="006639CB"/>
    <w:rsid w:val="00663AA1"/>
    <w:rsid w:val="006654A7"/>
    <w:rsid w:val="006657B6"/>
    <w:rsid w:val="006657E1"/>
    <w:rsid w:val="00665A0E"/>
    <w:rsid w:val="006665FA"/>
    <w:rsid w:val="00666775"/>
    <w:rsid w:val="0066698E"/>
    <w:rsid w:val="00666E37"/>
    <w:rsid w:val="0067097B"/>
    <w:rsid w:val="0067118E"/>
    <w:rsid w:val="00672612"/>
    <w:rsid w:val="00672C12"/>
    <w:rsid w:val="00672D13"/>
    <w:rsid w:val="00673031"/>
    <w:rsid w:val="006733AE"/>
    <w:rsid w:val="00673A65"/>
    <w:rsid w:val="00674389"/>
    <w:rsid w:val="00674E56"/>
    <w:rsid w:val="00675AC6"/>
    <w:rsid w:val="0067689E"/>
    <w:rsid w:val="00676F87"/>
    <w:rsid w:val="00677492"/>
    <w:rsid w:val="006774E0"/>
    <w:rsid w:val="00677BDA"/>
    <w:rsid w:val="006814BA"/>
    <w:rsid w:val="00681517"/>
    <w:rsid w:val="0068157F"/>
    <w:rsid w:val="00681D72"/>
    <w:rsid w:val="00682027"/>
    <w:rsid w:val="006825CE"/>
    <w:rsid w:val="00683CDB"/>
    <w:rsid w:val="0068452D"/>
    <w:rsid w:val="00684712"/>
    <w:rsid w:val="0068486E"/>
    <w:rsid w:val="00684FF7"/>
    <w:rsid w:val="0068541D"/>
    <w:rsid w:val="00685BC8"/>
    <w:rsid w:val="00685F03"/>
    <w:rsid w:val="00685F2E"/>
    <w:rsid w:val="00686059"/>
    <w:rsid w:val="00687489"/>
    <w:rsid w:val="00690009"/>
    <w:rsid w:val="00690989"/>
    <w:rsid w:val="00690C91"/>
    <w:rsid w:val="00691AF5"/>
    <w:rsid w:val="00691CFD"/>
    <w:rsid w:val="0069384B"/>
    <w:rsid w:val="006939B4"/>
    <w:rsid w:val="006946A5"/>
    <w:rsid w:val="00694C36"/>
    <w:rsid w:val="00694D22"/>
    <w:rsid w:val="00695D9E"/>
    <w:rsid w:val="00695F7C"/>
    <w:rsid w:val="00696870"/>
    <w:rsid w:val="00696C68"/>
    <w:rsid w:val="006A02B2"/>
    <w:rsid w:val="006A03E3"/>
    <w:rsid w:val="006A0D36"/>
    <w:rsid w:val="006A18F3"/>
    <w:rsid w:val="006A1CB4"/>
    <w:rsid w:val="006A2813"/>
    <w:rsid w:val="006A2BED"/>
    <w:rsid w:val="006A2D09"/>
    <w:rsid w:val="006A3336"/>
    <w:rsid w:val="006A33B3"/>
    <w:rsid w:val="006A3FA3"/>
    <w:rsid w:val="006A4AA0"/>
    <w:rsid w:val="006A517A"/>
    <w:rsid w:val="006A5641"/>
    <w:rsid w:val="006A5E9F"/>
    <w:rsid w:val="006A69F9"/>
    <w:rsid w:val="006A75DF"/>
    <w:rsid w:val="006A799E"/>
    <w:rsid w:val="006A7A82"/>
    <w:rsid w:val="006A7F1F"/>
    <w:rsid w:val="006B0113"/>
    <w:rsid w:val="006B0636"/>
    <w:rsid w:val="006B142E"/>
    <w:rsid w:val="006B22D9"/>
    <w:rsid w:val="006B2A61"/>
    <w:rsid w:val="006B2DEB"/>
    <w:rsid w:val="006B31A9"/>
    <w:rsid w:val="006B33CE"/>
    <w:rsid w:val="006B347F"/>
    <w:rsid w:val="006B34EC"/>
    <w:rsid w:val="006B3B04"/>
    <w:rsid w:val="006B3B65"/>
    <w:rsid w:val="006B3F39"/>
    <w:rsid w:val="006B44E4"/>
    <w:rsid w:val="006B506B"/>
    <w:rsid w:val="006B57FC"/>
    <w:rsid w:val="006B7359"/>
    <w:rsid w:val="006B783B"/>
    <w:rsid w:val="006B78E2"/>
    <w:rsid w:val="006B7957"/>
    <w:rsid w:val="006C0013"/>
    <w:rsid w:val="006C06FE"/>
    <w:rsid w:val="006C0E74"/>
    <w:rsid w:val="006C13AB"/>
    <w:rsid w:val="006C19D4"/>
    <w:rsid w:val="006C21F7"/>
    <w:rsid w:val="006C2870"/>
    <w:rsid w:val="006C2B0C"/>
    <w:rsid w:val="006C2BEC"/>
    <w:rsid w:val="006C425F"/>
    <w:rsid w:val="006C4829"/>
    <w:rsid w:val="006C4F5E"/>
    <w:rsid w:val="006C574C"/>
    <w:rsid w:val="006C5F94"/>
    <w:rsid w:val="006C611D"/>
    <w:rsid w:val="006C64B2"/>
    <w:rsid w:val="006C664A"/>
    <w:rsid w:val="006C665C"/>
    <w:rsid w:val="006C6C50"/>
    <w:rsid w:val="006C6D18"/>
    <w:rsid w:val="006C70DF"/>
    <w:rsid w:val="006C7A10"/>
    <w:rsid w:val="006C7B53"/>
    <w:rsid w:val="006D1A48"/>
    <w:rsid w:val="006D217D"/>
    <w:rsid w:val="006D3668"/>
    <w:rsid w:val="006D3688"/>
    <w:rsid w:val="006D410C"/>
    <w:rsid w:val="006D425E"/>
    <w:rsid w:val="006D475E"/>
    <w:rsid w:val="006E0F46"/>
    <w:rsid w:val="006E1545"/>
    <w:rsid w:val="006E1B8F"/>
    <w:rsid w:val="006E2A3E"/>
    <w:rsid w:val="006E2E7E"/>
    <w:rsid w:val="006E3487"/>
    <w:rsid w:val="006E391D"/>
    <w:rsid w:val="006E471C"/>
    <w:rsid w:val="006E53D9"/>
    <w:rsid w:val="006E54F3"/>
    <w:rsid w:val="006E5613"/>
    <w:rsid w:val="006E5A5C"/>
    <w:rsid w:val="006E6C8B"/>
    <w:rsid w:val="006E70BC"/>
    <w:rsid w:val="006E7271"/>
    <w:rsid w:val="006E7882"/>
    <w:rsid w:val="006F00EA"/>
    <w:rsid w:val="006F024D"/>
    <w:rsid w:val="006F0CAB"/>
    <w:rsid w:val="006F109C"/>
    <w:rsid w:val="006F14CF"/>
    <w:rsid w:val="006F17DD"/>
    <w:rsid w:val="006F1FED"/>
    <w:rsid w:val="006F20C0"/>
    <w:rsid w:val="006F27C1"/>
    <w:rsid w:val="006F39DA"/>
    <w:rsid w:val="006F4A17"/>
    <w:rsid w:val="006F4AA4"/>
    <w:rsid w:val="006F6553"/>
    <w:rsid w:val="006F68C6"/>
    <w:rsid w:val="006F6AB9"/>
    <w:rsid w:val="006F6ADD"/>
    <w:rsid w:val="006F7643"/>
    <w:rsid w:val="006F7913"/>
    <w:rsid w:val="006F7947"/>
    <w:rsid w:val="007017F0"/>
    <w:rsid w:val="00702408"/>
    <w:rsid w:val="00702B3A"/>
    <w:rsid w:val="007036F2"/>
    <w:rsid w:val="00703BC4"/>
    <w:rsid w:val="00704B42"/>
    <w:rsid w:val="00704E82"/>
    <w:rsid w:val="007059B7"/>
    <w:rsid w:val="00705CEA"/>
    <w:rsid w:val="007063E9"/>
    <w:rsid w:val="00706680"/>
    <w:rsid w:val="00706BF6"/>
    <w:rsid w:val="00707033"/>
    <w:rsid w:val="00707F7B"/>
    <w:rsid w:val="0071228C"/>
    <w:rsid w:val="007128D4"/>
    <w:rsid w:val="00713E81"/>
    <w:rsid w:val="007144C3"/>
    <w:rsid w:val="0071480D"/>
    <w:rsid w:val="007158AC"/>
    <w:rsid w:val="00715933"/>
    <w:rsid w:val="007167B5"/>
    <w:rsid w:val="00716B1D"/>
    <w:rsid w:val="00717663"/>
    <w:rsid w:val="007179F1"/>
    <w:rsid w:val="00717D83"/>
    <w:rsid w:val="00720106"/>
    <w:rsid w:val="00720129"/>
    <w:rsid w:val="00720144"/>
    <w:rsid w:val="007203D7"/>
    <w:rsid w:val="007203EA"/>
    <w:rsid w:val="00720684"/>
    <w:rsid w:val="00720814"/>
    <w:rsid w:val="00720AD6"/>
    <w:rsid w:val="00720BC0"/>
    <w:rsid w:val="0072132F"/>
    <w:rsid w:val="00721598"/>
    <w:rsid w:val="00721772"/>
    <w:rsid w:val="00721823"/>
    <w:rsid w:val="00721910"/>
    <w:rsid w:val="00722555"/>
    <w:rsid w:val="00723067"/>
    <w:rsid w:val="0072324C"/>
    <w:rsid w:val="00723565"/>
    <w:rsid w:val="00723E66"/>
    <w:rsid w:val="00723EB2"/>
    <w:rsid w:val="00724407"/>
    <w:rsid w:val="00726916"/>
    <w:rsid w:val="00726E7F"/>
    <w:rsid w:val="007271CE"/>
    <w:rsid w:val="0072742C"/>
    <w:rsid w:val="00727F29"/>
    <w:rsid w:val="00730FA9"/>
    <w:rsid w:val="007315C8"/>
    <w:rsid w:val="007327D7"/>
    <w:rsid w:val="00732A65"/>
    <w:rsid w:val="00732D2B"/>
    <w:rsid w:val="007333BD"/>
    <w:rsid w:val="0073343D"/>
    <w:rsid w:val="007334EF"/>
    <w:rsid w:val="00734711"/>
    <w:rsid w:val="0073559A"/>
    <w:rsid w:val="00735B2F"/>
    <w:rsid w:val="00735BDE"/>
    <w:rsid w:val="00735D5A"/>
    <w:rsid w:val="00735F01"/>
    <w:rsid w:val="00735FF0"/>
    <w:rsid w:val="0073621C"/>
    <w:rsid w:val="00736243"/>
    <w:rsid w:val="00736A2C"/>
    <w:rsid w:val="00737E57"/>
    <w:rsid w:val="00740F7E"/>
    <w:rsid w:val="00741CA7"/>
    <w:rsid w:val="0074235D"/>
    <w:rsid w:val="0074257C"/>
    <w:rsid w:val="00742633"/>
    <w:rsid w:val="00742C72"/>
    <w:rsid w:val="00742EF5"/>
    <w:rsid w:val="00743B47"/>
    <w:rsid w:val="00743D06"/>
    <w:rsid w:val="00743E20"/>
    <w:rsid w:val="0074491A"/>
    <w:rsid w:val="00744A0D"/>
    <w:rsid w:val="00744C50"/>
    <w:rsid w:val="007456B1"/>
    <w:rsid w:val="00745C8E"/>
    <w:rsid w:val="00745FA5"/>
    <w:rsid w:val="00747CD9"/>
    <w:rsid w:val="00747FC7"/>
    <w:rsid w:val="00750B05"/>
    <w:rsid w:val="00751925"/>
    <w:rsid w:val="00752132"/>
    <w:rsid w:val="00753607"/>
    <w:rsid w:val="007540E4"/>
    <w:rsid w:val="00755A1B"/>
    <w:rsid w:val="00756D59"/>
    <w:rsid w:val="00756DB5"/>
    <w:rsid w:val="00757111"/>
    <w:rsid w:val="00757982"/>
    <w:rsid w:val="00760242"/>
    <w:rsid w:val="00760776"/>
    <w:rsid w:val="00760B40"/>
    <w:rsid w:val="00760C76"/>
    <w:rsid w:val="00760F65"/>
    <w:rsid w:val="00761169"/>
    <w:rsid w:val="007614F6"/>
    <w:rsid w:val="007616F4"/>
    <w:rsid w:val="00761B54"/>
    <w:rsid w:val="00761B83"/>
    <w:rsid w:val="00761D52"/>
    <w:rsid w:val="00761E47"/>
    <w:rsid w:val="00762A26"/>
    <w:rsid w:val="00763612"/>
    <w:rsid w:val="00763798"/>
    <w:rsid w:val="00763CF5"/>
    <w:rsid w:val="00763DC3"/>
    <w:rsid w:val="007640E8"/>
    <w:rsid w:val="007647DD"/>
    <w:rsid w:val="00765C00"/>
    <w:rsid w:val="0076664A"/>
    <w:rsid w:val="007678B1"/>
    <w:rsid w:val="007679EB"/>
    <w:rsid w:val="00771607"/>
    <w:rsid w:val="00771DE5"/>
    <w:rsid w:val="0077251E"/>
    <w:rsid w:val="007726BC"/>
    <w:rsid w:val="00772D5D"/>
    <w:rsid w:val="0077393B"/>
    <w:rsid w:val="00773F4B"/>
    <w:rsid w:val="007741D1"/>
    <w:rsid w:val="00774983"/>
    <w:rsid w:val="007750DC"/>
    <w:rsid w:val="007759B0"/>
    <w:rsid w:val="00776370"/>
    <w:rsid w:val="00776450"/>
    <w:rsid w:val="007768DC"/>
    <w:rsid w:val="00776A26"/>
    <w:rsid w:val="00776B42"/>
    <w:rsid w:val="00777053"/>
    <w:rsid w:val="00777134"/>
    <w:rsid w:val="007804A9"/>
    <w:rsid w:val="007807BE"/>
    <w:rsid w:val="00780A92"/>
    <w:rsid w:val="00780E1A"/>
    <w:rsid w:val="00781BE8"/>
    <w:rsid w:val="007821C7"/>
    <w:rsid w:val="0078222E"/>
    <w:rsid w:val="0078330E"/>
    <w:rsid w:val="00783C48"/>
    <w:rsid w:val="00783F00"/>
    <w:rsid w:val="007840CA"/>
    <w:rsid w:val="00784162"/>
    <w:rsid w:val="007846AE"/>
    <w:rsid w:val="00784A07"/>
    <w:rsid w:val="00784F86"/>
    <w:rsid w:val="00785135"/>
    <w:rsid w:val="00785AAF"/>
    <w:rsid w:val="00785C13"/>
    <w:rsid w:val="00786EDE"/>
    <w:rsid w:val="007872A6"/>
    <w:rsid w:val="00787A86"/>
    <w:rsid w:val="00790249"/>
    <w:rsid w:val="00790941"/>
    <w:rsid w:val="00790B40"/>
    <w:rsid w:val="00790D3D"/>
    <w:rsid w:val="0079379F"/>
    <w:rsid w:val="00793956"/>
    <w:rsid w:val="00793B3A"/>
    <w:rsid w:val="00793FCD"/>
    <w:rsid w:val="007944CB"/>
    <w:rsid w:val="00794AEE"/>
    <w:rsid w:val="0079650A"/>
    <w:rsid w:val="0079662D"/>
    <w:rsid w:val="007966F9"/>
    <w:rsid w:val="00796D20"/>
    <w:rsid w:val="0079732E"/>
    <w:rsid w:val="00797FB7"/>
    <w:rsid w:val="007A0081"/>
    <w:rsid w:val="007A0C37"/>
    <w:rsid w:val="007A10AA"/>
    <w:rsid w:val="007A1292"/>
    <w:rsid w:val="007A12A9"/>
    <w:rsid w:val="007A1976"/>
    <w:rsid w:val="007A1EC1"/>
    <w:rsid w:val="007A41DF"/>
    <w:rsid w:val="007A5013"/>
    <w:rsid w:val="007A675E"/>
    <w:rsid w:val="007A6971"/>
    <w:rsid w:val="007A6A17"/>
    <w:rsid w:val="007A77D5"/>
    <w:rsid w:val="007A7EFE"/>
    <w:rsid w:val="007B0458"/>
    <w:rsid w:val="007B16F4"/>
    <w:rsid w:val="007B25B5"/>
    <w:rsid w:val="007B2943"/>
    <w:rsid w:val="007B2AB0"/>
    <w:rsid w:val="007B3600"/>
    <w:rsid w:val="007B3AF3"/>
    <w:rsid w:val="007B433B"/>
    <w:rsid w:val="007B547D"/>
    <w:rsid w:val="007B56C3"/>
    <w:rsid w:val="007B5D76"/>
    <w:rsid w:val="007B6430"/>
    <w:rsid w:val="007B7267"/>
    <w:rsid w:val="007B799E"/>
    <w:rsid w:val="007C0721"/>
    <w:rsid w:val="007C11BD"/>
    <w:rsid w:val="007C12A6"/>
    <w:rsid w:val="007C161B"/>
    <w:rsid w:val="007C1EEB"/>
    <w:rsid w:val="007C2019"/>
    <w:rsid w:val="007C3378"/>
    <w:rsid w:val="007C338A"/>
    <w:rsid w:val="007C4A38"/>
    <w:rsid w:val="007C526F"/>
    <w:rsid w:val="007C71F4"/>
    <w:rsid w:val="007D0135"/>
    <w:rsid w:val="007D0488"/>
    <w:rsid w:val="007D091F"/>
    <w:rsid w:val="007D10F1"/>
    <w:rsid w:val="007D11A0"/>
    <w:rsid w:val="007D20D7"/>
    <w:rsid w:val="007D2E49"/>
    <w:rsid w:val="007D3360"/>
    <w:rsid w:val="007D3D69"/>
    <w:rsid w:val="007D3F3A"/>
    <w:rsid w:val="007D46B9"/>
    <w:rsid w:val="007D4A74"/>
    <w:rsid w:val="007D4E8D"/>
    <w:rsid w:val="007D52CF"/>
    <w:rsid w:val="007D5748"/>
    <w:rsid w:val="007D68C5"/>
    <w:rsid w:val="007D6FB8"/>
    <w:rsid w:val="007E2537"/>
    <w:rsid w:val="007E2A14"/>
    <w:rsid w:val="007E3C34"/>
    <w:rsid w:val="007E4AEC"/>
    <w:rsid w:val="007E5D93"/>
    <w:rsid w:val="007E5E74"/>
    <w:rsid w:val="007E6014"/>
    <w:rsid w:val="007E6815"/>
    <w:rsid w:val="007E7DFD"/>
    <w:rsid w:val="007F0085"/>
    <w:rsid w:val="007F1C49"/>
    <w:rsid w:val="007F1D55"/>
    <w:rsid w:val="007F20BC"/>
    <w:rsid w:val="007F23DD"/>
    <w:rsid w:val="007F3279"/>
    <w:rsid w:val="007F3332"/>
    <w:rsid w:val="007F3509"/>
    <w:rsid w:val="007F3C6F"/>
    <w:rsid w:val="007F3D9B"/>
    <w:rsid w:val="007F4023"/>
    <w:rsid w:val="007F46BD"/>
    <w:rsid w:val="007F4762"/>
    <w:rsid w:val="007F4DEA"/>
    <w:rsid w:val="007F6949"/>
    <w:rsid w:val="007F73F0"/>
    <w:rsid w:val="007F7AEA"/>
    <w:rsid w:val="00800552"/>
    <w:rsid w:val="00800A3D"/>
    <w:rsid w:val="00801631"/>
    <w:rsid w:val="00801779"/>
    <w:rsid w:val="008017B5"/>
    <w:rsid w:val="00801DD1"/>
    <w:rsid w:val="00802355"/>
    <w:rsid w:val="00804BD0"/>
    <w:rsid w:val="0080555B"/>
    <w:rsid w:val="00805A2A"/>
    <w:rsid w:val="008062E1"/>
    <w:rsid w:val="0080763B"/>
    <w:rsid w:val="00807727"/>
    <w:rsid w:val="00810627"/>
    <w:rsid w:val="00810825"/>
    <w:rsid w:val="0081162B"/>
    <w:rsid w:val="00812724"/>
    <w:rsid w:val="00813395"/>
    <w:rsid w:val="0081371A"/>
    <w:rsid w:val="00813BB8"/>
    <w:rsid w:val="0081426B"/>
    <w:rsid w:val="0081457C"/>
    <w:rsid w:val="00814966"/>
    <w:rsid w:val="00814B0E"/>
    <w:rsid w:val="00814B8B"/>
    <w:rsid w:val="008152E0"/>
    <w:rsid w:val="00815767"/>
    <w:rsid w:val="00815BBF"/>
    <w:rsid w:val="0081602F"/>
    <w:rsid w:val="00816C1C"/>
    <w:rsid w:val="00817A3B"/>
    <w:rsid w:val="0082185F"/>
    <w:rsid w:val="008224EB"/>
    <w:rsid w:val="008227D7"/>
    <w:rsid w:val="008248C4"/>
    <w:rsid w:val="0082494C"/>
    <w:rsid w:val="008254A3"/>
    <w:rsid w:val="00826640"/>
    <w:rsid w:val="008267EB"/>
    <w:rsid w:val="00826AF8"/>
    <w:rsid w:val="00826EB3"/>
    <w:rsid w:val="008307D9"/>
    <w:rsid w:val="00830AE5"/>
    <w:rsid w:val="00832D72"/>
    <w:rsid w:val="008339F4"/>
    <w:rsid w:val="00833A67"/>
    <w:rsid w:val="00834E3C"/>
    <w:rsid w:val="008352B8"/>
    <w:rsid w:val="0083573B"/>
    <w:rsid w:val="00835937"/>
    <w:rsid w:val="00835F87"/>
    <w:rsid w:val="00836219"/>
    <w:rsid w:val="00836C1D"/>
    <w:rsid w:val="0083710E"/>
    <w:rsid w:val="008374F3"/>
    <w:rsid w:val="00837ADF"/>
    <w:rsid w:val="00840326"/>
    <w:rsid w:val="00840616"/>
    <w:rsid w:val="00840784"/>
    <w:rsid w:val="00840971"/>
    <w:rsid w:val="00840A82"/>
    <w:rsid w:val="00840B58"/>
    <w:rsid w:val="00840DD5"/>
    <w:rsid w:val="008415D9"/>
    <w:rsid w:val="00841BE1"/>
    <w:rsid w:val="00842D10"/>
    <w:rsid w:val="0084335B"/>
    <w:rsid w:val="008433EC"/>
    <w:rsid w:val="00843BDE"/>
    <w:rsid w:val="00843C15"/>
    <w:rsid w:val="008443C7"/>
    <w:rsid w:val="0084486A"/>
    <w:rsid w:val="00844D1D"/>
    <w:rsid w:val="00844D52"/>
    <w:rsid w:val="00844E59"/>
    <w:rsid w:val="00844E61"/>
    <w:rsid w:val="00844F14"/>
    <w:rsid w:val="00845DC5"/>
    <w:rsid w:val="0084666D"/>
    <w:rsid w:val="00846735"/>
    <w:rsid w:val="008467F5"/>
    <w:rsid w:val="008471CA"/>
    <w:rsid w:val="008471D2"/>
    <w:rsid w:val="00847762"/>
    <w:rsid w:val="00847B3B"/>
    <w:rsid w:val="008510B1"/>
    <w:rsid w:val="00851385"/>
    <w:rsid w:val="00851C92"/>
    <w:rsid w:val="00853F8A"/>
    <w:rsid w:val="00854124"/>
    <w:rsid w:val="00854298"/>
    <w:rsid w:val="0085462E"/>
    <w:rsid w:val="00854A3D"/>
    <w:rsid w:val="00855B70"/>
    <w:rsid w:val="00856C6C"/>
    <w:rsid w:val="00857091"/>
    <w:rsid w:val="008578FD"/>
    <w:rsid w:val="00857B91"/>
    <w:rsid w:val="00857C0E"/>
    <w:rsid w:val="00857E32"/>
    <w:rsid w:val="008602CA"/>
    <w:rsid w:val="00860443"/>
    <w:rsid w:val="00861A04"/>
    <w:rsid w:val="00861C79"/>
    <w:rsid w:val="00862535"/>
    <w:rsid w:val="00862B03"/>
    <w:rsid w:val="00863591"/>
    <w:rsid w:val="0086365D"/>
    <w:rsid w:val="008639E0"/>
    <w:rsid w:val="00863CC8"/>
    <w:rsid w:val="00863ED7"/>
    <w:rsid w:val="008648B3"/>
    <w:rsid w:val="00864E00"/>
    <w:rsid w:val="008650BF"/>
    <w:rsid w:val="00865366"/>
    <w:rsid w:val="008657D6"/>
    <w:rsid w:val="00865AFA"/>
    <w:rsid w:val="008664CB"/>
    <w:rsid w:val="0086652D"/>
    <w:rsid w:val="0086765F"/>
    <w:rsid w:val="00870220"/>
    <w:rsid w:val="00870270"/>
    <w:rsid w:val="00870832"/>
    <w:rsid w:val="008708A8"/>
    <w:rsid w:val="0087130B"/>
    <w:rsid w:val="00871DC0"/>
    <w:rsid w:val="008723D3"/>
    <w:rsid w:val="008728AF"/>
    <w:rsid w:val="00872B1E"/>
    <w:rsid w:val="00872BA2"/>
    <w:rsid w:val="008739B7"/>
    <w:rsid w:val="00873D73"/>
    <w:rsid w:val="00873EC2"/>
    <w:rsid w:val="008754BA"/>
    <w:rsid w:val="00875B1A"/>
    <w:rsid w:val="008760A4"/>
    <w:rsid w:val="008762D8"/>
    <w:rsid w:val="00876473"/>
    <w:rsid w:val="00876628"/>
    <w:rsid w:val="0087685A"/>
    <w:rsid w:val="00876E6B"/>
    <w:rsid w:val="00877B69"/>
    <w:rsid w:val="00877FB3"/>
    <w:rsid w:val="008802DF"/>
    <w:rsid w:val="00880F19"/>
    <w:rsid w:val="0088117E"/>
    <w:rsid w:val="0088151E"/>
    <w:rsid w:val="00882223"/>
    <w:rsid w:val="00883CC0"/>
    <w:rsid w:val="008840DE"/>
    <w:rsid w:val="00884125"/>
    <w:rsid w:val="008841AC"/>
    <w:rsid w:val="008844D9"/>
    <w:rsid w:val="0088454C"/>
    <w:rsid w:val="0088564C"/>
    <w:rsid w:val="00885B8D"/>
    <w:rsid w:val="0088633B"/>
    <w:rsid w:val="008864F2"/>
    <w:rsid w:val="00886B99"/>
    <w:rsid w:val="00886CE5"/>
    <w:rsid w:val="008870A5"/>
    <w:rsid w:val="008873FE"/>
    <w:rsid w:val="00887F32"/>
    <w:rsid w:val="00890A0C"/>
    <w:rsid w:val="00890A16"/>
    <w:rsid w:val="00890DCF"/>
    <w:rsid w:val="00891246"/>
    <w:rsid w:val="00891E78"/>
    <w:rsid w:val="00892013"/>
    <w:rsid w:val="00892A62"/>
    <w:rsid w:val="00892B81"/>
    <w:rsid w:val="00894CEE"/>
    <w:rsid w:val="00895531"/>
    <w:rsid w:val="008959E4"/>
    <w:rsid w:val="008963A2"/>
    <w:rsid w:val="00896DE2"/>
    <w:rsid w:val="00896DE8"/>
    <w:rsid w:val="0089751B"/>
    <w:rsid w:val="008975BE"/>
    <w:rsid w:val="008A014D"/>
    <w:rsid w:val="008A1134"/>
    <w:rsid w:val="008A1E8F"/>
    <w:rsid w:val="008A29EF"/>
    <w:rsid w:val="008A32CF"/>
    <w:rsid w:val="008A33EB"/>
    <w:rsid w:val="008A378D"/>
    <w:rsid w:val="008A3F0B"/>
    <w:rsid w:val="008A40B0"/>
    <w:rsid w:val="008A4830"/>
    <w:rsid w:val="008A4D65"/>
    <w:rsid w:val="008A59F7"/>
    <w:rsid w:val="008A5A22"/>
    <w:rsid w:val="008A6111"/>
    <w:rsid w:val="008A686A"/>
    <w:rsid w:val="008A6B76"/>
    <w:rsid w:val="008A75BA"/>
    <w:rsid w:val="008A7FB6"/>
    <w:rsid w:val="008B0511"/>
    <w:rsid w:val="008B0A3C"/>
    <w:rsid w:val="008B0FFB"/>
    <w:rsid w:val="008B1A5B"/>
    <w:rsid w:val="008B29C7"/>
    <w:rsid w:val="008B2B92"/>
    <w:rsid w:val="008B2C19"/>
    <w:rsid w:val="008B36E6"/>
    <w:rsid w:val="008B3C91"/>
    <w:rsid w:val="008B5334"/>
    <w:rsid w:val="008B5853"/>
    <w:rsid w:val="008B77CE"/>
    <w:rsid w:val="008B7E5C"/>
    <w:rsid w:val="008C08FD"/>
    <w:rsid w:val="008C1D65"/>
    <w:rsid w:val="008C2852"/>
    <w:rsid w:val="008C3139"/>
    <w:rsid w:val="008C37E2"/>
    <w:rsid w:val="008C3DB0"/>
    <w:rsid w:val="008C4373"/>
    <w:rsid w:val="008C4CE1"/>
    <w:rsid w:val="008C52CD"/>
    <w:rsid w:val="008C6600"/>
    <w:rsid w:val="008C6959"/>
    <w:rsid w:val="008C6C22"/>
    <w:rsid w:val="008C79F9"/>
    <w:rsid w:val="008C7A24"/>
    <w:rsid w:val="008C7B36"/>
    <w:rsid w:val="008D0515"/>
    <w:rsid w:val="008D0679"/>
    <w:rsid w:val="008D11E9"/>
    <w:rsid w:val="008D2257"/>
    <w:rsid w:val="008D2C1E"/>
    <w:rsid w:val="008D31DD"/>
    <w:rsid w:val="008D389C"/>
    <w:rsid w:val="008D3E1C"/>
    <w:rsid w:val="008D4473"/>
    <w:rsid w:val="008D4CEA"/>
    <w:rsid w:val="008D5133"/>
    <w:rsid w:val="008D5922"/>
    <w:rsid w:val="008D605B"/>
    <w:rsid w:val="008D60E2"/>
    <w:rsid w:val="008D6467"/>
    <w:rsid w:val="008D6839"/>
    <w:rsid w:val="008D6ACE"/>
    <w:rsid w:val="008D7244"/>
    <w:rsid w:val="008D765C"/>
    <w:rsid w:val="008D794E"/>
    <w:rsid w:val="008E0273"/>
    <w:rsid w:val="008E0363"/>
    <w:rsid w:val="008E0AC7"/>
    <w:rsid w:val="008E11F2"/>
    <w:rsid w:val="008E15C3"/>
    <w:rsid w:val="008E17B5"/>
    <w:rsid w:val="008E19B0"/>
    <w:rsid w:val="008E19B4"/>
    <w:rsid w:val="008E221F"/>
    <w:rsid w:val="008E2753"/>
    <w:rsid w:val="008E3F0F"/>
    <w:rsid w:val="008E4C62"/>
    <w:rsid w:val="008E5281"/>
    <w:rsid w:val="008E58A8"/>
    <w:rsid w:val="008E5CF8"/>
    <w:rsid w:val="008E69E7"/>
    <w:rsid w:val="008E6B94"/>
    <w:rsid w:val="008E6F7E"/>
    <w:rsid w:val="008E782E"/>
    <w:rsid w:val="008E78D4"/>
    <w:rsid w:val="008E7BF5"/>
    <w:rsid w:val="008E7F40"/>
    <w:rsid w:val="008F02BF"/>
    <w:rsid w:val="008F0D74"/>
    <w:rsid w:val="008F0D7B"/>
    <w:rsid w:val="008F1483"/>
    <w:rsid w:val="008F15FD"/>
    <w:rsid w:val="008F2820"/>
    <w:rsid w:val="008F2A6B"/>
    <w:rsid w:val="008F3341"/>
    <w:rsid w:val="008F3511"/>
    <w:rsid w:val="008F3C18"/>
    <w:rsid w:val="008F3F65"/>
    <w:rsid w:val="008F43CA"/>
    <w:rsid w:val="008F5E52"/>
    <w:rsid w:val="008F6433"/>
    <w:rsid w:val="008F6D39"/>
    <w:rsid w:val="008F77AD"/>
    <w:rsid w:val="009012DF"/>
    <w:rsid w:val="009018AA"/>
    <w:rsid w:val="00901D74"/>
    <w:rsid w:val="009035C2"/>
    <w:rsid w:val="0090378D"/>
    <w:rsid w:val="009037C4"/>
    <w:rsid w:val="009049B8"/>
    <w:rsid w:val="0090585E"/>
    <w:rsid w:val="00905A98"/>
    <w:rsid w:val="00906531"/>
    <w:rsid w:val="009076D4"/>
    <w:rsid w:val="00910734"/>
    <w:rsid w:val="0091079F"/>
    <w:rsid w:val="009108C5"/>
    <w:rsid w:val="00911499"/>
    <w:rsid w:val="00912236"/>
    <w:rsid w:val="009129E8"/>
    <w:rsid w:val="00912D7D"/>
    <w:rsid w:val="00913104"/>
    <w:rsid w:val="00913542"/>
    <w:rsid w:val="00913EA5"/>
    <w:rsid w:val="009145D3"/>
    <w:rsid w:val="009154EA"/>
    <w:rsid w:val="00915576"/>
    <w:rsid w:val="00915694"/>
    <w:rsid w:val="00915B81"/>
    <w:rsid w:val="009160CB"/>
    <w:rsid w:val="00916F78"/>
    <w:rsid w:val="00917709"/>
    <w:rsid w:val="009178E1"/>
    <w:rsid w:val="00917994"/>
    <w:rsid w:val="00917D6F"/>
    <w:rsid w:val="00920B77"/>
    <w:rsid w:val="00920D52"/>
    <w:rsid w:val="009210AA"/>
    <w:rsid w:val="00921E9A"/>
    <w:rsid w:val="00921F44"/>
    <w:rsid w:val="00922F5D"/>
    <w:rsid w:val="00923904"/>
    <w:rsid w:val="00923AC9"/>
    <w:rsid w:val="009244E5"/>
    <w:rsid w:val="00924CCC"/>
    <w:rsid w:val="00925572"/>
    <w:rsid w:val="00925C30"/>
    <w:rsid w:val="00926A18"/>
    <w:rsid w:val="00927276"/>
    <w:rsid w:val="00927AD2"/>
    <w:rsid w:val="00927B84"/>
    <w:rsid w:val="0093034C"/>
    <w:rsid w:val="009307BF"/>
    <w:rsid w:val="009309CE"/>
    <w:rsid w:val="009322AE"/>
    <w:rsid w:val="009326F8"/>
    <w:rsid w:val="009348F6"/>
    <w:rsid w:val="00934A13"/>
    <w:rsid w:val="00934AA7"/>
    <w:rsid w:val="00934F36"/>
    <w:rsid w:val="0093521B"/>
    <w:rsid w:val="009354FD"/>
    <w:rsid w:val="00935A7A"/>
    <w:rsid w:val="0093660C"/>
    <w:rsid w:val="00936B7E"/>
    <w:rsid w:val="00936D98"/>
    <w:rsid w:val="009371BB"/>
    <w:rsid w:val="00937B06"/>
    <w:rsid w:val="0094035A"/>
    <w:rsid w:val="0094043D"/>
    <w:rsid w:val="00940D56"/>
    <w:rsid w:val="00941074"/>
    <w:rsid w:val="009415CE"/>
    <w:rsid w:val="0094166B"/>
    <w:rsid w:val="00941A95"/>
    <w:rsid w:val="00942767"/>
    <w:rsid w:val="00942B72"/>
    <w:rsid w:val="00942ED8"/>
    <w:rsid w:val="00942F41"/>
    <w:rsid w:val="00943507"/>
    <w:rsid w:val="00943878"/>
    <w:rsid w:val="00944AF1"/>
    <w:rsid w:val="0094588C"/>
    <w:rsid w:val="00946655"/>
    <w:rsid w:val="0094676F"/>
    <w:rsid w:val="00946A64"/>
    <w:rsid w:val="00946B8F"/>
    <w:rsid w:val="0094713F"/>
    <w:rsid w:val="009475E6"/>
    <w:rsid w:val="00947F29"/>
    <w:rsid w:val="00951678"/>
    <w:rsid w:val="00951B91"/>
    <w:rsid w:val="0095284A"/>
    <w:rsid w:val="00952E34"/>
    <w:rsid w:val="00952F45"/>
    <w:rsid w:val="00953243"/>
    <w:rsid w:val="009533CA"/>
    <w:rsid w:val="00953756"/>
    <w:rsid w:val="0095397F"/>
    <w:rsid w:val="00953D1C"/>
    <w:rsid w:val="00954675"/>
    <w:rsid w:val="0095499F"/>
    <w:rsid w:val="0095711C"/>
    <w:rsid w:val="009573EB"/>
    <w:rsid w:val="009574A8"/>
    <w:rsid w:val="009575C1"/>
    <w:rsid w:val="00957F91"/>
    <w:rsid w:val="0096053B"/>
    <w:rsid w:val="00961994"/>
    <w:rsid w:val="00963254"/>
    <w:rsid w:val="009634E2"/>
    <w:rsid w:val="00963C3B"/>
    <w:rsid w:val="0096445B"/>
    <w:rsid w:val="009646CB"/>
    <w:rsid w:val="00965641"/>
    <w:rsid w:val="009656AB"/>
    <w:rsid w:val="00965AA4"/>
    <w:rsid w:val="009663BF"/>
    <w:rsid w:val="00966505"/>
    <w:rsid w:val="009667D6"/>
    <w:rsid w:val="009670B2"/>
    <w:rsid w:val="009672CC"/>
    <w:rsid w:val="009672DB"/>
    <w:rsid w:val="00967D4D"/>
    <w:rsid w:val="009712E7"/>
    <w:rsid w:val="00972085"/>
    <w:rsid w:val="00972E51"/>
    <w:rsid w:val="00972EE7"/>
    <w:rsid w:val="00973ED4"/>
    <w:rsid w:val="00973FD2"/>
    <w:rsid w:val="0097565B"/>
    <w:rsid w:val="00975E41"/>
    <w:rsid w:val="00976275"/>
    <w:rsid w:val="009765DB"/>
    <w:rsid w:val="00976C3E"/>
    <w:rsid w:val="00977E52"/>
    <w:rsid w:val="00980999"/>
    <w:rsid w:val="00980AF4"/>
    <w:rsid w:val="00980BA3"/>
    <w:rsid w:val="00981491"/>
    <w:rsid w:val="00981CF4"/>
    <w:rsid w:val="009820C3"/>
    <w:rsid w:val="00982DE4"/>
    <w:rsid w:val="00982E81"/>
    <w:rsid w:val="0098314C"/>
    <w:rsid w:val="00983832"/>
    <w:rsid w:val="00984BA9"/>
    <w:rsid w:val="00984FCF"/>
    <w:rsid w:val="00985AF5"/>
    <w:rsid w:val="00985D40"/>
    <w:rsid w:val="0098601B"/>
    <w:rsid w:val="0098643F"/>
    <w:rsid w:val="009864D1"/>
    <w:rsid w:val="00986D6C"/>
    <w:rsid w:val="009872AB"/>
    <w:rsid w:val="009907FF"/>
    <w:rsid w:val="00990841"/>
    <w:rsid w:val="00990D0D"/>
    <w:rsid w:val="00990F82"/>
    <w:rsid w:val="00991327"/>
    <w:rsid w:val="0099136E"/>
    <w:rsid w:val="00992BC4"/>
    <w:rsid w:val="00993034"/>
    <w:rsid w:val="0099309F"/>
    <w:rsid w:val="00993415"/>
    <w:rsid w:val="00993B0E"/>
    <w:rsid w:val="0099439A"/>
    <w:rsid w:val="00994B7E"/>
    <w:rsid w:val="00994E9C"/>
    <w:rsid w:val="00995DB7"/>
    <w:rsid w:val="009960A5"/>
    <w:rsid w:val="00997201"/>
    <w:rsid w:val="00997278"/>
    <w:rsid w:val="00997746"/>
    <w:rsid w:val="00997E36"/>
    <w:rsid w:val="009A02E1"/>
    <w:rsid w:val="009A033E"/>
    <w:rsid w:val="009A0430"/>
    <w:rsid w:val="009A18C9"/>
    <w:rsid w:val="009A22E3"/>
    <w:rsid w:val="009A244C"/>
    <w:rsid w:val="009A2871"/>
    <w:rsid w:val="009A3184"/>
    <w:rsid w:val="009A356D"/>
    <w:rsid w:val="009A3B37"/>
    <w:rsid w:val="009A42A9"/>
    <w:rsid w:val="009A46F4"/>
    <w:rsid w:val="009A48F2"/>
    <w:rsid w:val="009A4968"/>
    <w:rsid w:val="009A4BFE"/>
    <w:rsid w:val="009A518C"/>
    <w:rsid w:val="009A54A5"/>
    <w:rsid w:val="009A5FC1"/>
    <w:rsid w:val="009A60FD"/>
    <w:rsid w:val="009A6EC7"/>
    <w:rsid w:val="009A72A6"/>
    <w:rsid w:val="009B074A"/>
    <w:rsid w:val="009B092F"/>
    <w:rsid w:val="009B27EE"/>
    <w:rsid w:val="009B2D90"/>
    <w:rsid w:val="009B359F"/>
    <w:rsid w:val="009B3B85"/>
    <w:rsid w:val="009B45F2"/>
    <w:rsid w:val="009B48A0"/>
    <w:rsid w:val="009B4AA5"/>
    <w:rsid w:val="009B5729"/>
    <w:rsid w:val="009B7542"/>
    <w:rsid w:val="009B7968"/>
    <w:rsid w:val="009C00D1"/>
    <w:rsid w:val="009C074A"/>
    <w:rsid w:val="009C13D3"/>
    <w:rsid w:val="009C187F"/>
    <w:rsid w:val="009C18D1"/>
    <w:rsid w:val="009C1C48"/>
    <w:rsid w:val="009C24A3"/>
    <w:rsid w:val="009C2AC3"/>
    <w:rsid w:val="009C3C75"/>
    <w:rsid w:val="009C60D1"/>
    <w:rsid w:val="009C66DB"/>
    <w:rsid w:val="009C67F6"/>
    <w:rsid w:val="009C6ADC"/>
    <w:rsid w:val="009C6F8A"/>
    <w:rsid w:val="009D0D00"/>
    <w:rsid w:val="009D114A"/>
    <w:rsid w:val="009D1230"/>
    <w:rsid w:val="009D1C23"/>
    <w:rsid w:val="009D2106"/>
    <w:rsid w:val="009D2339"/>
    <w:rsid w:val="009D267F"/>
    <w:rsid w:val="009D2A7D"/>
    <w:rsid w:val="009D2ACA"/>
    <w:rsid w:val="009D2BC3"/>
    <w:rsid w:val="009D2C8A"/>
    <w:rsid w:val="009D3380"/>
    <w:rsid w:val="009D45DB"/>
    <w:rsid w:val="009D4830"/>
    <w:rsid w:val="009D57BF"/>
    <w:rsid w:val="009D6A92"/>
    <w:rsid w:val="009D7541"/>
    <w:rsid w:val="009D7827"/>
    <w:rsid w:val="009D78DC"/>
    <w:rsid w:val="009D7DE4"/>
    <w:rsid w:val="009D7FB3"/>
    <w:rsid w:val="009E066D"/>
    <w:rsid w:val="009E0836"/>
    <w:rsid w:val="009E0DF6"/>
    <w:rsid w:val="009E0F71"/>
    <w:rsid w:val="009E1B35"/>
    <w:rsid w:val="009E1BA4"/>
    <w:rsid w:val="009E1D37"/>
    <w:rsid w:val="009E2049"/>
    <w:rsid w:val="009E256D"/>
    <w:rsid w:val="009E3273"/>
    <w:rsid w:val="009E459D"/>
    <w:rsid w:val="009E495A"/>
    <w:rsid w:val="009E4AFA"/>
    <w:rsid w:val="009E4E80"/>
    <w:rsid w:val="009E52E8"/>
    <w:rsid w:val="009E5898"/>
    <w:rsid w:val="009E58C9"/>
    <w:rsid w:val="009E64C7"/>
    <w:rsid w:val="009E65B8"/>
    <w:rsid w:val="009E671C"/>
    <w:rsid w:val="009E6EAA"/>
    <w:rsid w:val="009E7912"/>
    <w:rsid w:val="009E7B4E"/>
    <w:rsid w:val="009E7C00"/>
    <w:rsid w:val="009F0228"/>
    <w:rsid w:val="009F03E7"/>
    <w:rsid w:val="009F05CC"/>
    <w:rsid w:val="009F063B"/>
    <w:rsid w:val="009F0A61"/>
    <w:rsid w:val="009F0EA2"/>
    <w:rsid w:val="009F102C"/>
    <w:rsid w:val="009F26E4"/>
    <w:rsid w:val="009F2A47"/>
    <w:rsid w:val="009F3145"/>
    <w:rsid w:val="009F35E3"/>
    <w:rsid w:val="009F4F35"/>
    <w:rsid w:val="009F51A3"/>
    <w:rsid w:val="009F5344"/>
    <w:rsid w:val="009F778F"/>
    <w:rsid w:val="009F7DF4"/>
    <w:rsid w:val="009F7EF7"/>
    <w:rsid w:val="00A00250"/>
    <w:rsid w:val="00A004F7"/>
    <w:rsid w:val="00A00949"/>
    <w:rsid w:val="00A00A21"/>
    <w:rsid w:val="00A016A2"/>
    <w:rsid w:val="00A0192E"/>
    <w:rsid w:val="00A01C4D"/>
    <w:rsid w:val="00A02050"/>
    <w:rsid w:val="00A02D42"/>
    <w:rsid w:val="00A032D9"/>
    <w:rsid w:val="00A03661"/>
    <w:rsid w:val="00A045E1"/>
    <w:rsid w:val="00A04C7B"/>
    <w:rsid w:val="00A04CBE"/>
    <w:rsid w:val="00A10080"/>
    <w:rsid w:val="00A10614"/>
    <w:rsid w:val="00A11110"/>
    <w:rsid w:val="00A1142C"/>
    <w:rsid w:val="00A11779"/>
    <w:rsid w:val="00A11C59"/>
    <w:rsid w:val="00A11ECA"/>
    <w:rsid w:val="00A1293C"/>
    <w:rsid w:val="00A12F7A"/>
    <w:rsid w:val="00A132EF"/>
    <w:rsid w:val="00A135A3"/>
    <w:rsid w:val="00A13659"/>
    <w:rsid w:val="00A13781"/>
    <w:rsid w:val="00A13821"/>
    <w:rsid w:val="00A14521"/>
    <w:rsid w:val="00A15034"/>
    <w:rsid w:val="00A1556E"/>
    <w:rsid w:val="00A1569E"/>
    <w:rsid w:val="00A158DD"/>
    <w:rsid w:val="00A15A4E"/>
    <w:rsid w:val="00A163CF"/>
    <w:rsid w:val="00A16B95"/>
    <w:rsid w:val="00A21117"/>
    <w:rsid w:val="00A22135"/>
    <w:rsid w:val="00A222C8"/>
    <w:rsid w:val="00A23052"/>
    <w:rsid w:val="00A2463E"/>
    <w:rsid w:val="00A24C21"/>
    <w:rsid w:val="00A24E96"/>
    <w:rsid w:val="00A2512C"/>
    <w:rsid w:val="00A2557D"/>
    <w:rsid w:val="00A25A00"/>
    <w:rsid w:val="00A265D4"/>
    <w:rsid w:val="00A272FE"/>
    <w:rsid w:val="00A300D4"/>
    <w:rsid w:val="00A301D4"/>
    <w:rsid w:val="00A3042E"/>
    <w:rsid w:val="00A30B00"/>
    <w:rsid w:val="00A30EBB"/>
    <w:rsid w:val="00A311B2"/>
    <w:rsid w:val="00A3220F"/>
    <w:rsid w:val="00A3246E"/>
    <w:rsid w:val="00A32B1E"/>
    <w:rsid w:val="00A3340C"/>
    <w:rsid w:val="00A3359B"/>
    <w:rsid w:val="00A335B2"/>
    <w:rsid w:val="00A3392F"/>
    <w:rsid w:val="00A3398A"/>
    <w:rsid w:val="00A340F3"/>
    <w:rsid w:val="00A342DE"/>
    <w:rsid w:val="00A34975"/>
    <w:rsid w:val="00A34AC8"/>
    <w:rsid w:val="00A34E18"/>
    <w:rsid w:val="00A36485"/>
    <w:rsid w:val="00A36532"/>
    <w:rsid w:val="00A3670F"/>
    <w:rsid w:val="00A37AA9"/>
    <w:rsid w:val="00A37AB2"/>
    <w:rsid w:val="00A40165"/>
    <w:rsid w:val="00A40C17"/>
    <w:rsid w:val="00A411D9"/>
    <w:rsid w:val="00A41248"/>
    <w:rsid w:val="00A416DC"/>
    <w:rsid w:val="00A417A9"/>
    <w:rsid w:val="00A41B7C"/>
    <w:rsid w:val="00A42131"/>
    <w:rsid w:val="00A424F1"/>
    <w:rsid w:val="00A43229"/>
    <w:rsid w:val="00A4324A"/>
    <w:rsid w:val="00A434B4"/>
    <w:rsid w:val="00A43CC5"/>
    <w:rsid w:val="00A44337"/>
    <w:rsid w:val="00A454DF"/>
    <w:rsid w:val="00A45F63"/>
    <w:rsid w:val="00A4782E"/>
    <w:rsid w:val="00A507AD"/>
    <w:rsid w:val="00A50BF7"/>
    <w:rsid w:val="00A51394"/>
    <w:rsid w:val="00A521D9"/>
    <w:rsid w:val="00A52B3D"/>
    <w:rsid w:val="00A53CB4"/>
    <w:rsid w:val="00A540CD"/>
    <w:rsid w:val="00A541CF"/>
    <w:rsid w:val="00A55E8E"/>
    <w:rsid w:val="00A5654F"/>
    <w:rsid w:val="00A5696C"/>
    <w:rsid w:val="00A57262"/>
    <w:rsid w:val="00A57A56"/>
    <w:rsid w:val="00A60833"/>
    <w:rsid w:val="00A61B30"/>
    <w:rsid w:val="00A62368"/>
    <w:rsid w:val="00A6290F"/>
    <w:rsid w:val="00A63017"/>
    <w:rsid w:val="00A63031"/>
    <w:rsid w:val="00A63643"/>
    <w:rsid w:val="00A63AF6"/>
    <w:rsid w:val="00A64D4E"/>
    <w:rsid w:val="00A6504C"/>
    <w:rsid w:val="00A6533F"/>
    <w:rsid w:val="00A6612A"/>
    <w:rsid w:val="00A669AA"/>
    <w:rsid w:val="00A6785B"/>
    <w:rsid w:val="00A710DB"/>
    <w:rsid w:val="00A728EB"/>
    <w:rsid w:val="00A72A2B"/>
    <w:rsid w:val="00A72A79"/>
    <w:rsid w:val="00A737AE"/>
    <w:rsid w:val="00A73FF3"/>
    <w:rsid w:val="00A740BE"/>
    <w:rsid w:val="00A75CD2"/>
    <w:rsid w:val="00A75F32"/>
    <w:rsid w:val="00A76555"/>
    <w:rsid w:val="00A76D12"/>
    <w:rsid w:val="00A775ED"/>
    <w:rsid w:val="00A800B1"/>
    <w:rsid w:val="00A801B6"/>
    <w:rsid w:val="00A8097E"/>
    <w:rsid w:val="00A8187D"/>
    <w:rsid w:val="00A81CD0"/>
    <w:rsid w:val="00A82C10"/>
    <w:rsid w:val="00A82FD6"/>
    <w:rsid w:val="00A83431"/>
    <w:rsid w:val="00A83829"/>
    <w:rsid w:val="00A848CA"/>
    <w:rsid w:val="00A857C2"/>
    <w:rsid w:val="00A85AF0"/>
    <w:rsid w:val="00A866E8"/>
    <w:rsid w:val="00A86883"/>
    <w:rsid w:val="00A86FD9"/>
    <w:rsid w:val="00A87617"/>
    <w:rsid w:val="00A87FEA"/>
    <w:rsid w:val="00A9007E"/>
    <w:rsid w:val="00A903E2"/>
    <w:rsid w:val="00A903F2"/>
    <w:rsid w:val="00A9059E"/>
    <w:rsid w:val="00A90C18"/>
    <w:rsid w:val="00A90CE7"/>
    <w:rsid w:val="00A90DCD"/>
    <w:rsid w:val="00A90EC2"/>
    <w:rsid w:val="00A90F15"/>
    <w:rsid w:val="00A90F29"/>
    <w:rsid w:val="00A91102"/>
    <w:rsid w:val="00A91328"/>
    <w:rsid w:val="00A91A36"/>
    <w:rsid w:val="00A91A84"/>
    <w:rsid w:val="00A92343"/>
    <w:rsid w:val="00A92587"/>
    <w:rsid w:val="00A929E9"/>
    <w:rsid w:val="00A92BE3"/>
    <w:rsid w:val="00A92E36"/>
    <w:rsid w:val="00A935BA"/>
    <w:rsid w:val="00A93DDF"/>
    <w:rsid w:val="00A93F1A"/>
    <w:rsid w:val="00A94318"/>
    <w:rsid w:val="00A94364"/>
    <w:rsid w:val="00A94A39"/>
    <w:rsid w:val="00A9661E"/>
    <w:rsid w:val="00A96A23"/>
    <w:rsid w:val="00A96B8B"/>
    <w:rsid w:val="00A97F00"/>
    <w:rsid w:val="00AA0089"/>
    <w:rsid w:val="00AA019D"/>
    <w:rsid w:val="00AA0847"/>
    <w:rsid w:val="00AA2BCE"/>
    <w:rsid w:val="00AA3826"/>
    <w:rsid w:val="00AA3939"/>
    <w:rsid w:val="00AA3E69"/>
    <w:rsid w:val="00AA41CB"/>
    <w:rsid w:val="00AA43A5"/>
    <w:rsid w:val="00AA4834"/>
    <w:rsid w:val="00AA4B53"/>
    <w:rsid w:val="00AA5213"/>
    <w:rsid w:val="00AA5597"/>
    <w:rsid w:val="00AA55BD"/>
    <w:rsid w:val="00AA56F9"/>
    <w:rsid w:val="00AA64E4"/>
    <w:rsid w:val="00AA6855"/>
    <w:rsid w:val="00AA6D73"/>
    <w:rsid w:val="00AA796F"/>
    <w:rsid w:val="00AB125D"/>
    <w:rsid w:val="00AB1728"/>
    <w:rsid w:val="00AB1BA1"/>
    <w:rsid w:val="00AB1C93"/>
    <w:rsid w:val="00AB1D9A"/>
    <w:rsid w:val="00AB258A"/>
    <w:rsid w:val="00AB2A6B"/>
    <w:rsid w:val="00AB2C97"/>
    <w:rsid w:val="00AB367C"/>
    <w:rsid w:val="00AB37E6"/>
    <w:rsid w:val="00AB41E4"/>
    <w:rsid w:val="00AB4D68"/>
    <w:rsid w:val="00AB5E76"/>
    <w:rsid w:val="00AB7287"/>
    <w:rsid w:val="00AB749A"/>
    <w:rsid w:val="00AB7A30"/>
    <w:rsid w:val="00AC0229"/>
    <w:rsid w:val="00AC0593"/>
    <w:rsid w:val="00AC0E47"/>
    <w:rsid w:val="00AC14BE"/>
    <w:rsid w:val="00AC1E78"/>
    <w:rsid w:val="00AC1ED8"/>
    <w:rsid w:val="00AC2EA1"/>
    <w:rsid w:val="00AC3067"/>
    <w:rsid w:val="00AC39FD"/>
    <w:rsid w:val="00AC3C04"/>
    <w:rsid w:val="00AC55FB"/>
    <w:rsid w:val="00AC5CEA"/>
    <w:rsid w:val="00AD0344"/>
    <w:rsid w:val="00AD0D37"/>
    <w:rsid w:val="00AD0E5D"/>
    <w:rsid w:val="00AD117C"/>
    <w:rsid w:val="00AD19A2"/>
    <w:rsid w:val="00AD2527"/>
    <w:rsid w:val="00AD27A6"/>
    <w:rsid w:val="00AD2DAD"/>
    <w:rsid w:val="00AD2F51"/>
    <w:rsid w:val="00AD4528"/>
    <w:rsid w:val="00AD4652"/>
    <w:rsid w:val="00AD6518"/>
    <w:rsid w:val="00AD7179"/>
    <w:rsid w:val="00AD793E"/>
    <w:rsid w:val="00AD7CEF"/>
    <w:rsid w:val="00AD7E29"/>
    <w:rsid w:val="00AD7EA5"/>
    <w:rsid w:val="00AE00EA"/>
    <w:rsid w:val="00AE10B0"/>
    <w:rsid w:val="00AE1890"/>
    <w:rsid w:val="00AE1EE8"/>
    <w:rsid w:val="00AE219D"/>
    <w:rsid w:val="00AE2497"/>
    <w:rsid w:val="00AE4167"/>
    <w:rsid w:val="00AE4272"/>
    <w:rsid w:val="00AE42BE"/>
    <w:rsid w:val="00AE44AA"/>
    <w:rsid w:val="00AE5C79"/>
    <w:rsid w:val="00AE5F88"/>
    <w:rsid w:val="00AE6076"/>
    <w:rsid w:val="00AE6435"/>
    <w:rsid w:val="00AE690F"/>
    <w:rsid w:val="00AE6E14"/>
    <w:rsid w:val="00AE7343"/>
    <w:rsid w:val="00AF00E1"/>
    <w:rsid w:val="00AF06D9"/>
    <w:rsid w:val="00AF0D4C"/>
    <w:rsid w:val="00AF120E"/>
    <w:rsid w:val="00AF147D"/>
    <w:rsid w:val="00AF18FC"/>
    <w:rsid w:val="00AF19AD"/>
    <w:rsid w:val="00AF2488"/>
    <w:rsid w:val="00AF24C2"/>
    <w:rsid w:val="00AF327C"/>
    <w:rsid w:val="00AF4869"/>
    <w:rsid w:val="00AF4A04"/>
    <w:rsid w:val="00AF4BB0"/>
    <w:rsid w:val="00AF5F42"/>
    <w:rsid w:val="00AF6901"/>
    <w:rsid w:val="00AF7274"/>
    <w:rsid w:val="00AF778B"/>
    <w:rsid w:val="00AF796D"/>
    <w:rsid w:val="00B00F75"/>
    <w:rsid w:val="00B012EC"/>
    <w:rsid w:val="00B01F42"/>
    <w:rsid w:val="00B02DF2"/>
    <w:rsid w:val="00B032F0"/>
    <w:rsid w:val="00B03AA9"/>
    <w:rsid w:val="00B03D2C"/>
    <w:rsid w:val="00B04122"/>
    <w:rsid w:val="00B044E2"/>
    <w:rsid w:val="00B04F18"/>
    <w:rsid w:val="00B05BB4"/>
    <w:rsid w:val="00B06F06"/>
    <w:rsid w:val="00B100FE"/>
    <w:rsid w:val="00B10EA4"/>
    <w:rsid w:val="00B1188B"/>
    <w:rsid w:val="00B1253C"/>
    <w:rsid w:val="00B132A0"/>
    <w:rsid w:val="00B13604"/>
    <w:rsid w:val="00B138A5"/>
    <w:rsid w:val="00B13B85"/>
    <w:rsid w:val="00B14221"/>
    <w:rsid w:val="00B1524A"/>
    <w:rsid w:val="00B15FF2"/>
    <w:rsid w:val="00B160EB"/>
    <w:rsid w:val="00B16B0D"/>
    <w:rsid w:val="00B1704C"/>
    <w:rsid w:val="00B1725A"/>
    <w:rsid w:val="00B21B32"/>
    <w:rsid w:val="00B22094"/>
    <w:rsid w:val="00B22497"/>
    <w:rsid w:val="00B22965"/>
    <w:rsid w:val="00B22BC8"/>
    <w:rsid w:val="00B22C4F"/>
    <w:rsid w:val="00B231AD"/>
    <w:rsid w:val="00B23574"/>
    <w:rsid w:val="00B2369D"/>
    <w:rsid w:val="00B23F9B"/>
    <w:rsid w:val="00B259C1"/>
    <w:rsid w:val="00B25D16"/>
    <w:rsid w:val="00B2601D"/>
    <w:rsid w:val="00B26024"/>
    <w:rsid w:val="00B26233"/>
    <w:rsid w:val="00B26524"/>
    <w:rsid w:val="00B26B88"/>
    <w:rsid w:val="00B27564"/>
    <w:rsid w:val="00B27A22"/>
    <w:rsid w:val="00B27A87"/>
    <w:rsid w:val="00B30303"/>
    <w:rsid w:val="00B30AE3"/>
    <w:rsid w:val="00B3103F"/>
    <w:rsid w:val="00B31215"/>
    <w:rsid w:val="00B313DE"/>
    <w:rsid w:val="00B3254C"/>
    <w:rsid w:val="00B32E3B"/>
    <w:rsid w:val="00B330F4"/>
    <w:rsid w:val="00B3403F"/>
    <w:rsid w:val="00B34299"/>
    <w:rsid w:val="00B34675"/>
    <w:rsid w:val="00B34CA1"/>
    <w:rsid w:val="00B35812"/>
    <w:rsid w:val="00B36777"/>
    <w:rsid w:val="00B405E2"/>
    <w:rsid w:val="00B408BE"/>
    <w:rsid w:val="00B40DA4"/>
    <w:rsid w:val="00B41C8B"/>
    <w:rsid w:val="00B41EFE"/>
    <w:rsid w:val="00B428EE"/>
    <w:rsid w:val="00B42CA4"/>
    <w:rsid w:val="00B43614"/>
    <w:rsid w:val="00B44236"/>
    <w:rsid w:val="00B445E9"/>
    <w:rsid w:val="00B452E9"/>
    <w:rsid w:val="00B45A2E"/>
    <w:rsid w:val="00B463C6"/>
    <w:rsid w:val="00B46641"/>
    <w:rsid w:val="00B46E67"/>
    <w:rsid w:val="00B47D78"/>
    <w:rsid w:val="00B50AA7"/>
    <w:rsid w:val="00B51799"/>
    <w:rsid w:val="00B5276A"/>
    <w:rsid w:val="00B52A53"/>
    <w:rsid w:val="00B52D00"/>
    <w:rsid w:val="00B53189"/>
    <w:rsid w:val="00B53DB3"/>
    <w:rsid w:val="00B53EA0"/>
    <w:rsid w:val="00B54565"/>
    <w:rsid w:val="00B54948"/>
    <w:rsid w:val="00B54EEA"/>
    <w:rsid w:val="00B551CE"/>
    <w:rsid w:val="00B552F9"/>
    <w:rsid w:val="00B5532D"/>
    <w:rsid w:val="00B55F47"/>
    <w:rsid w:val="00B56836"/>
    <w:rsid w:val="00B56A42"/>
    <w:rsid w:val="00B578D7"/>
    <w:rsid w:val="00B60065"/>
    <w:rsid w:val="00B6036D"/>
    <w:rsid w:val="00B6044D"/>
    <w:rsid w:val="00B60DB3"/>
    <w:rsid w:val="00B61498"/>
    <w:rsid w:val="00B615D5"/>
    <w:rsid w:val="00B63028"/>
    <w:rsid w:val="00B635C4"/>
    <w:rsid w:val="00B63F6F"/>
    <w:rsid w:val="00B64092"/>
    <w:rsid w:val="00B640B3"/>
    <w:rsid w:val="00B64F52"/>
    <w:rsid w:val="00B6501E"/>
    <w:rsid w:val="00B651D3"/>
    <w:rsid w:val="00B65ED4"/>
    <w:rsid w:val="00B6768E"/>
    <w:rsid w:val="00B6770C"/>
    <w:rsid w:val="00B67A93"/>
    <w:rsid w:val="00B70FDC"/>
    <w:rsid w:val="00B7364D"/>
    <w:rsid w:val="00B737B0"/>
    <w:rsid w:val="00B7444F"/>
    <w:rsid w:val="00B74864"/>
    <w:rsid w:val="00B748B2"/>
    <w:rsid w:val="00B75062"/>
    <w:rsid w:val="00B7513D"/>
    <w:rsid w:val="00B75475"/>
    <w:rsid w:val="00B7556C"/>
    <w:rsid w:val="00B755A9"/>
    <w:rsid w:val="00B75A02"/>
    <w:rsid w:val="00B771E6"/>
    <w:rsid w:val="00B77939"/>
    <w:rsid w:val="00B80135"/>
    <w:rsid w:val="00B807F1"/>
    <w:rsid w:val="00B8194F"/>
    <w:rsid w:val="00B82892"/>
    <w:rsid w:val="00B8289F"/>
    <w:rsid w:val="00B83C76"/>
    <w:rsid w:val="00B84A08"/>
    <w:rsid w:val="00B84C52"/>
    <w:rsid w:val="00B854FF"/>
    <w:rsid w:val="00B85650"/>
    <w:rsid w:val="00B859E1"/>
    <w:rsid w:val="00B85C82"/>
    <w:rsid w:val="00B86A88"/>
    <w:rsid w:val="00B86F74"/>
    <w:rsid w:val="00B8706D"/>
    <w:rsid w:val="00B8707F"/>
    <w:rsid w:val="00B874F8"/>
    <w:rsid w:val="00B910E8"/>
    <w:rsid w:val="00B91118"/>
    <w:rsid w:val="00B9145F"/>
    <w:rsid w:val="00B91649"/>
    <w:rsid w:val="00B92493"/>
    <w:rsid w:val="00B92540"/>
    <w:rsid w:val="00B92E6A"/>
    <w:rsid w:val="00B9305A"/>
    <w:rsid w:val="00B9372B"/>
    <w:rsid w:val="00B93B03"/>
    <w:rsid w:val="00B93EC9"/>
    <w:rsid w:val="00B93FE1"/>
    <w:rsid w:val="00B948AC"/>
    <w:rsid w:val="00B953AA"/>
    <w:rsid w:val="00B961C0"/>
    <w:rsid w:val="00B96CB2"/>
    <w:rsid w:val="00B97A43"/>
    <w:rsid w:val="00BA0162"/>
    <w:rsid w:val="00BA0313"/>
    <w:rsid w:val="00BA07AE"/>
    <w:rsid w:val="00BA094C"/>
    <w:rsid w:val="00BA0DC6"/>
    <w:rsid w:val="00BA0F14"/>
    <w:rsid w:val="00BA1468"/>
    <w:rsid w:val="00BA221D"/>
    <w:rsid w:val="00BA3D9E"/>
    <w:rsid w:val="00BA443D"/>
    <w:rsid w:val="00BA4B37"/>
    <w:rsid w:val="00BA4CA3"/>
    <w:rsid w:val="00BA4DDA"/>
    <w:rsid w:val="00BA54E7"/>
    <w:rsid w:val="00BA7331"/>
    <w:rsid w:val="00BB0295"/>
    <w:rsid w:val="00BB1866"/>
    <w:rsid w:val="00BB18CA"/>
    <w:rsid w:val="00BB2031"/>
    <w:rsid w:val="00BB32CA"/>
    <w:rsid w:val="00BB3F17"/>
    <w:rsid w:val="00BB4C82"/>
    <w:rsid w:val="00BB4E50"/>
    <w:rsid w:val="00BB54B9"/>
    <w:rsid w:val="00BB567C"/>
    <w:rsid w:val="00BB5978"/>
    <w:rsid w:val="00BB5B54"/>
    <w:rsid w:val="00BB5BD4"/>
    <w:rsid w:val="00BB689C"/>
    <w:rsid w:val="00BC03C2"/>
    <w:rsid w:val="00BC172A"/>
    <w:rsid w:val="00BC1F7F"/>
    <w:rsid w:val="00BC2485"/>
    <w:rsid w:val="00BC2D38"/>
    <w:rsid w:val="00BC2F6D"/>
    <w:rsid w:val="00BC3768"/>
    <w:rsid w:val="00BC3D26"/>
    <w:rsid w:val="00BC4400"/>
    <w:rsid w:val="00BC5E60"/>
    <w:rsid w:val="00BC6839"/>
    <w:rsid w:val="00BC6ABC"/>
    <w:rsid w:val="00BC6C26"/>
    <w:rsid w:val="00BC7860"/>
    <w:rsid w:val="00BC7D31"/>
    <w:rsid w:val="00BD00CC"/>
    <w:rsid w:val="00BD0AFE"/>
    <w:rsid w:val="00BD0F28"/>
    <w:rsid w:val="00BD143B"/>
    <w:rsid w:val="00BD17BC"/>
    <w:rsid w:val="00BD213D"/>
    <w:rsid w:val="00BD3248"/>
    <w:rsid w:val="00BD33D8"/>
    <w:rsid w:val="00BD3E26"/>
    <w:rsid w:val="00BD4ED2"/>
    <w:rsid w:val="00BD6818"/>
    <w:rsid w:val="00BD7C2A"/>
    <w:rsid w:val="00BE03FB"/>
    <w:rsid w:val="00BE110B"/>
    <w:rsid w:val="00BE13EF"/>
    <w:rsid w:val="00BE1EB1"/>
    <w:rsid w:val="00BE28E1"/>
    <w:rsid w:val="00BE2AD5"/>
    <w:rsid w:val="00BE2B88"/>
    <w:rsid w:val="00BE5CE3"/>
    <w:rsid w:val="00BE6569"/>
    <w:rsid w:val="00BE7030"/>
    <w:rsid w:val="00BE7447"/>
    <w:rsid w:val="00BE7DC2"/>
    <w:rsid w:val="00BF040A"/>
    <w:rsid w:val="00BF0771"/>
    <w:rsid w:val="00BF07A5"/>
    <w:rsid w:val="00BF0A7D"/>
    <w:rsid w:val="00BF1E0D"/>
    <w:rsid w:val="00BF234D"/>
    <w:rsid w:val="00BF24A9"/>
    <w:rsid w:val="00BF27C0"/>
    <w:rsid w:val="00BF2E5F"/>
    <w:rsid w:val="00BF35F9"/>
    <w:rsid w:val="00BF3BF2"/>
    <w:rsid w:val="00BF425F"/>
    <w:rsid w:val="00BF42BA"/>
    <w:rsid w:val="00BF4547"/>
    <w:rsid w:val="00BF48CC"/>
    <w:rsid w:val="00BF52E3"/>
    <w:rsid w:val="00BF5367"/>
    <w:rsid w:val="00BF72CD"/>
    <w:rsid w:val="00C010E1"/>
    <w:rsid w:val="00C012AB"/>
    <w:rsid w:val="00C01DBB"/>
    <w:rsid w:val="00C01ED0"/>
    <w:rsid w:val="00C02F85"/>
    <w:rsid w:val="00C031EF"/>
    <w:rsid w:val="00C03411"/>
    <w:rsid w:val="00C034E9"/>
    <w:rsid w:val="00C04735"/>
    <w:rsid w:val="00C04A2C"/>
    <w:rsid w:val="00C04F81"/>
    <w:rsid w:val="00C05742"/>
    <w:rsid w:val="00C065B4"/>
    <w:rsid w:val="00C07163"/>
    <w:rsid w:val="00C07AB6"/>
    <w:rsid w:val="00C07E09"/>
    <w:rsid w:val="00C1000E"/>
    <w:rsid w:val="00C1034D"/>
    <w:rsid w:val="00C10AB4"/>
    <w:rsid w:val="00C11422"/>
    <w:rsid w:val="00C11A80"/>
    <w:rsid w:val="00C121A3"/>
    <w:rsid w:val="00C12B1B"/>
    <w:rsid w:val="00C12E4A"/>
    <w:rsid w:val="00C1349D"/>
    <w:rsid w:val="00C135EF"/>
    <w:rsid w:val="00C13A23"/>
    <w:rsid w:val="00C13D7C"/>
    <w:rsid w:val="00C1405A"/>
    <w:rsid w:val="00C14BCD"/>
    <w:rsid w:val="00C15F5F"/>
    <w:rsid w:val="00C16301"/>
    <w:rsid w:val="00C169BD"/>
    <w:rsid w:val="00C16D4D"/>
    <w:rsid w:val="00C173C8"/>
    <w:rsid w:val="00C17559"/>
    <w:rsid w:val="00C17EE9"/>
    <w:rsid w:val="00C20EDB"/>
    <w:rsid w:val="00C2131D"/>
    <w:rsid w:val="00C2152A"/>
    <w:rsid w:val="00C21E3C"/>
    <w:rsid w:val="00C21F07"/>
    <w:rsid w:val="00C22484"/>
    <w:rsid w:val="00C22D65"/>
    <w:rsid w:val="00C23A91"/>
    <w:rsid w:val="00C23FCD"/>
    <w:rsid w:val="00C24115"/>
    <w:rsid w:val="00C248AD"/>
    <w:rsid w:val="00C257AB"/>
    <w:rsid w:val="00C26082"/>
    <w:rsid w:val="00C26CDE"/>
    <w:rsid w:val="00C2707E"/>
    <w:rsid w:val="00C271E8"/>
    <w:rsid w:val="00C27C30"/>
    <w:rsid w:val="00C301DC"/>
    <w:rsid w:val="00C31196"/>
    <w:rsid w:val="00C311CE"/>
    <w:rsid w:val="00C31324"/>
    <w:rsid w:val="00C3265C"/>
    <w:rsid w:val="00C3280F"/>
    <w:rsid w:val="00C330BA"/>
    <w:rsid w:val="00C33262"/>
    <w:rsid w:val="00C33B77"/>
    <w:rsid w:val="00C340D4"/>
    <w:rsid w:val="00C341E7"/>
    <w:rsid w:val="00C3490C"/>
    <w:rsid w:val="00C35C23"/>
    <w:rsid w:val="00C36453"/>
    <w:rsid w:val="00C36AD0"/>
    <w:rsid w:val="00C36E51"/>
    <w:rsid w:val="00C4002B"/>
    <w:rsid w:val="00C400A6"/>
    <w:rsid w:val="00C40BE1"/>
    <w:rsid w:val="00C42684"/>
    <w:rsid w:val="00C43703"/>
    <w:rsid w:val="00C43D4E"/>
    <w:rsid w:val="00C4457F"/>
    <w:rsid w:val="00C44AE2"/>
    <w:rsid w:val="00C45385"/>
    <w:rsid w:val="00C46941"/>
    <w:rsid w:val="00C47569"/>
    <w:rsid w:val="00C47EB3"/>
    <w:rsid w:val="00C50344"/>
    <w:rsid w:val="00C51249"/>
    <w:rsid w:val="00C53A0C"/>
    <w:rsid w:val="00C54132"/>
    <w:rsid w:val="00C56294"/>
    <w:rsid w:val="00C5769B"/>
    <w:rsid w:val="00C57DD1"/>
    <w:rsid w:val="00C601A5"/>
    <w:rsid w:val="00C602FA"/>
    <w:rsid w:val="00C60B38"/>
    <w:rsid w:val="00C61CB8"/>
    <w:rsid w:val="00C622D1"/>
    <w:rsid w:val="00C626D9"/>
    <w:rsid w:val="00C62936"/>
    <w:rsid w:val="00C62997"/>
    <w:rsid w:val="00C642C8"/>
    <w:rsid w:val="00C659ED"/>
    <w:rsid w:val="00C65BB6"/>
    <w:rsid w:val="00C66A54"/>
    <w:rsid w:val="00C66B53"/>
    <w:rsid w:val="00C67401"/>
    <w:rsid w:val="00C675B8"/>
    <w:rsid w:val="00C704B7"/>
    <w:rsid w:val="00C7072C"/>
    <w:rsid w:val="00C72095"/>
    <w:rsid w:val="00C72353"/>
    <w:rsid w:val="00C72691"/>
    <w:rsid w:val="00C73013"/>
    <w:rsid w:val="00C746C5"/>
    <w:rsid w:val="00C749F1"/>
    <w:rsid w:val="00C765F2"/>
    <w:rsid w:val="00C76EA0"/>
    <w:rsid w:val="00C777BC"/>
    <w:rsid w:val="00C77C43"/>
    <w:rsid w:val="00C81CA4"/>
    <w:rsid w:val="00C8211F"/>
    <w:rsid w:val="00C82342"/>
    <w:rsid w:val="00C82CC5"/>
    <w:rsid w:val="00C83E7C"/>
    <w:rsid w:val="00C841E8"/>
    <w:rsid w:val="00C8479F"/>
    <w:rsid w:val="00C85E18"/>
    <w:rsid w:val="00C86437"/>
    <w:rsid w:val="00C87BFD"/>
    <w:rsid w:val="00C87F43"/>
    <w:rsid w:val="00C9133F"/>
    <w:rsid w:val="00C9140E"/>
    <w:rsid w:val="00C915DC"/>
    <w:rsid w:val="00C9168A"/>
    <w:rsid w:val="00C91B87"/>
    <w:rsid w:val="00C91BB9"/>
    <w:rsid w:val="00C91D4C"/>
    <w:rsid w:val="00C9250F"/>
    <w:rsid w:val="00C9288D"/>
    <w:rsid w:val="00C93B55"/>
    <w:rsid w:val="00C94461"/>
    <w:rsid w:val="00C94872"/>
    <w:rsid w:val="00C94B6B"/>
    <w:rsid w:val="00C9555E"/>
    <w:rsid w:val="00C9609C"/>
    <w:rsid w:val="00C960F8"/>
    <w:rsid w:val="00C96343"/>
    <w:rsid w:val="00C9650F"/>
    <w:rsid w:val="00CA193B"/>
    <w:rsid w:val="00CA1DE4"/>
    <w:rsid w:val="00CA27DA"/>
    <w:rsid w:val="00CA2A13"/>
    <w:rsid w:val="00CA3AA4"/>
    <w:rsid w:val="00CA4F70"/>
    <w:rsid w:val="00CA50CC"/>
    <w:rsid w:val="00CA52AD"/>
    <w:rsid w:val="00CA5398"/>
    <w:rsid w:val="00CA5681"/>
    <w:rsid w:val="00CA5B1A"/>
    <w:rsid w:val="00CA5BA1"/>
    <w:rsid w:val="00CA5CC9"/>
    <w:rsid w:val="00CA609D"/>
    <w:rsid w:val="00CA60F0"/>
    <w:rsid w:val="00CA649B"/>
    <w:rsid w:val="00CA697B"/>
    <w:rsid w:val="00CA6C4F"/>
    <w:rsid w:val="00CA7269"/>
    <w:rsid w:val="00CA7403"/>
    <w:rsid w:val="00CA74DF"/>
    <w:rsid w:val="00CA74E8"/>
    <w:rsid w:val="00CB073F"/>
    <w:rsid w:val="00CB0CAA"/>
    <w:rsid w:val="00CB1000"/>
    <w:rsid w:val="00CB2654"/>
    <w:rsid w:val="00CB27ED"/>
    <w:rsid w:val="00CB2AA9"/>
    <w:rsid w:val="00CB2DE7"/>
    <w:rsid w:val="00CB32C5"/>
    <w:rsid w:val="00CB33FB"/>
    <w:rsid w:val="00CB3F73"/>
    <w:rsid w:val="00CB4AF1"/>
    <w:rsid w:val="00CB4B6A"/>
    <w:rsid w:val="00CB503F"/>
    <w:rsid w:val="00CB530A"/>
    <w:rsid w:val="00CB5A81"/>
    <w:rsid w:val="00CB5B42"/>
    <w:rsid w:val="00CB6398"/>
    <w:rsid w:val="00CB6DA3"/>
    <w:rsid w:val="00CB6E32"/>
    <w:rsid w:val="00CB758B"/>
    <w:rsid w:val="00CB75A2"/>
    <w:rsid w:val="00CB77B4"/>
    <w:rsid w:val="00CB797D"/>
    <w:rsid w:val="00CB7F01"/>
    <w:rsid w:val="00CB7F6A"/>
    <w:rsid w:val="00CC2305"/>
    <w:rsid w:val="00CC25CD"/>
    <w:rsid w:val="00CC2C8A"/>
    <w:rsid w:val="00CC414B"/>
    <w:rsid w:val="00CC507A"/>
    <w:rsid w:val="00CC5232"/>
    <w:rsid w:val="00CC53FA"/>
    <w:rsid w:val="00CC5706"/>
    <w:rsid w:val="00CC5AD4"/>
    <w:rsid w:val="00CC67FC"/>
    <w:rsid w:val="00CC6AB3"/>
    <w:rsid w:val="00CC7102"/>
    <w:rsid w:val="00CC77EC"/>
    <w:rsid w:val="00CD0642"/>
    <w:rsid w:val="00CD092B"/>
    <w:rsid w:val="00CD0DCD"/>
    <w:rsid w:val="00CD13AE"/>
    <w:rsid w:val="00CD2900"/>
    <w:rsid w:val="00CD2B11"/>
    <w:rsid w:val="00CD2E8C"/>
    <w:rsid w:val="00CD36E0"/>
    <w:rsid w:val="00CD378E"/>
    <w:rsid w:val="00CD4BF1"/>
    <w:rsid w:val="00CD52F4"/>
    <w:rsid w:val="00CD5397"/>
    <w:rsid w:val="00CD5455"/>
    <w:rsid w:val="00CD60E1"/>
    <w:rsid w:val="00CD6907"/>
    <w:rsid w:val="00CD7729"/>
    <w:rsid w:val="00CD7846"/>
    <w:rsid w:val="00CD7B05"/>
    <w:rsid w:val="00CD7F64"/>
    <w:rsid w:val="00CE132D"/>
    <w:rsid w:val="00CE1A36"/>
    <w:rsid w:val="00CE1E1B"/>
    <w:rsid w:val="00CE2023"/>
    <w:rsid w:val="00CE246D"/>
    <w:rsid w:val="00CE255D"/>
    <w:rsid w:val="00CE264A"/>
    <w:rsid w:val="00CE29FD"/>
    <w:rsid w:val="00CE2B27"/>
    <w:rsid w:val="00CE2CF0"/>
    <w:rsid w:val="00CE4406"/>
    <w:rsid w:val="00CE5209"/>
    <w:rsid w:val="00CE527D"/>
    <w:rsid w:val="00CE6162"/>
    <w:rsid w:val="00CE753B"/>
    <w:rsid w:val="00CE759B"/>
    <w:rsid w:val="00CE7BBB"/>
    <w:rsid w:val="00CF00DF"/>
    <w:rsid w:val="00CF20BF"/>
    <w:rsid w:val="00CF2742"/>
    <w:rsid w:val="00CF27B2"/>
    <w:rsid w:val="00CF3210"/>
    <w:rsid w:val="00CF388C"/>
    <w:rsid w:val="00CF389D"/>
    <w:rsid w:val="00CF3BCD"/>
    <w:rsid w:val="00CF453B"/>
    <w:rsid w:val="00CF5441"/>
    <w:rsid w:val="00CF59D4"/>
    <w:rsid w:val="00CF5FCC"/>
    <w:rsid w:val="00CF6F93"/>
    <w:rsid w:val="00CF732C"/>
    <w:rsid w:val="00CF7603"/>
    <w:rsid w:val="00D00BE7"/>
    <w:rsid w:val="00D016B3"/>
    <w:rsid w:val="00D01B77"/>
    <w:rsid w:val="00D02555"/>
    <w:rsid w:val="00D02A79"/>
    <w:rsid w:val="00D046E4"/>
    <w:rsid w:val="00D04ED3"/>
    <w:rsid w:val="00D0529D"/>
    <w:rsid w:val="00D0593C"/>
    <w:rsid w:val="00D05DFC"/>
    <w:rsid w:val="00D05E0D"/>
    <w:rsid w:val="00D05F11"/>
    <w:rsid w:val="00D060B8"/>
    <w:rsid w:val="00D06561"/>
    <w:rsid w:val="00D06C47"/>
    <w:rsid w:val="00D06CC1"/>
    <w:rsid w:val="00D0709B"/>
    <w:rsid w:val="00D07CA7"/>
    <w:rsid w:val="00D107B9"/>
    <w:rsid w:val="00D10EB7"/>
    <w:rsid w:val="00D11376"/>
    <w:rsid w:val="00D115CC"/>
    <w:rsid w:val="00D12E73"/>
    <w:rsid w:val="00D13139"/>
    <w:rsid w:val="00D13F14"/>
    <w:rsid w:val="00D14099"/>
    <w:rsid w:val="00D14212"/>
    <w:rsid w:val="00D1429B"/>
    <w:rsid w:val="00D14FD4"/>
    <w:rsid w:val="00D1514F"/>
    <w:rsid w:val="00D156BD"/>
    <w:rsid w:val="00D15BDA"/>
    <w:rsid w:val="00D1685F"/>
    <w:rsid w:val="00D17FC4"/>
    <w:rsid w:val="00D20C72"/>
    <w:rsid w:val="00D20E96"/>
    <w:rsid w:val="00D2122F"/>
    <w:rsid w:val="00D213A1"/>
    <w:rsid w:val="00D2161F"/>
    <w:rsid w:val="00D21FC1"/>
    <w:rsid w:val="00D223C7"/>
    <w:rsid w:val="00D22AD8"/>
    <w:rsid w:val="00D22B41"/>
    <w:rsid w:val="00D22BF2"/>
    <w:rsid w:val="00D22DFA"/>
    <w:rsid w:val="00D233B0"/>
    <w:rsid w:val="00D2354A"/>
    <w:rsid w:val="00D235CA"/>
    <w:rsid w:val="00D23743"/>
    <w:rsid w:val="00D239ED"/>
    <w:rsid w:val="00D23CB9"/>
    <w:rsid w:val="00D2443B"/>
    <w:rsid w:val="00D24A29"/>
    <w:rsid w:val="00D24C4A"/>
    <w:rsid w:val="00D26643"/>
    <w:rsid w:val="00D267A9"/>
    <w:rsid w:val="00D26DCC"/>
    <w:rsid w:val="00D2702A"/>
    <w:rsid w:val="00D27CFA"/>
    <w:rsid w:val="00D30538"/>
    <w:rsid w:val="00D3075C"/>
    <w:rsid w:val="00D30B90"/>
    <w:rsid w:val="00D30F91"/>
    <w:rsid w:val="00D3184D"/>
    <w:rsid w:val="00D31AB1"/>
    <w:rsid w:val="00D31FB9"/>
    <w:rsid w:val="00D32079"/>
    <w:rsid w:val="00D32995"/>
    <w:rsid w:val="00D34321"/>
    <w:rsid w:val="00D3463E"/>
    <w:rsid w:val="00D3470E"/>
    <w:rsid w:val="00D3476B"/>
    <w:rsid w:val="00D34BB1"/>
    <w:rsid w:val="00D36C1D"/>
    <w:rsid w:val="00D36CC1"/>
    <w:rsid w:val="00D371F1"/>
    <w:rsid w:val="00D37F9C"/>
    <w:rsid w:val="00D404A9"/>
    <w:rsid w:val="00D4063F"/>
    <w:rsid w:val="00D414AC"/>
    <w:rsid w:val="00D4159F"/>
    <w:rsid w:val="00D41CB6"/>
    <w:rsid w:val="00D427CA"/>
    <w:rsid w:val="00D428AD"/>
    <w:rsid w:val="00D43053"/>
    <w:rsid w:val="00D43A31"/>
    <w:rsid w:val="00D43AFB"/>
    <w:rsid w:val="00D43B41"/>
    <w:rsid w:val="00D43BE8"/>
    <w:rsid w:val="00D43E24"/>
    <w:rsid w:val="00D442E1"/>
    <w:rsid w:val="00D44FDC"/>
    <w:rsid w:val="00D463A4"/>
    <w:rsid w:val="00D46545"/>
    <w:rsid w:val="00D46913"/>
    <w:rsid w:val="00D46FE4"/>
    <w:rsid w:val="00D47655"/>
    <w:rsid w:val="00D50086"/>
    <w:rsid w:val="00D50B4A"/>
    <w:rsid w:val="00D5179A"/>
    <w:rsid w:val="00D51F91"/>
    <w:rsid w:val="00D52138"/>
    <w:rsid w:val="00D523DA"/>
    <w:rsid w:val="00D52EE2"/>
    <w:rsid w:val="00D53A94"/>
    <w:rsid w:val="00D54A3A"/>
    <w:rsid w:val="00D54D6D"/>
    <w:rsid w:val="00D559EF"/>
    <w:rsid w:val="00D5663C"/>
    <w:rsid w:val="00D56F11"/>
    <w:rsid w:val="00D5708B"/>
    <w:rsid w:val="00D618EA"/>
    <w:rsid w:val="00D61B69"/>
    <w:rsid w:val="00D61C62"/>
    <w:rsid w:val="00D622ED"/>
    <w:rsid w:val="00D624E7"/>
    <w:rsid w:val="00D62513"/>
    <w:rsid w:val="00D62555"/>
    <w:rsid w:val="00D625B7"/>
    <w:rsid w:val="00D62CF7"/>
    <w:rsid w:val="00D62E24"/>
    <w:rsid w:val="00D63677"/>
    <w:rsid w:val="00D638D6"/>
    <w:rsid w:val="00D63E65"/>
    <w:rsid w:val="00D6401A"/>
    <w:rsid w:val="00D64BAC"/>
    <w:rsid w:val="00D64F25"/>
    <w:rsid w:val="00D6596E"/>
    <w:rsid w:val="00D66E5C"/>
    <w:rsid w:val="00D67037"/>
    <w:rsid w:val="00D67288"/>
    <w:rsid w:val="00D67B8F"/>
    <w:rsid w:val="00D700AC"/>
    <w:rsid w:val="00D71086"/>
    <w:rsid w:val="00D72328"/>
    <w:rsid w:val="00D72E70"/>
    <w:rsid w:val="00D730BC"/>
    <w:rsid w:val="00D73F24"/>
    <w:rsid w:val="00D7401F"/>
    <w:rsid w:val="00D74039"/>
    <w:rsid w:val="00D74125"/>
    <w:rsid w:val="00D74161"/>
    <w:rsid w:val="00D748FC"/>
    <w:rsid w:val="00D74AB6"/>
    <w:rsid w:val="00D74B9A"/>
    <w:rsid w:val="00D74C80"/>
    <w:rsid w:val="00D75AA7"/>
    <w:rsid w:val="00D75BE8"/>
    <w:rsid w:val="00D77886"/>
    <w:rsid w:val="00D803E5"/>
    <w:rsid w:val="00D807ED"/>
    <w:rsid w:val="00D80BA3"/>
    <w:rsid w:val="00D80CA8"/>
    <w:rsid w:val="00D80F85"/>
    <w:rsid w:val="00D815E6"/>
    <w:rsid w:val="00D81C05"/>
    <w:rsid w:val="00D81D47"/>
    <w:rsid w:val="00D81F26"/>
    <w:rsid w:val="00D82025"/>
    <w:rsid w:val="00D82DE3"/>
    <w:rsid w:val="00D835E9"/>
    <w:rsid w:val="00D83E51"/>
    <w:rsid w:val="00D84300"/>
    <w:rsid w:val="00D84BB0"/>
    <w:rsid w:val="00D84C88"/>
    <w:rsid w:val="00D84DAA"/>
    <w:rsid w:val="00D8590D"/>
    <w:rsid w:val="00D85C04"/>
    <w:rsid w:val="00D8622B"/>
    <w:rsid w:val="00D869EF"/>
    <w:rsid w:val="00D870CA"/>
    <w:rsid w:val="00D873B1"/>
    <w:rsid w:val="00D8743A"/>
    <w:rsid w:val="00D875EA"/>
    <w:rsid w:val="00D87721"/>
    <w:rsid w:val="00D90527"/>
    <w:rsid w:val="00D90E3C"/>
    <w:rsid w:val="00D91398"/>
    <w:rsid w:val="00D91C2F"/>
    <w:rsid w:val="00D93E87"/>
    <w:rsid w:val="00D94164"/>
    <w:rsid w:val="00D94823"/>
    <w:rsid w:val="00D94E11"/>
    <w:rsid w:val="00D956E7"/>
    <w:rsid w:val="00D95ACC"/>
    <w:rsid w:val="00D95C1F"/>
    <w:rsid w:val="00D95EC8"/>
    <w:rsid w:val="00D95FA2"/>
    <w:rsid w:val="00D96099"/>
    <w:rsid w:val="00D96BB9"/>
    <w:rsid w:val="00D96BF8"/>
    <w:rsid w:val="00D97003"/>
    <w:rsid w:val="00D974FE"/>
    <w:rsid w:val="00D97582"/>
    <w:rsid w:val="00DA1921"/>
    <w:rsid w:val="00DA2366"/>
    <w:rsid w:val="00DA352F"/>
    <w:rsid w:val="00DA370A"/>
    <w:rsid w:val="00DA3CE5"/>
    <w:rsid w:val="00DA3D65"/>
    <w:rsid w:val="00DA49D3"/>
    <w:rsid w:val="00DA5E72"/>
    <w:rsid w:val="00DA6381"/>
    <w:rsid w:val="00DA6835"/>
    <w:rsid w:val="00DA70A9"/>
    <w:rsid w:val="00DA7315"/>
    <w:rsid w:val="00DA746D"/>
    <w:rsid w:val="00DB07C0"/>
    <w:rsid w:val="00DB2E23"/>
    <w:rsid w:val="00DB3444"/>
    <w:rsid w:val="00DB398B"/>
    <w:rsid w:val="00DB4BBA"/>
    <w:rsid w:val="00DB514E"/>
    <w:rsid w:val="00DB5939"/>
    <w:rsid w:val="00DB5C4D"/>
    <w:rsid w:val="00DB65A4"/>
    <w:rsid w:val="00DB6D43"/>
    <w:rsid w:val="00DB6F3D"/>
    <w:rsid w:val="00DB70D0"/>
    <w:rsid w:val="00DB7300"/>
    <w:rsid w:val="00DB7B95"/>
    <w:rsid w:val="00DB7F60"/>
    <w:rsid w:val="00DB7FB7"/>
    <w:rsid w:val="00DC101A"/>
    <w:rsid w:val="00DC110D"/>
    <w:rsid w:val="00DC12B6"/>
    <w:rsid w:val="00DC18F0"/>
    <w:rsid w:val="00DC2030"/>
    <w:rsid w:val="00DC225E"/>
    <w:rsid w:val="00DC27C2"/>
    <w:rsid w:val="00DC35EA"/>
    <w:rsid w:val="00DC3B03"/>
    <w:rsid w:val="00DC3BC6"/>
    <w:rsid w:val="00DC4DD9"/>
    <w:rsid w:val="00DC6C2D"/>
    <w:rsid w:val="00DC6C34"/>
    <w:rsid w:val="00DC78F9"/>
    <w:rsid w:val="00DC7C6B"/>
    <w:rsid w:val="00DC7F93"/>
    <w:rsid w:val="00DD17D5"/>
    <w:rsid w:val="00DD1824"/>
    <w:rsid w:val="00DD1C26"/>
    <w:rsid w:val="00DD1F9D"/>
    <w:rsid w:val="00DD3212"/>
    <w:rsid w:val="00DD370F"/>
    <w:rsid w:val="00DD439D"/>
    <w:rsid w:val="00DD49D9"/>
    <w:rsid w:val="00DD4D61"/>
    <w:rsid w:val="00DD525A"/>
    <w:rsid w:val="00DD5B3C"/>
    <w:rsid w:val="00DD5C37"/>
    <w:rsid w:val="00DD6593"/>
    <w:rsid w:val="00DD6E7E"/>
    <w:rsid w:val="00DD73F3"/>
    <w:rsid w:val="00DD7EA6"/>
    <w:rsid w:val="00DD7F89"/>
    <w:rsid w:val="00DE0538"/>
    <w:rsid w:val="00DE3657"/>
    <w:rsid w:val="00DE410B"/>
    <w:rsid w:val="00DE4867"/>
    <w:rsid w:val="00DE4E5E"/>
    <w:rsid w:val="00DE55BA"/>
    <w:rsid w:val="00DE5E23"/>
    <w:rsid w:val="00DE6F38"/>
    <w:rsid w:val="00DE7342"/>
    <w:rsid w:val="00DF1798"/>
    <w:rsid w:val="00DF26B5"/>
    <w:rsid w:val="00DF272E"/>
    <w:rsid w:val="00DF2907"/>
    <w:rsid w:val="00DF2AD7"/>
    <w:rsid w:val="00DF2BF8"/>
    <w:rsid w:val="00DF32FF"/>
    <w:rsid w:val="00DF3B2C"/>
    <w:rsid w:val="00DF3D95"/>
    <w:rsid w:val="00DF3F26"/>
    <w:rsid w:val="00DF4119"/>
    <w:rsid w:val="00DF4381"/>
    <w:rsid w:val="00DF43C9"/>
    <w:rsid w:val="00DF4928"/>
    <w:rsid w:val="00DF59B2"/>
    <w:rsid w:val="00DF715F"/>
    <w:rsid w:val="00DF7603"/>
    <w:rsid w:val="00DF7FD3"/>
    <w:rsid w:val="00E00116"/>
    <w:rsid w:val="00E002F5"/>
    <w:rsid w:val="00E00B45"/>
    <w:rsid w:val="00E0192B"/>
    <w:rsid w:val="00E01C1A"/>
    <w:rsid w:val="00E0259F"/>
    <w:rsid w:val="00E027B6"/>
    <w:rsid w:val="00E03A6C"/>
    <w:rsid w:val="00E04101"/>
    <w:rsid w:val="00E0445F"/>
    <w:rsid w:val="00E04715"/>
    <w:rsid w:val="00E0595F"/>
    <w:rsid w:val="00E062A3"/>
    <w:rsid w:val="00E07026"/>
    <w:rsid w:val="00E073EA"/>
    <w:rsid w:val="00E078A3"/>
    <w:rsid w:val="00E109F0"/>
    <w:rsid w:val="00E10CA6"/>
    <w:rsid w:val="00E10EE3"/>
    <w:rsid w:val="00E115B4"/>
    <w:rsid w:val="00E1174A"/>
    <w:rsid w:val="00E11FE0"/>
    <w:rsid w:val="00E12FD9"/>
    <w:rsid w:val="00E13CD5"/>
    <w:rsid w:val="00E14330"/>
    <w:rsid w:val="00E1443C"/>
    <w:rsid w:val="00E1524C"/>
    <w:rsid w:val="00E16488"/>
    <w:rsid w:val="00E1652E"/>
    <w:rsid w:val="00E16703"/>
    <w:rsid w:val="00E16A21"/>
    <w:rsid w:val="00E1741B"/>
    <w:rsid w:val="00E1750C"/>
    <w:rsid w:val="00E1773C"/>
    <w:rsid w:val="00E17DEC"/>
    <w:rsid w:val="00E20185"/>
    <w:rsid w:val="00E20610"/>
    <w:rsid w:val="00E20E18"/>
    <w:rsid w:val="00E21776"/>
    <w:rsid w:val="00E223D6"/>
    <w:rsid w:val="00E227C4"/>
    <w:rsid w:val="00E22D76"/>
    <w:rsid w:val="00E22E28"/>
    <w:rsid w:val="00E234D5"/>
    <w:rsid w:val="00E23664"/>
    <w:rsid w:val="00E23B8D"/>
    <w:rsid w:val="00E23F97"/>
    <w:rsid w:val="00E245EB"/>
    <w:rsid w:val="00E2476A"/>
    <w:rsid w:val="00E250F0"/>
    <w:rsid w:val="00E2545B"/>
    <w:rsid w:val="00E2572B"/>
    <w:rsid w:val="00E275AE"/>
    <w:rsid w:val="00E2762B"/>
    <w:rsid w:val="00E27769"/>
    <w:rsid w:val="00E27943"/>
    <w:rsid w:val="00E30EF2"/>
    <w:rsid w:val="00E3546F"/>
    <w:rsid w:val="00E3547A"/>
    <w:rsid w:val="00E356E2"/>
    <w:rsid w:val="00E357D6"/>
    <w:rsid w:val="00E37273"/>
    <w:rsid w:val="00E379B6"/>
    <w:rsid w:val="00E406AB"/>
    <w:rsid w:val="00E4099C"/>
    <w:rsid w:val="00E42250"/>
    <w:rsid w:val="00E42401"/>
    <w:rsid w:val="00E42413"/>
    <w:rsid w:val="00E42688"/>
    <w:rsid w:val="00E42B2D"/>
    <w:rsid w:val="00E42C87"/>
    <w:rsid w:val="00E444EF"/>
    <w:rsid w:val="00E44723"/>
    <w:rsid w:val="00E44876"/>
    <w:rsid w:val="00E44C76"/>
    <w:rsid w:val="00E44FDB"/>
    <w:rsid w:val="00E451C1"/>
    <w:rsid w:val="00E45E00"/>
    <w:rsid w:val="00E45EDF"/>
    <w:rsid w:val="00E46D76"/>
    <w:rsid w:val="00E4713A"/>
    <w:rsid w:val="00E473E0"/>
    <w:rsid w:val="00E478AD"/>
    <w:rsid w:val="00E50625"/>
    <w:rsid w:val="00E50CF9"/>
    <w:rsid w:val="00E5130A"/>
    <w:rsid w:val="00E51326"/>
    <w:rsid w:val="00E513FD"/>
    <w:rsid w:val="00E51D26"/>
    <w:rsid w:val="00E52D81"/>
    <w:rsid w:val="00E54F67"/>
    <w:rsid w:val="00E562F9"/>
    <w:rsid w:val="00E57E76"/>
    <w:rsid w:val="00E60B3E"/>
    <w:rsid w:val="00E617C8"/>
    <w:rsid w:val="00E61949"/>
    <w:rsid w:val="00E61E5E"/>
    <w:rsid w:val="00E627BB"/>
    <w:rsid w:val="00E62963"/>
    <w:rsid w:val="00E62CDB"/>
    <w:rsid w:val="00E63104"/>
    <w:rsid w:val="00E63121"/>
    <w:rsid w:val="00E633D7"/>
    <w:rsid w:val="00E63B99"/>
    <w:rsid w:val="00E63CD0"/>
    <w:rsid w:val="00E63E59"/>
    <w:rsid w:val="00E64A63"/>
    <w:rsid w:val="00E64C47"/>
    <w:rsid w:val="00E6501E"/>
    <w:rsid w:val="00E65216"/>
    <w:rsid w:val="00E65A11"/>
    <w:rsid w:val="00E65EB7"/>
    <w:rsid w:val="00E65EED"/>
    <w:rsid w:val="00E661AE"/>
    <w:rsid w:val="00E66390"/>
    <w:rsid w:val="00E66BCB"/>
    <w:rsid w:val="00E670A1"/>
    <w:rsid w:val="00E67FF6"/>
    <w:rsid w:val="00E7034C"/>
    <w:rsid w:val="00E708BB"/>
    <w:rsid w:val="00E70C17"/>
    <w:rsid w:val="00E710B5"/>
    <w:rsid w:val="00E7149E"/>
    <w:rsid w:val="00E71BB0"/>
    <w:rsid w:val="00E71E4B"/>
    <w:rsid w:val="00E7326F"/>
    <w:rsid w:val="00E734E3"/>
    <w:rsid w:val="00E73775"/>
    <w:rsid w:val="00E744B6"/>
    <w:rsid w:val="00E74862"/>
    <w:rsid w:val="00E74C0F"/>
    <w:rsid w:val="00E74CF9"/>
    <w:rsid w:val="00E74F25"/>
    <w:rsid w:val="00E75DE7"/>
    <w:rsid w:val="00E76D51"/>
    <w:rsid w:val="00E76E0D"/>
    <w:rsid w:val="00E77276"/>
    <w:rsid w:val="00E802D3"/>
    <w:rsid w:val="00E81B8A"/>
    <w:rsid w:val="00E81C3B"/>
    <w:rsid w:val="00E8207B"/>
    <w:rsid w:val="00E82437"/>
    <w:rsid w:val="00E82474"/>
    <w:rsid w:val="00E82D19"/>
    <w:rsid w:val="00E83846"/>
    <w:rsid w:val="00E83CBC"/>
    <w:rsid w:val="00E83E81"/>
    <w:rsid w:val="00E84774"/>
    <w:rsid w:val="00E84BAD"/>
    <w:rsid w:val="00E84DF8"/>
    <w:rsid w:val="00E85EF9"/>
    <w:rsid w:val="00E866F1"/>
    <w:rsid w:val="00E8671A"/>
    <w:rsid w:val="00E869AC"/>
    <w:rsid w:val="00E87853"/>
    <w:rsid w:val="00E87B26"/>
    <w:rsid w:val="00E90743"/>
    <w:rsid w:val="00E90ABC"/>
    <w:rsid w:val="00E9121C"/>
    <w:rsid w:val="00E91971"/>
    <w:rsid w:val="00E92009"/>
    <w:rsid w:val="00E9238C"/>
    <w:rsid w:val="00E92766"/>
    <w:rsid w:val="00E92BAE"/>
    <w:rsid w:val="00E92E8E"/>
    <w:rsid w:val="00E9341F"/>
    <w:rsid w:val="00E936A3"/>
    <w:rsid w:val="00E94352"/>
    <w:rsid w:val="00E943FA"/>
    <w:rsid w:val="00E958E2"/>
    <w:rsid w:val="00E95BE0"/>
    <w:rsid w:val="00E965A6"/>
    <w:rsid w:val="00E96E14"/>
    <w:rsid w:val="00EA09B9"/>
    <w:rsid w:val="00EA0AF1"/>
    <w:rsid w:val="00EA1536"/>
    <w:rsid w:val="00EA19C7"/>
    <w:rsid w:val="00EA330B"/>
    <w:rsid w:val="00EA376C"/>
    <w:rsid w:val="00EA37AF"/>
    <w:rsid w:val="00EA3FCD"/>
    <w:rsid w:val="00EA40CB"/>
    <w:rsid w:val="00EA4ED8"/>
    <w:rsid w:val="00EA4FB1"/>
    <w:rsid w:val="00EA546D"/>
    <w:rsid w:val="00EA6123"/>
    <w:rsid w:val="00EA6FF4"/>
    <w:rsid w:val="00EA72B8"/>
    <w:rsid w:val="00EA75C1"/>
    <w:rsid w:val="00EA7E84"/>
    <w:rsid w:val="00EB01D6"/>
    <w:rsid w:val="00EB046E"/>
    <w:rsid w:val="00EB05E8"/>
    <w:rsid w:val="00EB091A"/>
    <w:rsid w:val="00EB0B02"/>
    <w:rsid w:val="00EB0CA0"/>
    <w:rsid w:val="00EB2D26"/>
    <w:rsid w:val="00EB2E0B"/>
    <w:rsid w:val="00EB3317"/>
    <w:rsid w:val="00EB3E42"/>
    <w:rsid w:val="00EB4F0A"/>
    <w:rsid w:val="00EB5AE6"/>
    <w:rsid w:val="00EB5D57"/>
    <w:rsid w:val="00EB68DA"/>
    <w:rsid w:val="00EB699C"/>
    <w:rsid w:val="00EB7869"/>
    <w:rsid w:val="00EB793E"/>
    <w:rsid w:val="00EC023B"/>
    <w:rsid w:val="00EC0864"/>
    <w:rsid w:val="00EC0D4E"/>
    <w:rsid w:val="00EC1035"/>
    <w:rsid w:val="00EC17A5"/>
    <w:rsid w:val="00EC1F4B"/>
    <w:rsid w:val="00EC220B"/>
    <w:rsid w:val="00EC3628"/>
    <w:rsid w:val="00EC3BC8"/>
    <w:rsid w:val="00EC4074"/>
    <w:rsid w:val="00EC442B"/>
    <w:rsid w:val="00EC56DA"/>
    <w:rsid w:val="00EC5D45"/>
    <w:rsid w:val="00EC6020"/>
    <w:rsid w:val="00EC6C26"/>
    <w:rsid w:val="00EC6F98"/>
    <w:rsid w:val="00EC71EC"/>
    <w:rsid w:val="00ED0A38"/>
    <w:rsid w:val="00ED23BE"/>
    <w:rsid w:val="00ED2859"/>
    <w:rsid w:val="00ED2FAD"/>
    <w:rsid w:val="00ED3A58"/>
    <w:rsid w:val="00ED4C36"/>
    <w:rsid w:val="00ED57D8"/>
    <w:rsid w:val="00ED6748"/>
    <w:rsid w:val="00ED6DEA"/>
    <w:rsid w:val="00ED7118"/>
    <w:rsid w:val="00EE049C"/>
    <w:rsid w:val="00EE0A1E"/>
    <w:rsid w:val="00EE1708"/>
    <w:rsid w:val="00EE1A48"/>
    <w:rsid w:val="00EE24C2"/>
    <w:rsid w:val="00EE2883"/>
    <w:rsid w:val="00EE3A2B"/>
    <w:rsid w:val="00EE44BD"/>
    <w:rsid w:val="00EE4843"/>
    <w:rsid w:val="00EE48AC"/>
    <w:rsid w:val="00EE59DB"/>
    <w:rsid w:val="00EE5C96"/>
    <w:rsid w:val="00EE63CE"/>
    <w:rsid w:val="00EE69FA"/>
    <w:rsid w:val="00EE6F68"/>
    <w:rsid w:val="00EE7601"/>
    <w:rsid w:val="00EE7A53"/>
    <w:rsid w:val="00EF0261"/>
    <w:rsid w:val="00EF0A68"/>
    <w:rsid w:val="00EF1D18"/>
    <w:rsid w:val="00EF2045"/>
    <w:rsid w:val="00EF226F"/>
    <w:rsid w:val="00EF2E20"/>
    <w:rsid w:val="00EF4EAC"/>
    <w:rsid w:val="00EF5167"/>
    <w:rsid w:val="00EF54AA"/>
    <w:rsid w:val="00EF55E6"/>
    <w:rsid w:val="00EF58A9"/>
    <w:rsid w:val="00EF6757"/>
    <w:rsid w:val="00EF71D0"/>
    <w:rsid w:val="00EF7441"/>
    <w:rsid w:val="00EF748B"/>
    <w:rsid w:val="00EF7E17"/>
    <w:rsid w:val="00EF7E5E"/>
    <w:rsid w:val="00F00019"/>
    <w:rsid w:val="00F0056D"/>
    <w:rsid w:val="00F00901"/>
    <w:rsid w:val="00F00AF5"/>
    <w:rsid w:val="00F00B18"/>
    <w:rsid w:val="00F00D56"/>
    <w:rsid w:val="00F022B4"/>
    <w:rsid w:val="00F028DA"/>
    <w:rsid w:val="00F02914"/>
    <w:rsid w:val="00F0350A"/>
    <w:rsid w:val="00F0360A"/>
    <w:rsid w:val="00F036CD"/>
    <w:rsid w:val="00F03CAA"/>
    <w:rsid w:val="00F041BF"/>
    <w:rsid w:val="00F0425D"/>
    <w:rsid w:val="00F04337"/>
    <w:rsid w:val="00F04370"/>
    <w:rsid w:val="00F04B4D"/>
    <w:rsid w:val="00F050BE"/>
    <w:rsid w:val="00F05143"/>
    <w:rsid w:val="00F05251"/>
    <w:rsid w:val="00F05E18"/>
    <w:rsid w:val="00F062B3"/>
    <w:rsid w:val="00F0748E"/>
    <w:rsid w:val="00F07778"/>
    <w:rsid w:val="00F11377"/>
    <w:rsid w:val="00F12650"/>
    <w:rsid w:val="00F12DC8"/>
    <w:rsid w:val="00F12DD7"/>
    <w:rsid w:val="00F14816"/>
    <w:rsid w:val="00F14BCB"/>
    <w:rsid w:val="00F15408"/>
    <w:rsid w:val="00F16076"/>
    <w:rsid w:val="00F1609B"/>
    <w:rsid w:val="00F169B9"/>
    <w:rsid w:val="00F17065"/>
    <w:rsid w:val="00F17CED"/>
    <w:rsid w:val="00F20A4A"/>
    <w:rsid w:val="00F20AD2"/>
    <w:rsid w:val="00F20F0F"/>
    <w:rsid w:val="00F212FC"/>
    <w:rsid w:val="00F22088"/>
    <w:rsid w:val="00F22657"/>
    <w:rsid w:val="00F22675"/>
    <w:rsid w:val="00F22F56"/>
    <w:rsid w:val="00F23194"/>
    <w:rsid w:val="00F242C4"/>
    <w:rsid w:val="00F24524"/>
    <w:rsid w:val="00F2558B"/>
    <w:rsid w:val="00F25729"/>
    <w:rsid w:val="00F262A8"/>
    <w:rsid w:val="00F26CD2"/>
    <w:rsid w:val="00F270B6"/>
    <w:rsid w:val="00F27430"/>
    <w:rsid w:val="00F2778C"/>
    <w:rsid w:val="00F31509"/>
    <w:rsid w:val="00F3178A"/>
    <w:rsid w:val="00F32052"/>
    <w:rsid w:val="00F325B7"/>
    <w:rsid w:val="00F32AE8"/>
    <w:rsid w:val="00F332A5"/>
    <w:rsid w:val="00F3362D"/>
    <w:rsid w:val="00F33CAD"/>
    <w:rsid w:val="00F34210"/>
    <w:rsid w:val="00F343E5"/>
    <w:rsid w:val="00F34955"/>
    <w:rsid w:val="00F34CE7"/>
    <w:rsid w:val="00F34DBB"/>
    <w:rsid w:val="00F36463"/>
    <w:rsid w:val="00F3651A"/>
    <w:rsid w:val="00F36BE7"/>
    <w:rsid w:val="00F40014"/>
    <w:rsid w:val="00F403D0"/>
    <w:rsid w:val="00F40570"/>
    <w:rsid w:val="00F40727"/>
    <w:rsid w:val="00F408C9"/>
    <w:rsid w:val="00F40C96"/>
    <w:rsid w:val="00F4210F"/>
    <w:rsid w:val="00F42DC5"/>
    <w:rsid w:val="00F42FE4"/>
    <w:rsid w:val="00F4302A"/>
    <w:rsid w:val="00F432E8"/>
    <w:rsid w:val="00F4392D"/>
    <w:rsid w:val="00F451DB"/>
    <w:rsid w:val="00F45C41"/>
    <w:rsid w:val="00F4672D"/>
    <w:rsid w:val="00F46983"/>
    <w:rsid w:val="00F469B6"/>
    <w:rsid w:val="00F46FDF"/>
    <w:rsid w:val="00F47960"/>
    <w:rsid w:val="00F47AC7"/>
    <w:rsid w:val="00F47F6C"/>
    <w:rsid w:val="00F50200"/>
    <w:rsid w:val="00F50565"/>
    <w:rsid w:val="00F51C6B"/>
    <w:rsid w:val="00F523A9"/>
    <w:rsid w:val="00F52408"/>
    <w:rsid w:val="00F52B91"/>
    <w:rsid w:val="00F52F3C"/>
    <w:rsid w:val="00F532DF"/>
    <w:rsid w:val="00F53EB9"/>
    <w:rsid w:val="00F548CD"/>
    <w:rsid w:val="00F54BE7"/>
    <w:rsid w:val="00F54DFB"/>
    <w:rsid w:val="00F54F18"/>
    <w:rsid w:val="00F54FF6"/>
    <w:rsid w:val="00F55424"/>
    <w:rsid w:val="00F55B30"/>
    <w:rsid w:val="00F55C5B"/>
    <w:rsid w:val="00F56994"/>
    <w:rsid w:val="00F56A4A"/>
    <w:rsid w:val="00F56AA5"/>
    <w:rsid w:val="00F56B7F"/>
    <w:rsid w:val="00F576FE"/>
    <w:rsid w:val="00F57CEC"/>
    <w:rsid w:val="00F60076"/>
    <w:rsid w:val="00F60398"/>
    <w:rsid w:val="00F6068C"/>
    <w:rsid w:val="00F61421"/>
    <w:rsid w:val="00F61D1B"/>
    <w:rsid w:val="00F62E10"/>
    <w:rsid w:val="00F64210"/>
    <w:rsid w:val="00F64928"/>
    <w:rsid w:val="00F64F32"/>
    <w:rsid w:val="00F655C1"/>
    <w:rsid w:val="00F65901"/>
    <w:rsid w:val="00F66BCF"/>
    <w:rsid w:val="00F66EBC"/>
    <w:rsid w:val="00F670BF"/>
    <w:rsid w:val="00F67442"/>
    <w:rsid w:val="00F67621"/>
    <w:rsid w:val="00F67F6C"/>
    <w:rsid w:val="00F700C7"/>
    <w:rsid w:val="00F713F3"/>
    <w:rsid w:val="00F719DC"/>
    <w:rsid w:val="00F72A74"/>
    <w:rsid w:val="00F72B41"/>
    <w:rsid w:val="00F7309F"/>
    <w:rsid w:val="00F73866"/>
    <w:rsid w:val="00F73BA0"/>
    <w:rsid w:val="00F7407D"/>
    <w:rsid w:val="00F74CDC"/>
    <w:rsid w:val="00F74F0B"/>
    <w:rsid w:val="00F75793"/>
    <w:rsid w:val="00F75DB8"/>
    <w:rsid w:val="00F76A09"/>
    <w:rsid w:val="00F76CF8"/>
    <w:rsid w:val="00F76E21"/>
    <w:rsid w:val="00F80B0A"/>
    <w:rsid w:val="00F813E9"/>
    <w:rsid w:val="00F817DD"/>
    <w:rsid w:val="00F82474"/>
    <w:rsid w:val="00F824ED"/>
    <w:rsid w:val="00F825DC"/>
    <w:rsid w:val="00F82A3F"/>
    <w:rsid w:val="00F85347"/>
    <w:rsid w:val="00F857C9"/>
    <w:rsid w:val="00F8625D"/>
    <w:rsid w:val="00F86517"/>
    <w:rsid w:val="00F91206"/>
    <w:rsid w:val="00F913D4"/>
    <w:rsid w:val="00F9173D"/>
    <w:rsid w:val="00F92CCD"/>
    <w:rsid w:val="00F933F1"/>
    <w:rsid w:val="00F940FB"/>
    <w:rsid w:val="00F96040"/>
    <w:rsid w:val="00F96458"/>
    <w:rsid w:val="00F97101"/>
    <w:rsid w:val="00F979F7"/>
    <w:rsid w:val="00F97E4D"/>
    <w:rsid w:val="00FA04C9"/>
    <w:rsid w:val="00FA05B7"/>
    <w:rsid w:val="00FA179C"/>
    <w:rsid w:val="00FA28E6"/>
    <w:rsid w:val="00FA3171"/>
    <w:rsid w:val="00FA34ED"/>
    <w:rsid w:val="00FA40DE"/>
    <w:rsid w:val="00FA40EF"/>
    <w:rsid w:val="00FA43F4"/>
    <w:rsid w:val="00FA4900"/>
    <w:rsid w:val="00FA5124"/>
    <w:rsid w:val="00FA567E"/>
    <w:rsid w:val="00FA5B11"/>
    <w:rsid w:val="00FA5B5A"/>
    <w:rsid w:val="00FA60C7"/>
    <w:rsid w:val="00FB0911"/>
    <w:rsid w:val="00FB1CB3"/>
    <w:rsid w:val="00FB1F99"/>
    <w:rsid w:val="00FB2444"/>
    <w:rsid w:val="00FB28EE"/>
    <w:rsid w:val="00FB2BDB"/>
    <w:rsid w:val="00FB2EFF"/>
    <w:rsid w:val="00FB31AA"/>
    <w:rsid w:val="00FB4EC3"/>
    <w:rsid w:val="00FB5181"/>
    <w:rsid w:val="00FB637F"/>
    <w:rsid w:val="00FB709E"/>
    <w:rsid w:val="00FB7CC2"/>
    <w:rsid w:val="00FC0757"/>
    <w:rsid w:val="00FC0772"/>
    <w:rsid w:val="00FC0970"/>
    <w:rsid w:val="00FC0E21"/>
    <w:rsid w:val="00FC10A0"/>
    <w:rsid w:val="00FC1A82"/>
    <w:rsid w:val="00FC1BA2"/>
    <w:rsid w:val="00FC21A2"/>
    <w:rsid w:val="00FC2FD0"/>
    <w:rsid w:val="00FC34A4"/>
    <w:rsid w:val="00FC3700"/>
    <w:rsid w:val="00FC469D"/>
    <w:rsid w:val="00FC5972"/>
    <w:rsid w:val="00FC5BCE"/>
    <w:rsid w:val="00FC5E46"/>
    <w:rsid w:val="00FC754C"/>
    <w:rsid w:val="00FC77FF"/>
    <w:rsid w:val="00FC7D15"/>
    <w:rsid w:val="00FD072E"/>
    <w:rsid w:val="00FD0AA7"/>
    <w:rsid w:val="00FD2904"/>
    <w:rsid w:val="00FD3716"/>
    <w:rsid w:val="00FD380B"/>
    <w:rsid w:val="00FD4241"/>
    <w:rsid w:val="00FD4C82"/>
    <w:rsid w:val="00FD5388"/>
    <w:rsid w:val="00FD569E"/>
    <w:rsid w:val="00FD5802"/>
    <w:rsid w:val="00FD6DBE"/>
    <w:rsid w:val="00FD7747"/>
    <w:rsid w:val="00FD7E00"/>
    <w:rsid w:val="00FE01F2"/>
    <w:rsid w:val="00FE067E"/>
    <w:rsid w:val="00FE0F3C"/>
    <w:rsid w:val="00FE1048"/>
    <w:rsid w:val="00FE14F3"/>
    <w:rsid w:val="00FE1615"/>
    <w:rsid w:val="00FE1D2F"/>
    <w:rsid w:val="00FE1E99"/>
    <w:rsid w:val="00FE3085"/>
    <w:rsid w:val="00FE3233"/>
    <w:rsid w:val="00FE3294"/>
    <w:rsid w:val="00FE3779"/>
    <w:rsid w:val="00FE38DF"/>
    <w:rsid w:val="00FE454D"/>
    <w:rsid w:val="00FE4B66"/>
    <w:rsid w:val="00FE568A"/>
    <w:rsid w:val="00FE58D0"/>
    <w:rsid w:val="00FE5BBD"/>
    <w:rsid w:val="00FE6350"/>
    <w:rsid w:val="00FE662A"/>
    <w:rsid w:val="00FF009F"/>
    <w:rsid w:val="00FF047D"/>
    <w:rsid w:val="00FF116E"/>
    <w:rsid w:val="00FF17B2"/>
    <w:rsid w:val="00FF2CB4"/>
    <w:rsid w:val="00FF3703"/>
    <w:rsid w:val="00FF3912"/>
    <w:rsid w:val="00FF41DD"/>
    <w:rsid w:val="00FF5366"/>
    <w:rsid w:val="00FF5C6C"/>
    <w:rsid w:val="00FF6BA9"/>
    <w:rsid w:val="00FF6D77"/>
    <w:rsid w:val="00FF7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19AD2"/>
  <w15:docId w15:val="{0CFAEE69-78DA-4902-9FB3-FD962771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ubsequentpara"/>
    <w:rsid w:val="00B26524"/>
    <w:pPr>
      <w:spacing w:after="0" w:line="480" w:lineRule="exact"/>
    </w:pPr>
    <w:rPr>
      <w:rFonts w:ascii="Times New Roman" w:eastAsiaTheme="minorEastAsia" w:hAnsi="Times New Roman"/>
      <w:kern w:val="2"/>
      <w:sz w:val="24"/>
      <w:szCs w:val="20"/>
      <w:lang w:val="en-GB"/>
      <w14:ligatures w14:val="standardContextual"/>
    </w:rPr>
  </w:style>
  <w:style w:type="paragraph" w:styleId="Heading1">
    <w:name w:val="heading 1"/>
    <w:basedOn w:val="Normal"/>
    <w:next w:val="Normal"/>
    <w:link w:val="Heading1Char"/>
    <w:uiPriority w:val="9"/>
    <w:qFormat/>
    <w:rsid w:val="006A5E9F"/>
    <w:pPr>
      <w:keepNext/>
      <w:spacing w:before="480"/>
      <w:outlineLvl w:val="0"/>
    </w:pPr>
    <w:rPr>
      <w:rFonts w:eastAsiaTheme="minorHAnsi"/>
      <w:bCs/>
      <w:smallCaps/>
      <w:szCs w:val="28"/>
      <w:lang w:val="en-CA"/>
    </w:rPr>
  </w:style>
  <w:style w:type="paragraph" w:styleId="Heading2">
    <w:name w:val="heading 2"/>
    <w:basedOn w:val="Normal"/>
    <w:next w:val="Normal"/>
    <w:link w:val="Heading2Char"/>
    <w:uiPriority w:val="9"/>
    <w:unhideWhenUsed/>
    <w:qFormat/>
    <w:rsid w:val="003F2F36"/>
    <w:pPr>
      <w:keepNext/>
      <w:spacing w:before="48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B53189"/>
    <w:pPr>
      <w:keepNext/>
      <w:keepLines/>
      <w:pBdr>
        <w:top w:val="single" w:sz="4" w:space="1" w:color="auto"/>
      </w:pBdr>
      <w:spacing w:before="240" w:after="240"/>
      <w:outlineLvl w:val="2"/>
    </w:pPr>
    <w:rPr>
      <w:rFonts w:eastAsiaTheme="majorEastAsia" w:cstheme="majorBidi"/>
      <w:bCs/>
    </w:rPr>
  </w:style>
  <w:style w:type="paragraph" w:styleId="Heading4">
    <w:name w:val="heading 4"/>
    <w:basedOn w:val="Normal"/>
    <w:next w:val="Normal"/>
    <w:link w:val="Heading4Char"/>
    <w:uiPriority w:val="9"/>
    <w:unhideWhenUsed/>
    <w:rsid w:val="0038174E"/>
    <w:pPr>
      <w:keepNext/>
      <w:keepLines/>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rsid w:val="0038174E"/>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48501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quentpara">
    <w:name w:val="Subsequent para"/>
    <w:basedOn w:val="Normal"/>
    <w:link w:val="SubsequentparaChar"/>
    <w:qFormat/>
    <w:rsid w:val="00891E78"/>
    <w:pPr>
      <w:ind w:firstLine="720"/>
    </w:pPr>
  </w:style>
  <w:style w:type="character" w:customStyle="1" w:styleId="Heading1Char">
    <w:name w:val="Heading 1 Char"/>
    <w:basedOn w:val="DefaultParagraphFont"/>
    <w:link w:val="Heading1"/>
    <w:uiPriority w:val="9"/>
    <w:rsid w:val="006A5E9F"/>
    <w:rPr>
      <w:rFonts w:ascii="Times New Roman" w:hAnsi="Times New Roman"/>
      <w:bCs/>
      <w:smallCaps/>
      <w:kern w:val="2"/>
      <w:sz w:val="24"/>
      <w:szCs w:val="28"/>
      <w14:ligatures w14:val="standardContextual"/>
    </w:rPr>
  </w:style>
  <w:style w:type="paragraph" w:customStyle="1" w:styleId="Address">
    <w:name w:val="Address"/>
    <w:basedOn w:val="Normal"/>
    <w:qFormat/>
    <w:rsid w:val="00763DC3"/>
    <w:pPr>
      <w:spacing w:after="480"/>
      <w:contextualSpacing/>
    </w:pPr>
    <w:rPr>
      <w:rFonts w:eastAsia="Times New Roman" w:cs="Times New Roman"/>
    </w:rPr>
  </w:style>
  <w:style w:type="paragraph" w:customStyle="1" w:styleId="Newsection">
    <w:name w:val="New section"/>
    <w:basedOn w:val="Normal"/>
    <w:next w:val="Normal"/>
    <w:qFormat/>
    <w:rsid w:val="00D10EB7"/>
    <w:rPr>
      <w:rFonts w:eastAsiaTheme="minorHAnsi"/>
      <w:lang w:val="en-CA" w:bidi="en-US"/>
    </w:rPr>
  </w:style>
  <w:style w:type="paragraph" w:styleId="NoSpacing">
    <w:name w:val="No Spacing"/>
    <w:uiPriority w:val="1"/>
    <w:rsid w:val="00D10EB7"/>
    <w:pPr>
      <w:spacing w:after="0" w:line="240" w:lineRule="auto"/>
    </w:pPr>
    <w:rPr>
      <w:rFonts w:ascii="Times New Roman" w:eastAsiaTheme="minorEastAsia" w:hAnsi="Times New Roman"/>
      <w:sz w:val="24"/>
      <w:szCs w:val="20"/>
      <w:lang w:val="en-GB"/>
    </w:rPr>
  </w:style>
  <w:style w:type="paragraph" w:styleId="Title">
    <w:name w:val="Title"/>
    <w:basedOn w:val="Heading1"/>
    <w:next w:val="Normal"/>
    <w:link w:val="TitleChar"/>
    <w:uiPriority w:val="99"/>
    <w:qFormat/>
    <w:rsid w:val="000B6D2B"/>
    <w:pPr>
      <w:spacing w:before="0" w:after="960"/>
    </w:pPr>
    <w:rPr>
      <w:smallCaps w:val="0"/>
      <w:sz w:val="28"/>
    </w:rPr>
  </w:style>
  <w:style w:type="character" w:customStyle="1" w:styleId="TitleChar">
    <w:name w:val="Title Char"/>
    <w:basedOn w:val="DefaultParagraphFont"/>
    <w:link w:val="Title"/>
    <w:uiPriority w:val="99"/>
    <w:rsid w:val="000B6D2B"/>
    <w:rPr>
      <w:rFonts w:ascii="Times New Roman" w:hAnsi="Times New Roman"/>
      <w:bCs/>
      <w:kern w:val="2"/>
      <w:sz w:val="28"/>
      <w:szCs w:val="28"/>
      <w14:ligatures w14:val="standardContextual"/>
    </w:rPr>
  </w:style>
  <w:style w:type="character" w:customStyle="1" w:styleId="Heading2Char">
    <w:name w:val="Heading 2 Char"/>
    <w:basedOn w:val="DefaultParagraphFont"/>
    <w:link w:val="Heading2"/>
    <w:uiPriority w:val="9"/>
    <w:rsid w:val="003F2F36"/>
    <w:rPr>
      <w:rFonts w:ascii="Times New Roman" w:eastAsiaTheme="majorEastAsia" w:hAnsi="Times New Roman" w:cstheme="majorBidi"/>
      <w:bCs/>
      <w:i/>
      <w:kern w:val="2"/>
      <w:sz w:val="24"/>
      <w:szCs w:val="26"/>
      <w:lang w:val="en-GB"/>
      <w14:ligatures w14:val="standardContextual"/>
    </w:rPr>
  </w:style>
  <w:style w:type="character" w:customStyle="1" w:styleId="Heading3Char">
    <w:name w:val="Heading 3 Char"/>
    <w:basedOn w:val="DefaultParagraphFont"/>
    <w:link w:val="Heading3"/>
    <w:uiPriority w:val="9"/>
    <w:rsid w:val="00B53189"/>
    <w:rPr>
      <w:rFonts w:ascii="Baskerville Old Face" w:eastAsiaTheme="majorEastAsia" w:hAnsi="Baskerville Old Face" w:cstheme="majorBidi"/>
      <w:bCs/>
      <w:sz w:val="24"/>
      <w:szCs w:val="20"/>
      <w:lang w:val="en-GB"/>
    </w:rPr>
  </w:style>
  <w:style w:type="paragraph" w:styleId="ListParagraph">
    <w:name w:val="List Paragraph"/>
    <w:basedOn w:val="Normal"/>
    <w:uiPriority w:val="34"/>
    <w:rsid w:val="000079E2"/>
    <w:pPr>
      <w:ind w:left="720"/>
      <w:contextualSpacing/>
    </w:pPr>
  </w:style>
  <w:style w:type="character" w:customStyle="1" w:styleId="Heading4Char">
    <w:name w:val="Heading 4 Char"/>
    <w:basedOn w:val="DefaultParagraphFont"/>
    <w:link w:val="Heading4"/>
    <w:uiPriority w:val="9"/>
    <w:rsid w:val="0038174E"/>
    <w:rPr>
      <w:rFonts w:asciiTheme="majorHAnsi" w:eastAsiaTheme="majorEastAsia" w:hAnsiTheme="majorHAnsi" w:cstheme="majorBidi"/>
      <w:bCs/>
      <w:i/>
      <w:iCs/>
      <w:sz w:val="20"/>
      <w:szCs w:val="20"/>
      <w:lang w:val="en-GB"/>
    </w:rPr>
  </w:style>
  <w:style w:type="character" w:customStyle="1" w:styleId="Heading5Char">
    <w:name w:val="Heading 5 Char"/>
    <w:basedOn w:val="DefaultParagraphFont"/>
    <w:link w:val="Heading5"/>
    <w:uiPriority w:val="9"/>
    <w:rsid w:val="0038174E"/>
    <w:rPr>
      <w:rFonts w:asciiTheme="majorHAnsi" w:eastAsiaTheme="majorEastAsia" w:hAnsiTheme="majorHAnsi" w:cstheme="majorBidi"/>
      <w:sz w:val="20"/>
      <w:szCs w:val="20"/>
      <w:lang w:val="en-GB"/>
    </w:rPr>
  </w:style>
  <w:style w:type="character" w:customStyle="1" w:styleId="Heading6Char">
    <w:name w:val="Heading 6 Char"/>
    <w:basedOn w:val="DefaultParagraphFont"/>
    <w:link w:val="Heading6"/>
    <w:uiPriority w:val="9"/>
    <w:rsid w:val="00485016"/>
    <w:rPr>
      <w:rFonts w:asciiTheme="majorHAnsi" w:eastAsiaTheme="majorEastAsia" w:hAnsiTheme="majorHAnsi" w:cstheme="majorBidi"/>
      <w:i/>
      <w:iCs/>
      <w:color w:val="243F60" w:themeColor="accent1" w:themeShade="7F"/>
      <w:sz w:val="20"/>
      <w:szCs w:val="20"/>
      <w:lang w:val="en-GB"/>
    </w:rPr>
  </w:style>
  <w:style w:type="paragraph" w:styleId="Header">
    <w:name w:val="header"/>
    <w:basedOn w:val="Normal"/>
    <w:link w:val="HeaderChar"/>
    <w:uiPriority w:val="99"/>
    <w:unhideWhenUsed/>
    <w:rsid w:val="00C173C8"/>
    <w:pPr>
      <w:tabs>
        <w:tab w:val="center" w:pos="4513"/>
        <w:tab w:val="right" w:pos="9026"/>
      </w:tabs>
      <w:spacing w:line="240" w:lineRule="auto"/>
    </w:pPr>
  </w:style>
  <w:style w:type="character" w:customStyle="1" w:styleId="HeaderChar">
    <w:name w:val="Header Char"/>
    <w:basedOn w:val="DefaultParagraphFont"/>
    <w:link w:val="Header"/>
    <w:uiPriority w:val="99"/>
    <w:rsid w:val="00C173C8"/>
    <w:rPr>
      <w:rFonts w:ascii="Times New Roman" w:eastAsiaTheme="minorEastAsia" w:hAnsi="Times New Roman"/>
      <w:sz w:val="20"/>
      <w:szCs w:val="20"/>
      <w:lang w:val="en-GB"/>
    </w:rPr>
  </w:style>
  <w:style w:type="paragraph" w:styleId="Footer">
    <w:name w:val="footer"/>
    <w:basedOn w:val="Normal"/>
    <w:link w:val="FooterChar"/>
    <w:uiPriority w:val="99"/>
    <w:unhideWhenUsed/>
    <w:rsid w:val="00C173C8"/>
    <w:pPr>
      <w:tabs>
        <w:tab w:val="center" w:pos="4513"/>
        <w:tab w:val="right" w:pos="9026"/>
      </w:tabs>
      <w:spacing w:line="240" w:lineRule="auto"/>
    </w:pPr>
  </w:style>
  <w:style w:type="character" w:customStyle="1" w:styleId="FooterChar">
    <w:name w:val="Footer Char"/>
    <w:basedOn w:val="DefaultParagraphFont"/>
    <w:link w:val="Footer"/>
    <w:uiPriority w:val="99"/>
    <w:rsid w:val="00C173C8"/>
    <w:rPr>
      <w:rFonts w:ascii="Times New Roman" w:eastAsiaTheme="minorEastAsia" w:hAnsi="Times New Roman"/>
      <w:sz w:val="20"/>
      <w:szCs w:val="20"/>
      <w:lang w:val="en-GB"/>
    </w:rPr>
  </w:style>
  <w:style w:type="paragraph" w:styleId="NormalWeb">
    <w:name w:val="Normal (Web)"/>
    <w:basedOn w:val="Normal"/>
    <w:uiPriority w:val="99"/>
    <w:unhideWhenUsed/>
    <w:rsid w:val="000F385C"/>
    <w:pPr>
      <w:spacing w:before="100" w:beforeAutospacing="1" w:after="100" w:afterAutospacing="1"/>
    </w:pPr>
    <w:rPr>
      <w:rFonts w:cs="Times New Roman"/>
      <w:szCs w:val="24"/>
      <w:lang w:eastAsia="en-GB"/>
    </w:rPr>
  </w:style>
  <w:style w:type="paragraph" w:customStyle="1" w:styleId="SystPal">
    <w:name w:val="Syst Pal"/>
    <w:basedOn w:val="Normal"/>
    <w:link w:val="SystPalChar"/>
    <w:qFormat/>
    <w:rsid w:val="004F6ACB"/>
    <w:pPr>
      <w:jc w:val="center"/>
    </w:pPr>
  </w:style>
  <w:style w:type="paragraph" w:customStyle="1" w:styleId="SubheadedSection">
    <w:name w:val="Subheaded Section"/>
    <w:basedOn w:val="Normal"/>
    <w:next w:val="Subsequentpara"/>
    <w:link w:val="SubheadedSectionChar"/>
    <w:rsid w:val="00AA5597"/>
    <w:pPr>
      <w:spacing w:before="480"/>
    </w:pPr>
  </w:style>
  <w:style w:type="character" w:customStyle="1" w:styleId="SystPalChar">
    <w:name w:val="Syst Pal Char"/>
    <w:basedOn w:val="DefaultParagraphFont"/>
    <w:link w:val="SystPal"/>
    <w:rsid w:val="004F6ACB"/>
    <w:rPr>
      <w:rFonts w:ascii="Times New Roman" w:eastAsiaTheme="minorEastAsia" w:hAnsi="Times New Roman"/>
      <w:sz w:val="24"/>
      <w:szCs w:val="20"/>
      <w:lang w:val="en-GB"/>
    </w:rPr>
  </w:style>
  <w:style w:type="character" w:customStyle="1" w:styleId="SubheadedSectionChar">
    <w:name w:val="Subheaded Section Char"/>
    <w:basedOn w:val="DefaultParagraphFont"/>
    <w:link w:val="SubheadedSection"/>
    <w:rsid w:val="00AA5597"/>
    <w:rPr>
      <w:rFonts w:ascii="Times New Roman" w:eastAsiaTheme="minorEastAsia" w:hAnsi="Times New Roman"/>
      <w:sz w:val="24"/>
      <w:szCs w:val="20"/>
      <w:lang w:val="en-GB"/>
    </w:rPr>
  </w:style>
  <w:style w:type="character" w:styleId="Hyperlink">
    <w:name w:val="Hyperlink"/>
    <w:basedOn w:val="DefaultParagraphFont"/>
    <w:uiPriority w:val="99"/>
    <w:unhideWhenUsed/>
    <w:rsid w:val="00763DC3"/>
    <w:rPr>
      <w:color w:val="0000FF" w:themeColor="hyperlink"/>
      <w:u w:val="single"/>
    </w:rPr>
  </w:style>
  <w:style w:type="character" w:styleId="CommentReference">
    <w:name w:val="annotation reference"/>
    <w:basedOn w:val="DefaultParagraphFont"/>
    <w:uiPriority w:val="99"/>
    <w:semiHidden/>
    <w:unhideWhenUsed/>
    <w:rsid w:val="002018D8"/>
    <w:rPr>
      <w:sz w:val="16"/>
      <w:szCs w:val="16"/>
    </w:rPr>
  </w:style>
  <w:style w:type="paragraph" w:styleId="CommentText">
    <w:name w:val="annotation text"/>
    <w:basedOn w:val="Normal"/>
    <w:link w:val="CommentTextChar"/>
    <w:uiPriority w:val="99"/>
    <w:semiHidden/>
    <w:unhideWhenUsed/>
    <w:rsid w:val="002018D8"/>
    <w:pPr>
      <w:spacing w:line="240" w:lineRule="auto"/>
    </w:pPr>
    <w:rPr>
      <w:sz w:val="20"/>
    </w:rPr>
  </w:style>
  <w:style w:type="character" w:customStyle="1" w:styleId="CommentTextChar">
    <w:name w:val="Comment Text Char"/>
    <w:basedOn w:val="DefaultParagraphFont"/>
    <w:link w:val="CommentText"/>
    <w:uiPriority w:val="99"/>
    <w:semiHidden/>
    <w:rsid w:val="002018D8"/>
    <w:rPr>
      <w:rFonts w:ascii="Baskerville Old Face" w:eastAsiaTheme="minorEastAsia" w:hAnsi="Baskerville Old Face"/>
      <w:sz w:val="20"/>
      <w:szCs w:val="20"/>
      <w:lang w:val="en-GB"/>
    </w:rPr>
  </w:style>
  <w:style w:type="paragraph" w:styleId="CommentSubject">
    <w:name w:val="annotation subject"/>
    <w:basedOn w:val="CommentText"/>
    <w:next w:val="CommentText"/>
    <w:link w:val="CommentSubjectChar"/>
    <w:uiPriority w:val="99"/>
    <w:semiHidden/>
    <w:unhideWhenUsed/>
    <w:rsid w:val="002018D8"/>
    <w:rPr>
      <w:b/>
      <w:bCs/>
    </w:rPr>
  </w:style>
  <w:style w:type="character" w:customStyle="1" w:styleId="CommentSubjectChar">
    <w:name w:val="Comment Subject Char"/>
    <w:basedOn w:val="CommentTextChar"/>
    <w:link w:val="CommentSubject"/>
    <w:uiPriority w:val="99"/>
    <w:semiHidden/>
    <w:rsid w:val="002018D8"/>
    <w:rPr>
      <w:rFonts w:ascii="Baskerville Old Face" w:eastAsiaTheme="minorEastAsia" w:hAnsi="Baskerville Old Face"/>
      <w:b/>
      <w:bCs/>
      <w:sz w:val="20"/>
      <w:szCs w:val="20"/>
      <w:lang w:val="en-GB"/>
    </w:rPr>
  </w:style>
  <w:style w:type="paragraph" w:styleId="BalloonText">
    <w:name w:val="Balloon Text"/>
    <w:basedOn w:val="Normal"/>
    <w:link w:val="BalloonTextChar"/>
    <w:uiPriority w:val="99"/>
    <w:semiHidden/>
    <w:unhideWhenUsed/>
    <w:rsid w:val="002018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8D8"/>
    <w:rPr>
      <w:rFonts w:ascii="Tahoma" w:eastAsiaTheme="minorEastAsia" w:hAnsi="Tahoma" w:cs="Tahoma"/>
      <w:sz w:val="16"/>
      <w:szCs w:val="16"/>
      <w:lang w:val="en-GB"/>
    </w:rPr>
  </w:style>
  <w:style w:type="paragraph" w:customStyle="1" w:styleId="Figure">
    <w:name w:val="Figure"/>
    <w:basedOn w:val="Normal"/>
    <w:link w:val="FigureChar"/>
    <w:qFormat/>
    <w:rsid w:val="0007364D"/>
    <w:pPr>
      <w:spacing w:before="480"/>
      <w:outlineLvl w:val="1"/>
    </w:pPr>
    <w:rPr>
      <w:lang w:val="en-CA"/>
    </w:rPr>
  </w:style>
  <w:style w:type="character" w:customStyle="1" w:styleId="FigureChar">
    <w:name w:val="Figure Char"/>
    <w:basedOn w:val="DefaultParagraphFont"/>
    <w:link w:val="Figure"/>
    <w:rsid w:val="0007364D"/>
    <w:rPr>
      <w:rFonts w:ascii="Times New Roman" w:eastAsiaTheme="minorEastAsia" w:hAnsi="Times New Roman"/>
      <w:sz w:val="24"/>
      <w:szCs w:val="20"/>
    </w:rPr>
  </w:style>
  <w:style w:type="character" w:styleId="LineNumber">
    <w:name w:val="line number"/>
    <w:basedOn w:val="DefaultParagraphFont"/>
    <w:uiPriority w:val="99"/>
    <w:semiHidden/>
    <w:unhideWhenUsed/>
    <w:rsid w:val="007D0488"/>
  </w:style>
  <w:style w:type="table" w:styleId="TableGrid">
    <w:name w:val="Table Grid"/>
    <w:basedOn w:val="TableNormal"/>
    <w:uiPriority w:val="59"/>
    <w:rsid w:val="0036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ubsequentpara"/>
    <w:link w:val="CodeChar"/>
    <w:qFormat/>
    <w:rsid w:val="005777EC"/>
    <w:rPr>
      <w:rFonts w:ascii="Lucida Console" w:hAnsi="Lucida Console"/>
      <w:sz w:val="20"/>
      <w:lang w:val="en-CA" w:bidi="en-US"/>
    </w:rPr>
  </w:style>
  <w:style w:type="character" w:customStyle="1" w:styleId="SubsequentparaChar">
    <w:name w:val="Subsequent para Char"/>
    <w:basedOn w:val="DefaultParagraphFont"/>
    <w:link w:val="Subsequentpara"/>
    <w:rsid w:val="005777EC"/>
    <w:rPr>
      <w:rFonts w:ascii="Times New Roman" w:eastAsiaTheme="minorEastAsia" w:hAnsi="Times New Roman"/>
      <w:sz w:val="24"/>
      <w:szCs w:val="20"/>
      <w:lang w:val="en-GB"/>
    </w:rPr>
  </w:style>
  <w:style w:type="character" w:customStyle="1" w:styleId="CodeChar">
    <w:name w:val="Code Char"/>
    <w:basedOn w:val="SubsequentparaChar"/>
    <w:link w:val="Code"/>
    <w:rsid w:val="005777EC"/>
    <w:rPr>
      <w:rFonts w:ascii="Lucida Console" w:eastAsiaTheme="minorEastAsia" w:hAnsi="Lucida Console"/>
      <w:sz w:val="20"/>
      <w:szCs w:val="20"/>
      <w:lang w:val="en-GB" w:bidi="en-US"/>
    </w:rPr>
  </w:style>
  <w:style w:type="paragraph" w:styleId="TOCHeading">
    <w:name w:val="TOC Heading"/>
    <w:basedOn w:val="Heading1"/>
    <w:next w:val="Normal"/>
    <w:uiPriority w:val="39"/>
    <w:semiHidden/>
    <w:unhideWhenUsed/>
    <w:qFormat/>
    <w:rsid w:val="00343AE8"/>
    <w:pPr>
      <w:keepLines/>
      <w:spacing w:line="276" w:lineRule="auto"/>
      <w:outlineLvl w:val="9"/>
    </w:pPr>
    <w:rPr>
      <w:rFonts w:asciiTheme="majorHAnsi" w:eastAsiaTheme="majorEastAsia" w:hAnsiTheme="majorHAnsi" w:cstheme="majorBidi"/>
      <w:b/>
      <w:smallCaps w:val="0"/>
      <w:color w:val="365F91" w:themeColor="accent1" w:themeShade="BF"/>
      <w:kern w:val="0"/>
      <w:sz w:val="28"/>
      <w:lang w:val="en-US" w:eastAsia="ja-JP"/>
      <w14:ligatures w14:val="none"/>
    </w:rPr>
  </w:style>
  <w:style w:type="paragraph" w:styleId="TOC1">
    <w:name w:val="toc 1"/>
    <w:basedOn w:val="Normal"/>
    <w:next w:val="Normal"/>
    <w:autoRedefine/>
    <w:uiPriority w:val="39"/>
    <w:unhideWhenUsed/>
    <w:rsid w:val="00343AE8"/>
    <w:pPr>
      <w:spacing w:after="100"/>
    </w:pPr>
  </w:style>
  <w:style w:type="paragraph" w:styleId="TOC2">
    <w:name w:val="toc 2"/>
    <w:basedOn w:val="Normal"/>
    <w:next w:val="Normal"/>
    <w:autoRedefine/>
    <w:uiPriority w:val="39"/>
    <w:unhideWhenUsed/>
    <w:rsid w:val="00343AE8"/>
    <w:pPr>
      <w:spacing w:after="100"/>
      <w:ind w:left="240"/>
    </w:pPr>
  </w:style>
  <w:style w:type="character" w:styleId="UnresolvedMention">
    <w:name w:val="Unresolved Mention"/>
    <w:basedOn w:val="DefaultParagraphFont"/>
    <w:uiPriority w:val="99"/>
    <w:semiHidden/>
    <w:unhideWhenUsed/>
    <w:rsid w:val="00D32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9371">
      <w:bodyDiv w:val="1"/>
      <w:marLeft w:val="0"/>
      <w:marRight w:val="0"/>
      <w:marTop w:val="0"/>
      <w:marBottom w:val="0"/>
      <w:divBdr>
        <w:top w:val="none" w:sz="0" w:space="0" w:color="auto"/>
        <w:left w:val="none" w:sz="0" w:space="0" w:color="auto"/>
        <w:bottom w:val="none" w:sz="0" w:space="0" w:color="auto"/>
        <w:right w:val="none" w:sz="0" w:space="0" w:color="auto"/>
      </w:divBdr>
      <w:divsChild>
        <w:div w:id="1767070420">
          <w:marLeft w:val="0"/>
          <w:marRight w:val="0"/>
          <w:marTop w:val="0"/>
          <w:marBottom w:val="0"/>
          <w:divBdr>
            <w:top w:val="none" w:sz="0" w:space="0" w:color="auto"/>
            <w:left w:val="none" w:sz="0" w:space="0" w:color="auto"/>
            <w:bottom w:val="none" w:sz="0" w:space="0" w:color="auto"/>
            <w:right w:val="none" w:sz="0" w:space="0" w:color="auto"/>
          </w:divBdr>
          <w:divsChild>
            <w:div w:id="927885853">
              <w:marLeft w:val="0"/>
              <w:marRight w:val="0"/>
              <w:marTop w:val="0"/>
              <w:marBottom w:val="0"/>
              <w:divBdr>
                <w:top w:val="none" w:sz="0" w:space="0" w:color="auto"/>
                <w:left w:val="none" w:sz="0" w:space="0" w:color="auto"/>
                <w:bottom w:val="none" w:sz="0" w:space="0" w:color="auto"/>
                <w:right w:val="none" w:sz="0" w:space="0" w:color="auto"/>
              </w:divBdr>
              <w:divsChild>
                <w:div w:id="1243374163">
                  <w:marLeft w:val="0"/>
                  <w:marRight w:val="0"/>
                  <w:marTop w:val="0"/>
                  <w:marBottom w:val="0"/>
                  <w:divBdr>
                    <w:top w:val="none" w:sz="0" w:space="0" w:color="auto"/>
                    <w:left w:val="none" w:sz="0" w:space="0" w:color="auto"/>
                    <w:bottom w:val="none" w:sz="0" w:space="0" w:color="auto"/>
                    <w:right w:val="none" w:sz="0" w:space="0" w:color="auto"/>
                  </w:divBdr>
                  <w:divsChild>
                    <w:div w:id="1855260817">
                      <w:marLeft w:val="0"/>
                      <w:marRight w:val="0"/>
                      <w:marTop w:val="0"/>
                      <w:marBottom w:val="0"/>
                      <w:divBdr>
                        <w:top w:val="none" w:sz="0" w:space="0" w:color="auto"/>
                        <w:left w:val="none" w:sz="0" w:space="0" w:color="auto"/>
                        <w:bottom w:val="none" w:sz="0" w:space="0" w:color="auto"/>
                        <w:right w:val="none" w:sz="0" w:space="0" w:color="auto"/>
                      </w:divBdr>
                      <w:divsChild>
                        <w:div w:id="410200695">
                          <w:marLeft w:val="0"/>
                          <w:marRight w:val="0"/>
                          <w:marTop w:val="0"/>
                          <w:marBottom w:val="0"/>
                          <w:divBdr>
                            <w:top w:val="none" w:sz="0" w:space="0" w:color="auto"/>
                            <w:left w:val="none" w:sz="0" w:space="0" w:color="auto"/>
                            <w:bottom w:val="none" w:sz="0" w:space="0" w:color="auto"/>
                            <w:right w:val="none" w:sz="0" w:space="0" w:color="auto"/>
                          </w:divBdr>
                          <w:divsChild>
                            <w:div w:id="1902907321">
                              <w:marLeft w:val="0"/>
                              <w:marRight w:val="0"/>
                              <w:marTop w:val="0"/>
                              <w:marBottom w:val="0"/>
                              <w:divBdr>
                                <w:top w:val="none" w:sz="0" w:space="0" w:color="auto"/>
                                <w:left w:val="none" w:sz="0" w:space="0" w:color="auto"/>
                                <w:bottom w:val="none" w:sz="0" w:space="0" w:color="auto"/>
                                <w:right w:val="none" w:sz="0" w:space="0" w:color="auto"/>
                              </w:divBdr>
                              <w:divsChild>
                                <w:div w:id="1616982244">
                                  <w:marLeft w:val="0"/>
                                  <w:marRight w:val="0"/>
                                  <w:marTop w:val="0"/>
                                  <w:marBottom w:val="0"/>
                                  <w:divBdr>
                                    <w:top w:val="none" w:sz="0" w:space="0" w:color="auto"/>
                                    <w:left w:val="none" w:sz="0" w:space="0" w:color="auto"/>
                                    <w:bottom w:val="none" w:sz="0" w:space="0" w:color="auto"/>
                                    <w:right w:val="none" w:sz="0" w:space="0" w:color="auto"/>
                                  </w:divBdr>
                                  <w:divsChild>
                                    <w:div w:id="488712928">
                                      <w:marLeft w:val="0"/>
                                      <w:marRight w:val="0"/>
                                      <w:marTop w:val="0"/>
                                      <w:marBottom w:val="0"/>
                                      <w:divBdr>
                                        <w:top w:val="none" w:sz="0" w:space="0" w:color="auto"/>
                                        <w:left w:val="none" w:sz="0" w:space="0" w:color="auto"/>
                                        <w:bottom w:val="none" w:sz="0" w:space="0" w:color="auto"/>
                                        <w:right w:val="none" w:sz="0" w:space="0" w:color="auto"/>
                                      </w:divBdr>
                                      <w:divsChild>
                                        <w:div w:id="952326578">
                                          <w:marLeft w:val="0"/>
                                          <w:marRight w:val="0"/>
                                          <w:marTop w:val="0"/>
                                          <w:marBottom w:val="0"/>
                                          <w:divBdr>
                                            <w:top w:val="none" w:sz="0" w:space="0" w:color="auto"/>
                                            <w:left w:val="none" w:sz="0" w:space="0" w:color="auto"/>
                                            <w:bottom w:val="none" w:sz="0" w:space="0" w:color="auto"/>
                                            <w:right w:val="none" w:sz="0" w:space="0" w:color="auto"/>
                                          </w:divBdr>
                                          <w:divsChild>
                                            <w:div w:id="422411292">
                                              <w:marLeft w:val="0"/>
                                              <w:marRight w:val="0"/>
                                              <w:marTop w:val="0"/>
                                              <w:marBottom w:val="0"/>
                                              <w:divBdr>
                                                <w:top w:val="none" w:sz="0" w:space="0" w:color="auto"/>
                                                <w:left w:val="none" w:sz="0" w:space="0" w:color="auto"/>
                                                <w:bottom w:val="none" w:sz="0" w:space="0" w:color="auto"/>
                                                <w:right w:val="none" w:sz="0" w:space="0" w:color="auto"/>
                                              </w:divBdr>
                                              <w:divsChild>
                                                <w:div w:id="1063792135">
                                                  <w:marLeft w:val="0"/>
                                                  <w:marRight w:val="0"/>
                                                  <w:marTop w:val="0"/>
                                                  <w:marBottom w:val="0"/>
                                                  <w:divBdr>
                                                    <w:top w:val="none" w:sz="0" w:space="0" w:color="auto"/>
                                                    <w:left w:val="none" w:sz="0" w:space="0" w:color="auto"/>
                                                    <w:bottom w:val="none" w:sz="0" w:space="0" w:color="auto"/>
                                                    <w:right w:val="none" w:sz="0" w:space="0" w:color="auto"/>
                                                  </w:divBdr>
                                                  <w:divsChild>
                                                    <w:div w:id="224221114">
                                                      <w:marLeft w:val="0"/>
                                                      <w:marRight w:val="0"/>
                                                      <w:marTop w:val="0"/>
                                                      <w:marBottom w:val="0"/>
                                                      <w:divBdr>
                                                        <w:top w:val="none" w:sz="0" w:space="0" w:color="auto"/>
                                                        <w:left w:val="none" w:sz="0" w:space="0" w:color="auto"/>
                                                        <w:bottom w:val="none" w:sz="0" w:space="0" w:color="auto"/>
                                                        <w:right w:val="none" w:sz="0" w:space="0" w:color="auto"/>
                                                      </w:divBdr>
                                                      <w:divsChild>
                                                        <w:div w:id="1975986983">
                                                          <w:marLeft w:val="0"/>
                                                          <w:marRight w:val="0"/>
                                                          <w:marTop w:val="0"/>
                                                          <w:marBottom w:val="0"/>
                                                          <w:divBdr>
                                                            <w:top w:val="none" w:sz="0" w:space="0" w:color="auto"/>
                                                            <w:left w:val="none" w:sz="0" w:space="0" w:color="auto"/>
                                                            <w:bottom w:val="none" w:sz="0" w:space="0" w:color="auto"/>
                                                            <w:right w:val="none" w:sz="0" w:space="0" w:color="auto"/>
                                                          </w:divBdr>
                                                          <w:divsChild>
                                                            <w:div w:id="1272588116">
                                                              <w:marLeft w:val="0"/>
                                                              <w:marRight w:val="0"/>
                                                              <w:marTop w:val="0"/>
                                                              <w:marBottom w:val="0"/>
                                                              <w:divBdr>
                                                                <w:top w:val="none" w:sz="0" w:space="0" w:color="auto"/>
                                                                <w:left w:val="none" w:sz="0" w:space="0" w:color="auto"/>
                                                                <w:bottom w:val="none" w:sz="0" w:space="0" w:color="auto"/>
                                                                <w:right w:val="none" w:sz="0" w:space="0" w:color="auto"/>
                                                              </w:divBdr>
                                                              <w:divsChild>
                                                                <w:div w:id="1338849569">
                                                                  <w:marLeft w:val="0"/>
                                                                  <w:marRight w:val="0"/>
                                                                  <w:marTop w:val="0"/>
                                                                  <w:marBottom w:val="0"/>
                                                                  <w:divBdr>
                                                                    <w:top w:val="none" w:sz="0" w:space="0" w:color="auto"/>
                                                                    <w:left w:val="none" w:sz="0" w:space="0" w:color="auto"/>
                                                                    <w:bottom w:val="none" w:sz="0" w:space="0" w:color="auto"/>
                                                                    <w:right w:val="none" w:sz="0" w:space="0" w:color="auto"/>
                                                                  </w:divBdr>
                                                                  <w:divsChild>
                                                                    <w:div w:id="1299995529">
                                                                      <w:marLeft w:val="0"/>
                                                                      <w:marRight w:val="0"/>
                                                                      <w:marTop w:val="0"/>
                                                                      <w:marBottom w:val="0"/>
                                                                      <w:divBdr>
                                                                        <w:top w:val="none" w:sz="0" w:space="0" w:color="auto"/>
                                                                        <w:left w:val="none" w:sz="0" w:space="0" w:color="auto"/>
                                                                        <w:bottom w:val="none" w:sz="0" w:space="0" w:color="auto"/>
                                                                        <w:right w:val="none" w:sz="0" w:space="0" w:color="auto"/>
                                                                      </w:divBdr>
                                                                      <w:divsChild>
                                                                        <w:div w:id="510602957">
                                                                          <w:marLeft w:val="0"/>
                                                                          <w:marRight w:val="0"/>
                                                                          <w:marTop w:val="0"/>
                                                                          <w:marBottom w:val="0"/>
                                                                          <w:divBdr>
                                                                            <w:top w:val="none" w:sz="0" w:space="0" w:color="auto"/>
                                                                            <w:left w:val="none" w:sz="0" w:space="0" w:color="auto"/>
                                                                            <w:bottom w:val="none" w:sz="0" w:space="0" w:color="auto"/>
                                                                            <w:right w:val="none" w:sz="0" w:space="0" w:color="auto"/>
                                                                          </w:divBdr>
                                                                          <w:divsChild>
                                                                            <w:div w:id="1767384772">
                                                                              <w:marLeft w:val="0"/>
                                                                              <w:marRight w:val="0"/>
                                                                              <w:marTop w:val="0"/>
                                                                              <w:marBottom w:val="0"/>
                                                                              <w:divBdr>
                                                                                <w:top w:val="none" w:sz="0" w:space="0" w:color="auto"/>
                                                                                <w:left w:val="none" w:sz="0" w:space="0" w:color="auto"/>
                                                                                <w:bottom w:val="none" w:sz="0" w:space="0" w:color="auto"/>
                                                                                <w:right w:val="none" w:sz="0" w:space="0" w:color="auto"/>
                                                                              </w:divBdr>
                                                                              <w:divsChild>
                                                                                <w:div w:id="1480196362">
                                                                                  <w:marLeft w:val="0"/>
                                                                                  <w:marRight w:val="0"/>
                                                                                  <w:marTop w:val="0"/>
                                                                                  <w:marBottom w:val="0"/>
                                                                                  <w:divBdr>
                                                                                    <w:top w:val="none" w:sz="0" w:space="0" w:color="auto"/>
                                                                                    <w:left w:val="none" w:sz="0" w:space="0" w:color="auto"/>
                                                                                    <w:bottom w:val="none" w:sz="0" w:space="0" w:color="auto"/>
                                                                                    <w:right w:val="none" w:sz="0" w:space="0" w:color="auto"/>
                                                                                  </w:divBdr>
                                                                                  <w:divsChild>
                                                                                    <w:div w:id="1983464759">
                                                                                      <w:marLeft w:val="0"/>
                                                                                      <w:marRight w:val="0"/>
                                                                                      <w:marTop w:val="0"/>
                                                                                      <w:marBottom w:val="0"/>
                                                                                      <w:divBdr>
                                                                                        <w:top w:val="none" w:sz="0" w:space="0" w:color="auto"/>
                                                                                        <w:left w:val="none" w:sz="0" w:space="0" w:color="auto"/>
                                                                                        <w:bottom w:val="none" w:sz="0" w:space="0" w:color="auto"/>
                                                                                        <w:right w:val="none" w:sz="0" w:space="0" w:color="auto"/>
                                                                                      </w:divBdr>
                                                                                      <w:divsChild>
                                                                                        <w:div w:id="1588272890">
                                                                                          <w:marLeft w:val="0"/>
                                                                                          <w:marRight w:val="0"/>
                                                                                          <w:marTop w:val="0"/>
                                                                                          <w:marBottom w:val="0"/>
                                                                                          <w:divBdr>
                                                                                            <w:top w:val="none" w:sz="0" w:space="0" w:color="auto"/>
                                                                                            <w:left w:val="none" w:sz="0" w:space="0" w:color="auto"/>
                                                                                            <w:bottom w:val="none" w:sz="0" w:space="0" w:color="auto"/>
                                                                                            <w:right w:val="none" w:sz="0" w:space="0" w:color="auto"/>
                                                                                          </w:divBdr>
                                                                                          <w:divsChild>
                                                                                            <w:div w:id="1901819451">
                                                                                              <w:marLeft w:val="0"/>
                                                                                              <w:marRight w:val="0"/>
                                                                                              <w:marTop w:val="0"/>
                                                                                              <w:marBottom w:val="0"/>
                                                                                              <w:divBdr>
                                                                                                <w:top w:val="none" w:sz="0" w:space="0" w:color="auto"/>
                                                                                                <w:left w:val="none" w:sz="0" w:space="0" w:color="auto"/>
                                                                                                <w:bottom w:val="none" w:sz="0" w:space="0" w:color="auto"/>
                                                                                                <w:right w:val="none" w:sz="0" w:space="0" w:color="auto"/>
                                                                                              </w:divBdr>
                                                                                              <w:divsChild>
                                                                                                <w:div w:id="1195190644">
                                                                                                  <w:marLeft w:val="0"/>
                                                                                                  <w:marRight w:val="0"/>
                                                                                                  <w:marTop w:val="0"/>
                                                                                                  <w:marBottom w:val="0"/>
                                                                                                  <w:divBdr>
                                                                                                    <w:top w:val="none" w:sz="0" w:space="0" w:color="auto"/>
                                                                                                    <w:left w:val="none" w:sz="0" w:space="0" w:color="auto"/>
                                                                                                    <w:bottom w:val="none" w:sz="0" w:space="0" w:color="auto"/>
                                                                                                    <w:right w:val="none" w:sz="0" w:space="0" w:color="auto"/>
                                                                                                  </w:divBdr>
                                                                                                  <w:divsChild>
                                                                                                    <w:div w:id="1894467683">
                                                                                                      <w:marLeft w:val="0"/>
                                                                                                      <w:marRight w:val="0"/>
                                                                                                      <w:marTop w:val="0"/>
                                                                                                      <w:marBottom w:val="0"/>
                                                                                                      <w:divBdr>
                                                                                                        <w:top w:val="none" w:sz="0" w:space="0" w:color="auto"/>
                                                                                                        <w:left w:val="none" w:sz="0" w:space="0" w:color="auto"/>
                                                                                                        <w:bottom w:val="none" w:sz="0" w:space="0" w:color="auto"/>
                                                                                                        <w:right w:val="none" w:sz="0" w:space="0" w:color="auto"/>
                                                                                                      </w:divBdr>
                                                                                                      <w:divsChild>
                                                                                                        <w:div w:id="484976806">
                                                                                                          <w:marLeft w:val="0"/>
                                                                                                          <w:marRight w:val="0"/>
                                                                                                          <w:marTop w:val="0"/>
                                                                                                          <w:marBottom w:val="0"/>
                                                                                                          <w:divBdr>
                                                                                                            <w:top w:val="none" w:sz="0" w:space="0" w:color="auto"/>
                                                                                                            <w:left w:val="none" w:sz="0" w:space="0" w:color="auto"/>
                                                                                                            <w:bottom w:val="none" w:sz="0" w:space="0" w:color="auto"/>
                                                                                                            <w:right w:val="none" w:sz="0" w:space="0" w:color="auto"/>
                                                                                                          </w:divBdr>
                                                                                                          <w:divsChild>
                                                                                                            <w:div w:id="705837740">
                                                                                                              <w:marLeft w:val="0"/>
                                                                                                              <w:marRight w:val="0"/>
                                                                                                              <w:marTop w:val="0"/>
                                                                                                              <w:marBottom w:val="0"/>
                                                                                                              <w:divBdr>
                                                                                                                <w:top w:val="none" w:sz="0" w:space="0" w:color="auto"/>
                                                                                                                <w:left w:val="none" w:sz="0" w:space="0" w:color="auto"/>
                                                                                                                <w:bottom w:val="none" w:sz="0" w:space="0" w:color="auto"/>
                                                                                                                <w:right w:val="none" w:sz="0" w:space="0" w:color="auto"/>
                                                                                                              </w:divBdr>
                                                                                                              <w:divsChild>
                                                                                                                <w:div w:id="95836655">
                                                                                                                  <w:marLeft w:val="0"/>
                                                                                                                  <w:marRight w:val="0"/>
                                                                                                                  <w:marTop w:val="0"/>
                                                                                                                  <w:marBottom w:val="0"/>
                                                                                                                  <w:divBdr>
                                                                                                                    <w:top w:val="none" w:sz="0" w:space="0" w:color="auto"/>
                                                                                                                    <w:left w:val="none" w:sz="0" w:space="0" w:color="auto"/>
                                                                                                                    <w:bottom w:val="none" w:sz="0" w:space="0" w:color="auto"/>
                                                                                                                    <w:right w:val="none" w:sz="0" w:space="0" w:color="auto"/>
                                                                                                                  </w:divBdr>
                                                                                                                  <w:divsChild>
                                                                                                                    <w:div w:id="517693474">
                                                                                                                      <w:marLeft w:val="0"/>
                                                                                                                      <w:marRight w:val="0"/>
                                                                                                                      <w:marTop w:val="0"/>
                                                                                                                      <w:marBottom w:val="0"/>
                                                                                                                      <w:divBdr>
                                                                                                                        <w:top w:val="none" w:sz="0" w:space="0" w:color="auto"/>
                                                                                                                        <w:left w:val="none" w:sz="0" w:space="0" w:color="auto"/>
                                                                                                                        <w:bottom w:val="none" w:sz="0" w:space="0" w:color="auto"/>
                                                                                                                        <w:right w:val="none" w:sz="0" w:space="0" w:color="auto"/>
                                                                                                                      </w:divBdr>
                                                                                                                      <w:divsChild>
                                                                                                                        <w:div w:id="805198018">
                                                                                                                          <w:marLeft w:val="0"/>
                                                                                                                          <w:marRight w:val="0"/>
                                                                                                                          <w:marTop w:val="0"/>
                                                                                                                          <w:marBottom w:val="0"/>
                                                                                                                          <w:divBdr>
                                                                                                                            <w:top w:val="none" w:sz="0" w:space="0" w:color="auto"/>
                                                                                                                            <w:left w:val="none" w:sz="0" w:space="0" w:color="auto"/>
                                                                                                                            <w:bottom w:val="none" w:sz="0" w:space="0" w:color="auto"/>
                                                                                                                            <w:right w:val="none" w:sz="0" w:space="0" w:color="auto"/>
                                                                                                                          </w:divBdr>
                                                                                                                          <w:divsChild>
                                                                                                                            <w:div w:id="1574973850">
                                                                                                                              <w:marLeft w:val="0"/>
                                                                                                                              <w:marRight w:val="0"/>
                                                                                                                              <w:marTop w:val="0"/>
                                                                                                                              <w:marBottom w:val="0"/>
                                                                                                                              <w:divBdr>
                                                                                                                                <w:top w:val="none" w:sz="0" w:space="0" w:color="auto"/>
                                                                                                                                <w:left w:val="none" w:sz="0" w:space="0" w:color="auto"/>
                                                                                                                                <w:bottom w:val="none" w:sz="0" w:space="0" w:color="auto"/>
                                                                                                                                <w:right w:val="none" w:sz="0" w:space="0" w:color="auto"/>
                                                                                                                              </w:divBdr>
                                                                                                                              <w:divsChild>
                                                                                                                                <w:div w:id="705103971">
                                                                                                                                  <w:marLeft w:val="0"/>
                                                                                                                                  <w:marRight w:val="0"/>
                                                                                                                                  <w:marTop w:val="0"/>
                                                                                                                                  <w:marBottom w:val="0"/>
                                                                                                                                  <w:divBdr>
                                                                                                                                    <w:top w:val="none" w:sz="0" w:space="0" w:color="auto"/>
                                                                                                                                    <w:left w:val="none" w:sz="0" w:space="0" w:color="auto"/>
                                                                                                                                    <w:bottom w:val="none" w:sz="0" w:space="0" w:color="auto"/>
                                                                                                                                    <w:right w:val="none" w:sz="0" w:space="0" w:color="auto"/>
                                                                                                                                  </w:divBdr>
                                                                                                                                  <w:divsChild>
                                                                                                                                    <w:div w:id="1688559159">
                                                                                                                                      <w:marLeft w:val="0"/>
                                                                                                                                      <w:marRight w:val="0"/>
                                                                                                                                      <w:marTop w:val="0"/>
                                                                                                                                      <w:marBottom w:val="0"/>
                                                                                                                                      <w:divBdr>
                                                                                                                                        <w:top w:val="none" w:sz="0" w:space="0" w:color="auto"/>
                                                                                                                                        <w:left w:val="none" w:sz="0" w:space="0" w:color="auto"/>
                                                                                                                                        <w:bottom w:val="none" w:sz="0" w:space="0" w:color="auto"/>
                                                                                                                                        <w:right w:val="none" w:sz="0" w:space="0" w:color="auto"/>
                                                                                                                                      </w:divBdr>
                                                                                                                                      <w:divsChild>
                                                                                                                                        <w:div w:id="430047250">
                                                                                                                                          <w:marLeft w:val="0"/>
                                                                                                                                          <w:marRight w:val="0"/>
                                                                                                                                          <w:marTop w:val="0"/>
                                                                                                                                          <w:marBottom w:val="0"/>
                                                                                                                                          <w:divBdr>
                                                                                                                                            <w:top w:val="none" w:sz="0" w:space="0" w:color="auto"/>
                                                                                                                                            <w:left w:val="none" w:sz="0" w:space="0" w:color="auto"/>
                                                                                                                                            <w:bottom w:val="none" w:sz="0" w:space="0" w:color="auto"/>
                                                                                                                                            <w:right w:val="none" w:sz="0" w:space="0" w:color="auto"/>
                                                                                                                                          </w:divBdr>
                                                                                                                                          <w:divsChild>
                                                                                                                                            <w:div w:id="1390299357">
                                                                                                                                              <w:marLeft w:val="0"/>
                                                                                                                                              <w:marRight w:val="0"/>
                                                                                                                                              <w:marTop w:val="0"/>
                                                                                                                                              <w:marBottom w:val="0"/>
                                                                                                                                              <w:divBdr>
                                                                                                                                                <w:top w:val="none" w:sz="0" w:space="0" w:color="auto"/>
                                                                                                                                                <w:left w:val="none" w:sz="0" w:space="0" w:color="auto"/>
                                                                                                                                                <w:bottom w:val="none" w:sz="0" w:space="0" w:color="auto"/>
                                                                                                                                                <w:right w:val="none" w:sz="0" w:space="0" w:color="auto"/>
                                                                                                                                              </w:divBdr>
                                                                                                                                              <w:divsChild>
                                                                                                                                                <w:div w:id="224801154">
                                                                                                                                                  <w:marLeft w:val="0"/>
                                                                                                                                                  <w:marRight w:val="0"/>
                                                                                                                                                  <w:marTop w:val="0"/>
                                                                                                                                                  <w:marBottom w:val="0"/>
                                                                                                                                                  <w:divBdr>
                                                                                                                                                    <w:top w:val="none" w:sz="0" w:space="0" w:color="auto"/>
                                                                                                                                                    <w:left w:val="none" w:sz="0" w:space="0" w:color="auto"/>
                                                                                                                                                    <w:bottom w:val="none" w:sz="0" w:space="0" w:color="auto"/>
                                                                                                                                                    <w:right w:val="none" w:sz="0" w:space="0" w:color="auto"/>
                                                                                                                                                  </w:divBdr>
                                                                                                                                                  <w:divsChild>
                                                                                                                                                    <w:div w:id="1498033744">
                                                                                                                                                      <w:marLeft w:val="0"/>
                                                                                                                                                      <w:marRight w:val="0"/>
                                                                                                                                                      <w:marTop w:val="0"/>
                                                                                                                                                      <w:marBottom w:val="0"/>
                                                                                                                                                      <w:divBdr>
                                                                                                                                                        <w:top w:val="none" w:sz="0" w:space="0" w:color="auto"/>
                                                                                                                                                        <w:left w:val="none" w:sz="0" w:space="0" w:color="auto"/>
                                                                                                                                                        <w:bottom w:val="none" w:sz="0" w:space="0" w:color="auto"/>
                                                                                                                                                        <w:right w:val="none" w:sz="0" w:space="0" w:color="auto"/>
                                                                                                                                                      </w:divBdr>
                                                                                                                                                      <w:divsChild>
                                                                                                                                                        <w:div w:id="1142041639">
                                                                                                                                                          <w:marLeft w:val="0"/>
                                                                                                                                                          <w:marRight w:val="0"/>
                                                                                                                                                          <w:marTop w:val="0"/>
                                                                                                                                                          <w:marBottom w:val="0"/>
                                                                                                                                                          <w:divBdr>
                                                                                                                                                            <w:top w:val="none" w:sz="0" w:space="0" w:color="auto"/>
                                                                                                                                                            <w:left w:val="none" w:sz="0" w:space="0" w:color="auto"/>
                                                                                                                                                            <w:bottom w:val="none" w:sz="0" w:space="0" w:color="auto"/>
                                                                                                                                                            <w:right w:val="none" w:sz="0" w:space="0" w:color="auto"/>
                                                                                                                                                          </w:divBdr>
                                                                                                                                                          <w:divsChild>
                                                                                                                                                            <w:div w:id="400834819">
                                                                                                                                                              <w:marLeft w:val="0"/>
                                                                                                                                                              <w:marRight w:val="0"/>
                                                                                                                                                              <w:marTop w:val="0"/>
                                                                                                                                                              <w:marBottom w:val="0"/>
                                                                                                                                                              <w:divBdr>
                                                                                                                                                                <w:top w:val="none" w:sz="0" w:space="0" w:color="auto"/>
                                                                                                                                                                <w:left w:val="none" w:sz="0" w:space="0" w:color="auto"/>
                                                                                                                                                                <w:bottom w:val="none" w:sz="0" w:space="0" w:color="auto"/>
                                                                                                                                                                <w:right w:val="none" w:sz="0" w:space="0" w:color="auto"/>
                                                                                                                                                              </w:divBdr>
                                                                                                                                                              <w:divsChild>
                                                                                                                                                                <w:div w:id="2090031358">
                                                                                                                                                                  <w:marLeft w:val="0"/>
                                                                                                                                                                  <w:marRight w:val="0"/>
                                                                                                                                                                  <w:marTop w:val="0"/>
                                                                                                                                                                  <w:marBottom w:val="0"/>
                                                                                                                                                                  <w:divBdr>
                                                                                                                                                                    <w:top w:val="none" w:sz="0" w:space="0" w:color="auto"/>
                                                                                                                                                                    <w:left w:val="none" w:sz="0" w:space="0" w:color="auto"/>
                                                                                                                                                                    <w:bottom w:val="none" w:sz="0" w:space="0" w:color="auto"/>
                                                                                                                                                                    <w:right w:val="none" w:sz="0" w:space="0" w:color="auto"/>
                                                                                                                                                                  </w:divBdr>
                                                                                                                                                                  <w:divsChild>
                                                                                                                                                                    <w:div w:id="711154027">
                                                                                                                                                                      <w:marLeft w:val="0"/>
                                                                                                                                                                      <w:marRight w:val="0"/>
                                                                                                                                                                      <w:marTop w:val="0"/>
                                                                                                                                                                      <w:marBottom w:val="0"/>
                                                                                                                                                                      <w:divBdr>
                                                                                                                                                                        <w:top w:val="none" w:sz="0" w:space="0" w:color="auto"/>
                                                                                                                                                                        <w:left w:val="none" w:sz="0" w:space="0" w:color="auto"/>
                                                                                                                                                                        <w:bottom w:val="none" w:sz="0" w:space="0" w:color="auto"/>
                                                                                                                                                                        <w:right w:val="none" w:sz="0" w:space="0" w:color="auto"/>
                                                                                                                                                                      </w:divBdr>
                                                                                                                                                                      <w:divsChild>
                                                                                                                                                                        <w:div w:id="971524437">
                                                                                                                                                                          <w:marLeft w:val="0"/>
                                                                                                                                                                          <w:marRight w:val="0"/>
                                                                                                                                                                          <w:marTop w:val="0"/>
                                                                                                                                                                          <w:marBottom w:val="0"/>
                                                                                                                                                                          <w:divBdr>
                                                                                                                                                                            <w:top w:val="none" w:sz="0" w:space="0" w:color="auto"/>
                                                                                                                                                                            <w:left w:val="none" w:sz="0" w:space="0" w:color="auto"/>
                                                                                                                                                                            <w:bottom w:val="none" w:sz="0" w:space="0" w:color="auto"/>
                                                                                                                                                                            <w:right w:val="none" w:sz="0" w:space="0" w:color="auto"/>
                                                                                                                                                                          </w:divBdr>
                                                                                                                                                                          <w:divsChild>
                                                                                                                                                                            <w:div w:id="961959100">
                                                                                                                                                                              <w:marLeft w:val="0"/>
                                                                                                                                                                              <w:marRight w:val="0"/>
                                                                                                                                                                              <w:marTop w:val="0"/>
                                                                                                                                                                              <w:marBottom w:val="0"/>
                                                                                                                                                                              <w:divBdr>
                                                                                                                                                                                <w:top w:val="none" w:sz="0" w:space="0" w:color="auto"/>
                                                                                                                                                                                <w:left w:val="none" w:sz="0" w:space="0" w:color="auto"/>
                                                                                                                                                                                <w:bottom w:val="none" w:sz="0" w:space="0" w:color="auto"/>
                                                                                                                                                                                <w:right w:val="none" w:sz="0" w:space="0" w:color="auto"/>
                                                                                                                                                                              </w:divBdr>
                                                                                                                                                                              <w:divsChild>
                                                                                                                                                                                <w:div w:id="988941828">
                                                                                                                                                                                  <w:marLeft w:val="0"/>
                                                                                                                                                                                  <w:marRight w:val="0"/>
                                                                                                                                                                                  <w:marTop w:val="0"/>
                                                                                                                                                                                  <w:marBottom w:val="0"/>
                                                                                                                                                                                  <w:divBdr>
                                                                                                                                                                                    <w:top w:val="none" w:sz="0" w:space="0" w:color="auto"/>
                                                                                                                                                                                    <w:left w:val="none" w:sz="0" w:space="0" w:color="auto"/>
                                                                                                                                                                                    <w:bottom w:val="none" w:sz="0" w:space="0" w:color="auto"/>
                                                                                                                                                                                    <w:right w:val="none" w:sz="0" w:space="0" w:color="auto"/>
                                                                                                                                                                                  </w:divBdr>
                                                                                                                                                                                  <w:divsChild>
                                                                                                                                                                                    <w:div w:id="676807815">
                                                                                                                                                                                      <w:marLeft w:val="0"/>
                                                                                                                                                                                      <w:marRight w:val="0"/>
                                                                                                                                                                                      <w:marTop w:val="0"/>
                                                                                                                                                                                      <w:marBottom w:val="0"/>
                                                                                                                                                                                      <w:divBdr>
                                                                                                                                                                                        <w:top w:val="none" w:sz="0" w:space="0" w:color="auto"/>
                                                                                                                                                                                        <w:left w:val="none" w:sz="0" w:space="0" w:color="auto"/>
                                                                                                                                                                                        <w:bottom w:val="none" w:sz="0" w:space="0" w:color="auto"/>
                                                                                                                                                                                        <w:right w:val="none" w:sz="0" w:space="0" w:color="auto"/>
                                                                                                                                                                                      </w:divBdr>
                                                                                                                                                                                      <w:divsChild>
                                                                                                                                                                                        <w:div w:id="1208179461">
                                                                                                                                                                                          <w:marLeft w:val="0"/>
                                                                                                                                                                                          <w:marRight w:val="0"/>
                                                                                                                                                                                          <w:marTop w:val="0"/>
                                                                                                                                                                                          <w:marBottom w:val="0"/>
                                                                                                                                                                                          <w:divBdr>
                                                                                                                                                                                            <w:top w:val="none" w:sz="0" w:space="0" w:color="auto"/>
                                                                                                                                                                                            <w:left w:val="none" w:sz="0" w:space="0" w:color="auto"/>
                                                                                                                                                                                            <w:bottom w:val="none" w:sz="0" w:space="0" w:color="auto"/>
                                                                                                                                                                                            <w:right w:val="none" w:sz="0" w:space="0" w:color="auto"/>
                                                                                                                                                                                          </w:divBdr>
                                                                                                                                                                                          <w:divsChild>
                                                                                                                                                                                            <w:div w:id="1408845304">
                                                                                                                                                                                              <w:marLeft w:val="0"/>
                                                                                                                                                                                              <w:marRight w:val="0"/>
                                                                                                                                                                                              <w:marTop w:val="0"/>
                                                                                                                                                                                              <w:marBottom w:val="0"/>
                                                                                                                                                                                              <w:divBdr>
                                                                                                                                                                                                <w:top w:val="none" w:sz="0" w:space="0" w:color="auto"/>
                                                                                                                                                                                                <w:left w:val="none" w:sz="0" w:space="0" w:color="auto"/>
                                                                                                                                                                                                <w:bottom w:val="none" w:sz="0" w:space="0" w:color="auto"/>
                                                                                                                                                                                                <w:right w:val="none" w:sz="0" w:space="0" w:color="auto"/>
                                                                                                                                                                                              </w:divBdr>
                                                                                                                                                                                              <w:divsChild>
                                                                                                                                                                                                <w:div w:id="553345700">
                                                                                                                                                                                                  <w:marLeft w:val="0"/>
                                                                                                                                                                                                  <w:marRight w:val="0"/>
                                                                                                                                                                                                  <w:marTop w:val="0"/>
                                                                                                                                                                                                  <w:marBottom w:val="0"/>
                                                                                                                                                                                                  <w:divBdr>
                                                                                                                                                                                                    <w:top w:val="none" w:sz="0" w:space="0" w:color="auto"/>
                                                                                                                                                                                                    <w:left w:val="none" w:sz="0" w:space="0" w:color="auto"/>
                                                                                                                                                                                                    <w:bottom w:val="none" w:sz="0" w:space="0" w:color="auto"/>
                                                                                                                                                                                                    <w:right w:val="none" w:sz="0" w:space="0" w:color="auto"/>
                                                                                                                                                                                                  </w:divBdr>
                                                                                                                                                                                                  <w:divsChild>
                                                                                                                                                                                                    <w:div w:id="1398478962">
                                                                                                                                                                                                      <w:marLeft w:val="0"/>
                                                                                                                                                                                                      <w:marRight w:val="0"/>
                                                                                                                                                                                                      <w:marTop w:val="0"/>
                                                                                                                                                                                                      <w:marBottom w:val="0"/>
                                                                                                                                                                                                      <w:divBdr>
                                                                                                                                                                                                        <w:top w:val="none" w:sz="0" w:space="0" w:color="auto"/>
                                                                                                                                                                                                        <w:left w:val="none" w:sz="0" w:space="0" w:color="auto"/>
                                                                                                                                                                                                        <w:bottom w:val="none" w:sz="0" w:space="0" w:color="auto"/>
                                                                                                                                                                                                        <w:right w:val="none" w:sz="0" w:space="0" w:color="auto"/>
                                                                                                                                                                                                      </w:divBdr>
                                                                                                                                                                                                      <w:divsChild>
                                                                                                                                                                                                        <w:div w:id="1053238957">
                                                                                                                                                                                                          <w:marLeft w:val="0"/>
                                                                                                                                                                                                          <w:marRight w:val="0"/>
                                                                                                                                                                                                          <w:marTop w:val="0"/>
                                                                                                                                                                                                          <w:marBottom w:val="0"/>
                                                                                                                                                                                                          <w:divBdr>
                                                                                                                                                                                                            <w:top w:val="none" w:sz="0" w:space="0" w:color="auto"/>
                                                                                                                                                                                                            <w:left w:val="none" w:sz="0" w:space="0" w:color="auto"/>
                                                                                                                                                                                                            <w:bottom w:val="none" w:sz="0" w:space="0" w:color="auto"/>
                                                                                                                                                                                                            <w:right w:val="none" w:sz="0" w:space="0" w:color="auto"/>
                                                                                                                                                                                                          </w:divBdr>
                                                                                                                                                                                                          <w:divsChild>
                                                                                                                                                                                                            <w:div w:id="170340392">
                                                                                                                                                                                                              <w:marLeft w:val="0"/>
                                                                                                                                                                                                              <w:marRight w:val="0"/>
                                                                                                                                                                                                              <w:marTop w:val="0"/>
                                                                                                                                                                                                              <w:marBottom w:val="0"/>
                                                                                                                                                                                                              <w:divBdr>
                                                                                                                                                                                                                <w:top w:val="none" w:sz="0" w:space="0" w:color="auto"/>
                                                                                                                                                                                                                <w:left w:val="none" w:sz="0" w:space="0" w:color="auto"/>
                                                                                                                                                                                                                <w:bottom w:val="none" w:sz="0" w:space="0" w:color="auto"/>
                                                                                                                                                                                                                <w:right w:val="none" w:sz="0" w:space="0" w:color="auto"/>
                                                                                                                                                                                                              </w:divBdr>
                                                                                                                                                                                                              <w:divsChild>
                                                                                                                                                                                                                <w:div w:id="573471072">
                                                                                                                                                                                                                  <w:marLeft w:val="0"/>
                                                                                                                                                                                                                  <w:marRight w:val="0"/>
                                                                                                                                                                                                                  <w:marTop w:val="0"/>
                                                                                                                                                                                                                  <w:marBottom w:val="0"/>
                                                                                                                                                                                                                  <w:divBdr>
                                                                                                                                                                                                                    <w:top w:val="none" w:sz="0" w:space="0" w:color="auto"/>
                                                                                                                                                                                                                    <w:left w:val="none" w:sz="0" w:space="0" w:color="auto"/>
                                                                                                                                                                                                                    <w:bottom w:val="none" w:sz="0" w:space="0" w:color="auto"/>
                                                                                                                                                                                                                    <w:right w:val="none" w:sz="0" w:space="0" w:color="auto"/>
                                                                                                                                                                                                                  </w:divBdr>
                                                                                                                                                                                                                  <w:divsChild>
                                                                                                                                                                                                                    <w:div w:id="1183202381">
                                                                                                                                                                                                                      <w:marLeft w:val="0"/>
                                                                                                                                                                                                                      <w:marRight w:val="0"/>
                                                                                                                                                                                                                      <w:marTop w:val="0"/>
                                                                                                                                                                                                                      <w:marBottom w:val="0"/>
                                                                                                                                                                                                                      <w:divBdr>
                                                                                                                                                                                                                        <w:top w:val="none" w:sz="0" w:space="0" w:color="auto"/>
                                                                                                                                                                                                                        <w:left w:val="none" w:sz="0" w:space="0" w:color="auto"/>
                                                                                                                                                                                                                        <w:bottom w:val="none" w:sz="0" w:space="0" w:color="auto"/>
                                                                                                                                                                                                                        <w:right w:val="none" w:sz="0" w:space="0" w:color="auto"/>
                                                                                                                                                                                                                      </w:divBdr>
                                                                                                                                                                                                                      <w:divsChild>
                                                                                                                                                                                                                        <w:div w:id="1692873500">
                                                                                                                                                                                                                          <w:marLeft w:val="0"/>
                                                                                                                                                                                                                          <w:marRight w:val="0"/>
                                                                                                                                                                                                                          <w:marTop w:val="0"/>
                                                                                                                                                                                                                          <w:marBottom w:val="0"/>
                                                                                                                                                                                                                          <w:divBdr>
                                                                                                                                                                                                                            <w:top w:val="none" w:sz="0" w:space="0" w:color="auto"/>
                                                                                                                                                                                                                            <w:left w:val="none" w:sz="0" w:space="0" w:color="auto"/>
                                                                                                                                                                                                                            <w:bottom w:val="none" w:sz="0" w:space="0" w:color="auto"/>
                                                                                                                                                                                                                            <w:right w:val="none" w:sz="0" w:space="0" w:color="auto"/>
                                                                                                                                                                                                                          </w:divBdr>
                                                                                                                                                                                                                          <w:divsChild>
                                                                                                                                                                                                                            <w:div w:id="1921016894">
                                                                                                                                                                                                                              <w:marLeft w:val="0"/>
                                                                                                                                                                                                                              <w:marRight w:val="0"/>
                                                                                                                                                                                                                              <w:marTop w:val="0"/>
                                                                                                                                                                                                                              <w:marBottom w:val="0"/>
                                                                                                                                                                                                                              <w:divBdr>
                                                                                                                                                                                                                                <w:top w:val="none" w:sz="0" w:space="0" w:color="auto"/>
                                                                                                                                                                                                                                <w:left w:val="none" w:sz="0" w:space="0" w:color="auto"/>
                                                                                                                                                                                                                                <w:bottom w:val="none" w:sz="0" w:space="0" w:color="auto"/>
                                                                                                                                                                                                                                <w:right w:val="none" w:sz="0" w:space="0" w:color="auto"/>
                                                                                                                                                                                                                              </w:divBdr>
                                                                                                                                                                                                                              <w:divsChild>
                                                                                                                                                                                                                                <w:div w:id="664672170">
                                                                                                                                                                                                                                  <w:marLeft w:val="0"/>
                                                                                                                                                                                                                                  <w:marRight w:val="0"/>
                                                                                                                                                                                                                                  <w:marTop w:val="0"/>
                                                                                                                                                                                                                                  <w:marBottom w:val="0"/>
                                                                                                                                                                                                                                  <w:divBdr>
                                                                                                                                                                                                                                    <w:top w:val="none" w:sz="0" w:space="0" w:color="auto"/>
                                                                                                                                                                                                                                    <w:left w:val="none" w:sz="0" w:space="0" w:color="auto"/>
                                                                                                                                                                                                                                    <w:bottom w:val="none" w:sz="0" w:space="0" w:color="auto"/>
                                                                                                                                                                                                                                    <w:right w:val="none" w:sz="0" w:space="0" w:color="auto"/>
                                                                                                                                                                                                                                  </w:divBdr>
                                                                                                                                                                                                                                  <w:divsChild>
                                                                                                                                                                                                                                    <w:div w:id="1236621575">
                                                                                                                                                                                                                                      <w:marLeft w:val="0"/>
                                                                                                                                                                                                                                      <w:marRight w:val="0"/>
                                                                                                                                                                                                                                      <w:marTop w:val="0"/>
                                                                                                                                                                                                                                      <w:marBottom w:val="0"/>
                                                                                                                                                                                                                                      <w:divBdr>
                                                                                                                                                                                                                                        <w:top w:val="none" w:sz="0" w:space="0" w:color="auto"/>
                                                                                                                                                                                                                                        <w:left w:val="none" w:sz="0" w:space="0" w:color="auto"/>
                                                                                                                                                                                                                                        <w:bottom w:val="none" w:sz="0" w:space="0" w:color="auto"/>
                                                                                                                                                                                                                                        <w:right w:val="none" w:sz="0" w:space="0" w:color="auto"/>
                                                                                                                                                                                                                                      </w:divBdr>
                                                                                                                                                                                                                                      <w:divsChild>
                                                                                                                                                                                                                                        <w:div w:id="1345595634">
                                                                                                                                                                                                                                          <w:marLeft w:val="0"/>
                                                                                                                                                                                                                                          <w:marRight w:val="0"/>
                                                                                                                                                                                                                                          <w:marTop w:val="0"/>
                                                                                                                                                                                                                                          <w:marBottom w:val="0"/>
                                                                                                                                                                                                                                          <w:divBdr>
                                                                                                                                                                                                                                            <w:top w:val="none" w:sz="0" w:space="0" w:color="auto"/>
                                                                                                                                                                                                                                            <w:left w:val="none" w:sz="0" w:space="0" w:color="auto"/>
                                                                                                                                                                                                                                            <w:bottom w:val="none" w:sz="0" w:space="0" w:color="auto"/>
                                                                                                                                                                                                                                            <w:right w:val="none" w:sz="0" w:space="0" w:color="auto"/>
                                                                                                                                                                                                                                          </w:divBdr>
                                                                                                                                                                                                                                          <w:divsChild>
                                                                                                                                                                                                                                            <w:div w:id="265313301">
                                                                                                                                                                                                                                              <w:marLeft w:val="0"/>
                                                                                                                                                                                                                                              <w:marRight w:val="0"/>
                                                                                                                                                                                                                                              <w:marTop w:val="0"/>
                                                                                                                                                                                                                                              <w:marBottom w:val="0"/>
                                                                                                                                                                                                                                              <w:divBdr>
                                                                                                                                                                                                                                                <w:top w:val="none" w:sz="0" w:space="0" w:color="auto"/>
                                                                                                                                                                                                                                                <w:left w:val="none" w:sz="0" w:space="0" w:color="auto"/>
                                                                                                                                                                                                                                                <w:bottom w:val="none" w:sz="0" w:space="0" w:color="auto"/>
                                                                                                                                                                                                                                                <w:right w:val="none" w:sz="0" w:space="0" w:color="auto"/>
                                                                                                                                                                                                                                              </w:divBdr>
                                                                                                                                                                                                                                              <w:divsChild>
                                                                                                                                                                                                                                                <w:div w:id="377239500">
                                                                                                                                                                                                                                                  <w:marLeft w:val="0"/>
                                                                                                                                                                                                                                                  <w:marRight w:val="0"/>
                                                                                                                                                                                                                                                  <w:marTop w:val="0"/>
                                                                                                                                                                                                                                                  <w:marBottom w:val="0"/>
                                                                                                                                                                                                                                                  <w:divBdr>
                                                                                                                                                                                                                                                    <w:top w:val="none" w:sz="0" w:space="0" w:color="auto"/>
                                                                                                                                                                                                                                                    <w:left w:val="none" w:sz="0" w:space="0" w:color="auto"/>
                                                                                                                                                                                                                                                    <w:bottom w:val="none" w:sz="0" w:space="0" w:color="auto"/>
                                                                                                                                                                                                                                                    <w:right w:val="none" w:sz="0" w:space="0" w:color="auto"/>
                                                                                                                                                                                                                                                  </w:divBdr>
                                                                                                                                                                                                                                                  <w:divsChild>
                                                                                                                                                                                                                                                    <w:div w:id="983705952">
                                                                                                                                                                                                                                                      <w:marLeft w:val="0"/>
                                                                                                                                                                                                                                                      <w:marRight w:val="0"/>
                                                                                                                                                                                                                                                      <w:marTop w:val="0"/>
                                                                                                                                                                                                                                                      <w:marBottom w:val="0"/>
                                                                                                                                                                                                                                                      <w:divBdr>
                                                                                                                                                                                                                                                        <w:top w:val="none" w:sz="0" w:space="0" w:color="auto"/>
                                                                                                                                                                                                                                                        <w:left w:val="none" w:sz="0" w:space="0" w:color="auto"/>
                                                                                                                                                                                                                                                        <w:bottom w:val="none" w:sz="0" w:space="0" w:color="auto"/>
                                                                                                                                                                                                                                                        <w:right w:val="none" w:sz="0" w:space="0" w:color="auto"/>
                                                                                                                                                                                                                                                      </w:divBdr>
                                                                                                                                                                                                                                                      <w:divsChild>
                                                                                                                                                                                                                                                        <w:div w:id="612706816">
                                                                                                                                                                                                                                                          <w:marLeft w:val="0"/>
                                                                                                                                                                                                                                                          <w:marRight w:val="0"/>
                                                                                                                                                                                                                                                          <w:marTop w:val="0"/>
                                                                                                                                                                                                                                                          <w:marBottom w:val="0"/>
                                                                                                                                                                                                                                                          <w:divBdr>
                                                                                                                                                                                                                                                            <w:top w:val="none" w:sz="0" w:space="0" w:color="auto"/>
                                                                                                                                                                                                                                                            <w:left w:val="none" w:sz="0" w:space="0" w:color="auto"/>
                                                                                                                                                                                                                                                            <w:bottom w:val="none" w:sz="0" w:space="0" w:color="auto"/>
                                                                                                                                                                                                                                                            <w:right w:val="none" w:sz="0" w:space="0" w:color="auto"/>
                                                                                                                                                                                                                                                          </w:divBdr>
                                                                                                                                                                                                                                                          <w:divsChild>
                                                                                                                                                                                                                                                            <w:div w:id="793669883">
                                                                                                                                                                                                                                                              <w:marLeft w:val="0"/>
                                                                                                                                                                                                                                                              <w:marRight w:val="0"/>
                                                                                                                                                                                                                                                              <w:marTop w:val="0"/>
                                                                                                                                                                                                                                                              <w:marBottom w:val="0"/>
                                                                                                                                                                                                                                                              <w:divBdr>
                                                                                                                                                                                                                                                                <w:top w:val="none" w:sz="0" w:space="0" w:color="auto"/>
                                                                                                                                                                                                                                                                <w:left w:val="none" w:sz="0" w:space="0" w:color="auto"/>
                                                                                                                                                                                                                                                                <w:bottom w:val="none" w:sz="0" w:space="0" w:color="auto"/>
                                                                                                                                                                                                                                                                <w:right w:val="none" w:sz="0" w:space="0" w:color="auto"/>
                                                                                                                                                                                                                                                              </w:divBdr>
                                                                                                                                                                                                                                                              <w:divsChild>
                                                                                                                                                                                                                                                                <w:div w:id="205794935">
                                                                                                                                                                                                                                                                  <w:marLeft w:val="0"/>
                                                                                                                                                                                                                                                                  <w:marRight w:val="0"/>
                                                                                                                                                                                                                                                                  <w:marTop w:val="0"/>
                                                                                                                                                                                                                                                                  <w:marBottom w:val="0"/>
                                                                                                                                                                                                                                                                  <w:divBdr>
                                                                                                                                                                                                                                                                    <w:top w:val="none" w:sz="0" w:space="0" w:color="auto"/>
                                                                                                                                                                                                                                                                    <w:left w:val="none" w:sz="0" w:space="0" w:color="auto"/>
                                                                                                                                                                                                                                                                    <w:bottom w:val="none" w:sz="0" w:space="0" w:color="auto"/>
                                                                                                                                                                                                                                                                    <w:right w:val="none" w:sz="0" w:space="0" w:color="auto"/>
                                                                                                                                                                                                                                                                  </w:divBdr>
                                                                                                                                                                                                                                                                  <w:divsChild>
                                                                                                                                                                                                                                                                    <w:div w:id="1456411565">
                                                                                                                                                                                                                                                                      <w:marLeft w:val="0"/>
                                                                                                                                                                                                                                                                      <w:marRight w:val="0"/>
                                                                                                                                                                                                                                                                      <w:marTop w:val="0"/>
                                                                                                                                                                                                                                                                      <w:marBottom w:val="0"/>
                                                                                                                                                                                                                                                                      <w:divBdr>
                                                                                                                                                                                                                                                                        <w:top w:val="none" w:sz="0" w:space="0" w:color="auto"/>
                                                                                                                                                                                                                                                                        <w:left w:val="none" w:sz="0" w:space="0" w:color="auto"/>
                                                                                                                                                                                                                                                                        <w:bottom w:val="none" w:sz="0" w:space="0" w:color="auto"/>
                                                                                                                                                                                                                                                                        <w:right w:val="none" w:sz="0" w:space="0" w:color="auto"/>
                                                                                                                                                                                                                                                                      </w:divBdr>
                                                                                                                                                                                                                                                                      <w:divsChild>
                                                                                                                                                                                                                                                                        <w:div w:id="447168038">
                                                                                                                                                                                                                                                                          <w:marLeft w:val="0"/>
                                                                                                                                                                                                                                                                          <w:marRight w:val="0"/>
                                                                                                                                                                                                                                                                          <w:marTop w:val="0"/>
                                                                                                                                                                                                                                                                          <w:marBottom w:val="0"/>
                                                                                                                                                                                                                                                                          <w:divBdr>
                                                                                                                                                                                                                                                                            <w:top w:val="none" w:sz="0" w:space="0" w:color="auto"/>
                                                                                                                                                                                                                                                                            <w:left w:val="none" w:sz="0" w:space="0" w:color="auto"/>
                                                                                                                                                                                                                                                                            <w:bottom w:val="none" w:sz="0" w:space="0" w:color="auto"/>
                                                                                                                                                                                                                                                                            <w:right w:val="none" w:sz="0" w:space="0" w:color="auto"/>
                                                                                                                                                                                                                                                                          </w:divBdr>
                                                                                                                                                                                                                                                                          <w:divsChild>
                                                                                                                                                                                                                                                                            <w:div w:id="1351302041">
                                                                                                                                                                                                                                                                              <w:marLeft w:val="0"/>
                                                                                                                                                                                                                                                                              <w:marRight w:val="0"/>
                                                                                                                                                                                                                                                                              <w:marTop w:val="0"/>
                                                                                                                                                                                                                                                                              <w:marBottom w:val="0"/>
                                                                                                                                                                                                                                                                              <w:divBdr>
                                                                                                                                                                                                                                                                                <w:top w:val="none" w:sz="0" w:space="0" w:color="auto"/>
                                                                                                                                                                                                                                                                                <w:left w:val="none" w:sz="0" w:space="0" w:color="auto"/>
                                                                                                                                                                                                                                                                                <w:bottom w:val="none" w:sz="0" w:space="0" w:color="auto"/>
                                                                                                                                                                                                                                                                                <w:right w:val="none" w:sz="0" w:space="0" w:color="auto"/>
                                                                                                                                                                                                                                                                              </w:divBdr>
                                                                                                                                                                                                                                                                              <w:divsChild>
                                                                                                                                                                                                                                                                                <w:div w:id="532228493">
                                                                                                                                                                                                                                                                                  <w:marLeft w:val="0"/>
                                                                                                                                                                                                                                                                                  <w:marRight w:val="0"/>
                                                                                                                                                                                                                                                                                  <w:marTop w:val="0"/>
                                                                                                                                                                                                                                                                                  <w:marBottom w:val="0"/>
                                                                                                                                                                                                                                                                                  <w:divBdr>
                                                                                                                                                                                                                                                                                    <w:top w:val="none" w:sz="0" w:space="0" w:color="auto"/>
                                                                                                                                                                                                                                                                                    <w:left w:val="none" w:sz="0" w:space="0" w:color="auto"/>
                                                                                                                                                                                                                                                                                    <w:bottom w:val="none" w:sz="0" w:space="0" w:color="auto"/>
                                                                                                                                                                                                                                                                                    <w:right w:val="none" w:sz="0" w:space="0" w:color="auto"/>
                                                                                                                                                                                                                                                                                  </w:divBdr>
                                                                                                                                                                                                                                                                                  <w:divsChild>
                                                                                                                                                                                                                                                                                    <w:div w:id="1603562758">
                                                                                                                                                                                                                                                                                      <w:marLeft w:val="0"/>
                                                                                                                                                                                                                                                                                      <w:marRight w:val="0"/>
                                                                                                                                                                                                                                                                                      <w:marTop w:val="0"/>
                                                                                                                                                                                                                                                                                      <w:marBottom w:val="0"/>
                                                                                                                                                                                                                                                                                      <w:divBdr>
                                                                                                                                                                                                                                                                                        <w:top w:val="none" w:sz="0" w:space="0" w:color="auto"/>
                                                                                                                                                                                                                                                                                        <w:left w:val="none" w:sz="0" w:space="0" w:color="auto"/>
                                                                                                                                                                                                                                                                                        <w:bottom w:val="none" w:sz="0" w:space="0" w:color="auto"/>
                                                                                                                                                                                                                                                                                        <w:right w:val="none" w:sz="0" w:space="0" w:color="auto"/>
                                                                                                                                                                                                                                                                                      </w:divBdr>
                                                                                                                                                                                                                                                                                      <w:divsChild>
                                                                                                                                                                                                                                                                                        <w:div w:id="1427266148">
                                                                                                                                                                                                                                                                                          <w:marLeft w:val="0"/>
                                                                                                                                                                                                                                                                                          <w:marRight w:val="0"/>
                                                                                                                                                                                                                                                                                          <w:marTop w:val="0"/>
                                                                                                                                                                                                                                                                                          <w:marBottom w:val="0"/>
                                                                                                                                                                                                                                                                                          <w:divBdr>
                                                                                                                                                                                                                                                                                            <w:top w:val="none" w:sz="0" w:space="0" w:color="auto"/>
                                                                                                                                                                                                                                                                                            <w:left w:val="none" w:sz="0" w:space="0" w:color="auto"/>
                                                                                                                                                                                                                                                                                            <w:bottom w:val="none" w:sz="0" w:space="0" w:color="auto"/>
                                                                                                                                                                                                                                                                                            <w:right w:val="none" w:sz="0" w:space="0" w:color="auto"/>
                                                                                                                                                                                                                                                                                          </w:divBdr>
                                                                                                                                                                                                                                                                                          <w:divsChild>
                                                                                                                                                                                                                                                                                            <w:div w:id="676662039">
                                                                                                                                                                                                                                                                                              <w:marLeft w:val="0"/>
                                                                                                                                                                                                                                                                                              <w:marRight w:val="0"/>
                                                                                                                                                                                                                                                                                              <w:marTop w:val="0"/>
                                                                                                                                                                                                                                                                                              <w:marBottom w:val="0"/>
                                                                                                                                                                                                                                                                                              <w:divBdr>
                                                                                                                                                                                                                                                                                                <w:top w:val="none" w:sz="0" w:space="0" w:color="auto"/>
                                                                                                                                                                                                                                                                                                <w:left w:val="none" w:sz="0" w:space="0" w:color="auto"/>
                                                                                                                                                                                                                                                                                                <w:bottom w:val="none" w:sz="0" w:space="0" w:color="auto"/>
                                                                                                                                                                                                                                                                                                <w:right w:val="none" w:sz="0" w:space="0" w:color="auto"/>
                                                                                                                                                                                                                                                                                              </w:divBdr>
                                                                                                                                                                                                                                                                                              <w:divsChild>
                                                                                                                                                                                                                                                                                                <w:div w:id="959385432">
                                                                                                                                                                                                                                                                                                  <w:marLeft w:val="0"/>
                                                                                                                                                                                                                                                                                                  <w:marRight w:val="0"/>
                                                                                                                                                                                                                                                                                                  <w:marTop w:val="0"/>
                                                                                                                                                                                                                                                                                                  <w:marBottom w:val="0"/>
                                                                                                                                                                                                                                                                                                  <w:divBdr>
                                                                                                                                                                                                                                                                                                    <w:top w:val="none" w:sz="0" w:space="0" w:color="auto"/>
                                                                                                                                                                                                                                                                                                    <w:left w:val="none" w:sz="0" w:space="0" w:color="auto"/>
                                                                                                                                                                                                                                                                                                    <w:bottom w:val="none" w:sz="0" w:space="0" w:color="auto"/>
                                                                                                                                                                                                                                                                                                    <w:right w:val="none" w:sz="0" w:space="0" w:color="auto"/>
                                                                                                                                                                                                                                                                                                  </w:divBdr>
                                                                                                                                                                                                                                                                                                  <w:divsChild>
                                                                                                                                                                                                                                                                                                    <w:div w:id="88888640">
                                                                                                                                                                                                                                                                                                      <w:marLeft w:val="0"/>
                                                                                                                                                                                                                                                                                                      <w:marRight w:val="0"/>
                                                                                                                                                                                                                                                                                                      <w:marTop w:val="0"/>
                                                                                                                                                                                                                                                                                                      <w:marBottom w:val="0"/>
                                                                                                                                                                                                                                                                                                      <w:divBdr>
                                                                                                                                                                                                                                                                                                        <w:top w:val="none" w:sz="0" w:space="0" w:color="auto"/>
                                                                                                                                                                                                                                                                                                        <w:left w:val="none" w:sz="0" w:space="0" w:color="auto"/>
                                                                                                                                                                                                                                                                                                        <w:bottom w:val="none" w:sz="0" w:space="0" w:color="auto"/>
                                                                                                                                                                                                                                                                                                        <w:right w:val="none" w:sz="0" w:space="0" w:color="auto"/>
                                                                                                                                                                                                                                                                                                      </w:divBdr>
                                                                                                                                                                                                                                                                                                      <w:divsChild>
                                                                                                                                                                                                                                                                                                        <w:div w:id="1478839069">
                                                                                                                                                                                                                                                                                                          <w:marLeft w:val="0"/>
                                                                                                                                                                                                                                                                                                          <w:marRight w:val="0"/>
                                                                                                                                                                                                                                                                                                          <w:marTop w:val="0"/>
                                                                                                                                                                                                                                                                                                          <w:marBottom w:val="0"/>
                                                                                                                                                                                                                                                                                                          <w:divBdr>
                                                                                                                                                                                                                                                                                                            <w:top w:val="none" w:sz="0" w:space="0" w:color="auto"/>
                                                                                                                                                                                                                                                                                                            <w:left w:val="none" w:sz="0" w:space="0" w:color="auto"/>
                                                                                                                                                                                                                                                                                                            <w:bottom w:val="none" w:sz="0" w:space="0" w:color="auto"/>
                                                                                                                                                                                                                                                                                                            <w:right w:val="none" w:sz="0" w:space="0" w:color="auto"/>
                                                                                                                                                                                                                                                                                                          </w:divBdr>
                                                                                                                                                                                                                                                                                                          <w:divsChild>
                                                                                                                                                                                                                                                                                                            <w:div w:id="1808084107">
                                                                                                                                                                                                                                                                                                              <w:marLeft w:val="0"/>
                                                                                                                                                                                                                                                                                                              <w:marRight w:val="0"/>
                                                                                                                                                                                                                                                                                                              <w:marTop w:val="0"/>
                                                                                                                                                                                                                                                                                                              <w:marBottom w:val="0"/>
                                                                                                                                                                                                                                                                                                              <w:divBdr>
                                                                                                                                                                                                                                                                                                                <w:top w:val="none" w:sz="0" w:space="0" w:color="auto"/>
                                                                                                                                                                                                                                                                                                                <w:left w:val="none" w:sz="0" w:space="0" w:color="auto"/>
                                                                                                                                                                                                                                                                                                                <w:bottom w:val="none" w:sz="0" w:space="0" w:color="auto"/>
                                                                                                                                                                                                                                                                                                                <w:right w:val="none" w:sz="0" w:space="0" w:color="auto"/>
                                                                                                                                                                                                                                                                                                              </w:divBdr>
                                                                                                                                                                                                                                                                                                              <w:divsChild>
                                                                                                                                                                                                                                                                                                                <w:div w:id="275602350">
                                                                                                                                                                                                                                                                                                                  <w:marLeft w:val="0"/>
                                                                                                                                                                                                                                                                                                                  <w:marRight w:val="0"/>
                                                                                                                                                                                                                                                                                                                  <w:marTop w:val="0"/>
                                                                                                                                                                                                                                                                                                                  <w:marBottom w:val="0"/>
                                                                                                                                                                                                                                                                                                                  <w:divBdr>
                                                                                                                                                                                                                                                                                                                    <w:top w:val="none" w:sz="0" w:space="0" w:color="auto"/>
                                                                                                                                                                                                                                                                                                                    <w:left w:val="none" w:sz="0" w:space="0" w:color="auto"/>
                                                                                                                                                                                                                                                                                                                    <w:bottom w:val="none" w:sz="0" w:space="0" w:color="auto"/>
                                                                                                                                                                                                                                                                                                                    <w:right w:val="none" w:sz="0" w:space="0" w:color="auto"/>
                                                                                                                                                                                                                                                                                                                  </w:divBdr>
                                                                                                                                                                                                                                                                                                                  <w:divsChild>
                                                                                                                                                                                                                                                                                                                    <w:div w:id="1498033448">
                                                                                                                                                                                                                                                                                                                      <w:marLeft w:val="0"/>
                                                                                                                                                                                                                                                                                                                      <w:marRight w:val="0"/>
                                                                                                                                                                                                                                                                                                                      <w:marTop w:val="0"/>
                                                                                                                                                                                                                                                                                                                      <w:marBottom w:val="0"/>
                                                                                                                                                                                                                                                                                                                      <w:divBdr>
                                                                                                                                                                                                                                                                                                                        <w:top w:val="none" w:sz="0" w:space="0" w:color="auto"/>
                                                                                                                                                                                                                                                                                                                        <w:left w:val="none" w:sz="0" w:space="0" w:color="auto"/>
                                                                                                                                                                                                                                                                                                                        <w:bottom w:val="none" w:sz="0" w:space="0" w:color="auto"/>
                                                                                                                                                                                                                                                                                                                        <w:right w:val="none" w:sz="0" w:space="0" w:color="auto"/>
                                                                                                                                                                                                                                                                                                                      </w:divBdr>
                                                                                                                                                                                                                                                                                                                      <w:divsChild>
                                                                                                                                                                                                                                                                                                                        <w:div w:id="2043941767">
                                                                                                                                                                                                                                                                                                                          <w:marLeft w:val="0"/>
                                                                                                                                                                                                                                                                                                                          <w:marRight w:val="0"/>
                                                                                                                                                                                                                                                                                                                          <w:marTop w:val="0"/>
                                                                                                                                                                                                                                                                                                                          <w:marBottom w:val="0"/>
                                                                                                                                                                                                                                                                                                                          <w:divBdr>
                                                                                                                                                                                                                                                                                                                            <w:top w:val="none" w:sz="0" w:space="0" w:color="auto"/>
                                                                                                                                                                                                                                                                                                                            <w:left w:val="none" w:sz="0" w:space="0" w:color="auto"/>
                                                                                                                                                                                                                                                                                                                            <w:bottom w:val="none" w:sz="0" w:space="0" w:color="auto"/>
                                                                                                                                                                                                                                                                                                                            <w:right w:val="none" w:sz="0" w:space="0" w:color="auto"/>
                                                                                                                                                                                                                                                                                                                          </w:divBdr>
                                                                                                                                                                                                                                                                                                                          <w:divsChild>
                                                                                                                                                                                                                                                                                                                            <w:div w:id="866675818">
                                                                                                                                                                                                                                                                                                                              <w:marLeft w:val="0"/>
                                                                                                                                                                                                                                                                                                                              <w:marRight w:val="0"/>
                                                                                                                                                                                                                                                                                                                              <w:marTop w:val="0"/>
                                                                                                                                                                                                                                                                                                                              <w:marBottom w:val="0"/>
                                                                                                                                                                                                                                                                                                                              <w:divBdr>
                                                                                                                                                                                                                                                                                                                                <w:top w:val="none" w:sz="0" w:space="0" w:color="auto"/>
                                                                                                                                                                                                                                                                                                                                <w:left w:val="none" w:sz="0" w:space="0" w:color="auto"/>
                                                                                                                                                                                                                                                                                                                                <w:bottom w:val="none" w:sz="0" w:space="0" w:color="auto"/>
                                                                                                                                                                                                                                                                                                                                <w:right w:val="none" w:sz="0" w:space="0" w:color="auto"/>
                                                                                                                                                                                                                                                                                                                              </w:divBdr>
                                                                                                                                                                                                                                                                                                                              <w:divsChild>
                                                                                                                                                                                                                                                                                                                                <w:div w:id="1996058410">
                                                                                                                                                                                                                                                                                                                                  <w:marLeft w:val="0"/>
                                                                                                                                                                                                                                                                                                                                  <w:marRight w:val="0"/>
                                                                                                                                                                                                                                                                                                                                  <w:marTop w:val="0"/>
                                                                                                                                                                                                                                                                                                                                  <w:marBottom w:val="0"/>
                                                                                                                                                                                                                                                                                                                                  <w:divBdr>
                                                                                                                                                                                                                                                                                                                                    <w:top w:val="none" w:sz="0" w:space="0" w:color="auto"/>
                                                                                                                                                                                                                                                                                                                                    <w:left w:val="none" w:sz="0" w:space="0" w:color="auto"/>
                                                                                                                                                                                                                                                                                                                                    <w:bottom w:val="none" w:sz="0" w:space="0" w:color="auto"/>
                                                                                                                                                                                                                                                                                                                                    <w:right w:val="none" w:sz="0" w:space="0" w:color="auto"/>
                                                                                                                                                                                                                                                                                                                                  </w:divBdr>
                                                                                                                                                                                                                                                                                                                                  <w:divsChild>
                                                                                                                                                                                                                                                                                                                                    <w:div w:id="1369407452">
                                                                                                                                                                                                                                                                                                                                      <w:marLeft w:val="0"/>
                                                                                                                                                                                                                                                                                                                                      <w:marRight w:val="0"/>
                                                                                                                                                                                                                                                                                                                                      <w:marTop w:val="0"/>
                                                                                                                                                                                                                                                                                                                                      <w:marBottom w:val="0"/>
                                                                                                                                                                                                                                                                                                                                      <w:divBdr>
                                                                                                                                                                                                                                                                                                                                        <w:top w:val="none" w:sz="0" w:space="0" w:color="auto"/>
                                                                                                                                                                                                                                                                                                                                        <w:left w:val="none" w:sz="0" w:space="0" w:color="auto"/>
                                                                                                                                                                                                                                                                                                                                        <w:bottom w:val="none" w:sz="0" w:space="0" w:color="auto"/>
                                                                                                                                                                                                                                                                                                                                        <w:right w:val="none" w:sz="0" w:space="0" w:color="auto"/>
                                                                                                                                                                                                                                                                                                                                      </w:divBdr>
                                                                                                                                                                                                                                                                                                                                      <w:divsChild>
                                                                                                                                                                                                                                                                                                                                        <w:div w:id="67924083">
                                                                                                                                                                                                                                                                                                                                          <w:marLeft w:val="0"/>
                                                                                                                                                                                                                                                                                                                                          <w:marRight w:val="0"/>
                                                                                                                                                                                                                                                                                                                                          <w:marTop w:val="0"/>
                                                                                                                                                                                                                                                                                                                                          <w:marBottom w:val="0"/>
                                                                                                                                                                                                                                                                                                                                          <w:divBdr>
                                                                                                                                                                                                                                                                                                                                            <w:top w:val="none" w:sz="0" w:space="0" w:color="auto"/>
                                                                                                                                                                                                                                                                                                                                            <w:left w:val="none" w:sz="0" w:space="0" w:color="auto"/>
                                                                                                                                                                                                                                                                                                                                            <w:bottom w:val="none" w:sz="0" w:space="0" w:color="auto"/>
                                                                                                                                                                                                                                                                                                                                            <w:right w:val="none" w:sz="0" w:space="0" w:color="auto"/>
                                                                                                                                                                                                                                                                                                                                          </w:divBdr>
                                                                                                                                                                                                                                                                                                                                          <w:divsChild>
                                                                                                                                                                                                                                                                                                                                            <w:div w:id="1338777073">
                                                                                                                                                                                                                                                                                                                                              <w:marLeft w:val="0"/>
                                                                                                                                                                                                                                                                                                                                              <w:marRight w:val="0"/>
                                                                                                                                                                                                                                                                                                                                              <w:marTop w:val="0"/>
                                                                                                                                                                                                                                                                                                                                              <w:marBottom w:val="0"/>
                                                                                                                                                                                                                                                                                                                                              <w:divBdr>
                                                                                                                                                                                                                                                                                                                                                <w:top w:val="none" w:sz="0" w:space="0" w:color="auto"/>
                                                                                                                                                                                                                                                                                                                                                <w:left w:val="none" w:sz="0" w:space="0" w:color="auto"/>
                                                                                                                                                                                                                                                                                                                                                <w:bottom w:val="none" w:sz="0" w:space="0" w:color="auto"/>
                                                                                                                                                                                                                                                                                                                                                <w:right w:val="none" w:sz="0" w:space="0" w:color="auto"/>
                                                                                                                                                                                                                                                                                                                                              </w:divBdr>
                                                                                                                                                                                                                                                                                                                                              <w:divsChild>
                                                                                                                                                                                                                                                                                                                                                <w:div w:id="1119253325">
                                                                                                                                                                                                                                                                                                                                                  <w:marLeft w:val="0"/>
                                                                                                                                                                                                                                                                                                                                                  <w:marRight w:val="0"/>
                                                                                                                                                                                                                                                                                                                                                  <w:marTop w:val="0"/>
                                                                                                                                                                                                                                                                                                                                                  <w:marBottom w:val="0"/>
                                                                                                                                                                                                                                                                                                                                                  <w:divBdr>
                                                                                                                                                                                                                                                                                                                                                    <w:top w:val="none" w:sz="0" w:space="0" w:color="auto"/>
                                                                                                                                                                                                                                                                                                                                                    <w:left w:val="none" w:sz="0" w:space="0" w:color="auto"/>
                                                                                                                                                                                                                                                                                                                                                    <w:bottom w:val="none" w:sz="0" w:space="0" w:color="auto"/>
                                                                                                                                                                                                                                                                                                                                                    <w:right w:val="none" w:sz="0" w:space="0" w:color="auto"/>
                                                                                                                                                                                                                                                                                                                                                  </w:divBdr>
                                                                                                                                                                                                                                                                                                                                                  <w:divsChild>
                                                                                                                                                                                                                                                                                                                                                    <w:div w:id="42876529">
                                                                                                                                                                                                                                                                                                                                                      <w:marLeft w:val="0"/>
                                                                                                                                                                                                                                                                                                                                                      <w:marRight w:val="0"/>
                                                                                                                                                                                                                                                                                                                                                      <w:marTop w:val="0"/>
                                                                                                                                                                                                                                                                                                                                                      <w:marBottom w:val="0"/>
                                                                                                                                                                                                                                                                                                                                                      <w:divBdr>
                                                                                                                                                                                                                                                                                                                                                        <w:top w:val="none" w:sz="0" w:space="0" w:color="auto"/>
                                                                                                                                                                                                                                                                                                                                                        <w:left w:val="none" w:sz="0" w:space="0" w:color="auto"/>
                                                                                                                                                                                                                                                                                                                                                        <w:bottom w:val="none" w:sz="0" w:space="0" w:color="auto"/>
                                                                                                                                                                                                                                                                                                                                                        <w:right w:val="none" w:sz="0" w:space="0" w:color="auto"/>
                                                                                                                                                                                                                                                                                                                                                      </w:divBdr>
                                                                                                                                                                                                                                                                                                                                                      <w:divsChild>
                                                                                                                                                                                                                                                                                                                                                        <w:div w:id="1737312021">
                                                                                                                                                                                                                                                                                                                                                          <w:marLeft w:val="0"/>
                                                                                                                                                                                                                                                                                                                                                          <w:marRight w:val="0"/>
                                                                                                                                                                                                                                                                                                                                                          <w:marTop w:val="0"/>
                                                                                                                                                                                                                                                                                                                                                          <w:marBottom w:val="0"/>
                                                                                                                                                                                                                                                                                                                                                          <w:divBdr>
                                                                                                                                                                                                                                                                                                                                                            <w:top w:val="none" w:sz="0" w:space="0" w:color="auto"/>
                                                                                                                                                                                                                                                                                                                                                            <w:left w:val="none" w:sz="0" w:space="0" w:color="auto"/>
                                                                                                                                                                                                                                                                                                                                                            <w:bottom w:val="none" w:sz="0" w:space="0" w:color="auto"/>
                                                                                                                                                                                                                                                                                                                                                            <w:right w:val="none" w:sz="0" w:space="0" w:color="auto"/>
                                                                                                                                                                                                                                                                                                                                                          </w:divBdr>
                                                                                                                                                                                                                                                                                                                                                          <w:divsChild>
                                                                                                                                                                                                                                                                                                                                                            <w:div w:id="442114212">
                                                                                                                                                                                                                                                                                                                                                              <w:marLeft w:val="0"/>
                                                                                                                                                                                                                                                                                                                                                              <w:marRight w:val="0"/>
                                                                                                                                                                                                                                                                                                                                                              <w:marTop w:val="0"/>
                                                                                                                                                                                                                                                                                                                                                              <w:marBottom w:val="0"/>
                                                                                                                                                                                                                                                                                                                                                              <w:divBdr>
                                                                                                                                                                                                                                                                                                                                                                <w:top w:val="none" w:sz="0" w:space="0" w:color="auto"/>
                                                                                                                                                                                                                                                                                                                                                                <w:left w:val="none" w:sz="0" w:space="0" w:color="auto"/>
                                                                                                                                                                                                                                                                                                                                                                <w:bottom w:val="none" w:sz="0" w:space="0" w:color="auto"/>
                                                                                                                                                                                                                                                                                                                                                                <w:right w:val="none" w:sz="0" w:space="0" w:color="auto"/>
                                                                                                                                                                                                                                                                                                                                                              </w:divBdr>
                                                                                                                                                                                                                                                                                                                                                              <w:divsChild>
                                                                                                                                                                                                                                                                                                                                                                <w:div w:id="356586102">
                                                                                                                                                                                                                                                                                                                                                                  <w:marLeft w:val="0"/>
                                                                                                                                                                                                                                                                                                                                                                  <w:marRight w:val="0"/>
                                                                                                                                                                                                                                                                                                                                                                  <w:marTop w:val="0"/>
                                                                                                                                                                                                                                                                                                                                                                  <w:marBottom w:val="0"/>
                                                                                                                                                                                                                                                                                                                                                                  <w:divBdr>
                                                                                                                                                                                                                                                                                                                                                                    <w:top w:val="none" w:sz="0" w:space="0" w:color="auto"/>
                                                                                                                                                                                                                                                                                                                                                                    <w:left w:val="none" w:sz="0" w:space="0" w:color="auto"/>
                                                                                                                                                                                                                                                                                                                                                                    <w:bottom w:val="none" w:sz="0" w:space="0" w:color="auto"/>
                                                                                                                                                                                                                                                                                                                                                                    <w:right w:val="none" w:sz="0" w:space="0" w:color="auto"/>
                                                                                                                                                                                                                                                                                                                                                                  </w:divBdr>
                                                                                                                                                                                                                                                                                                                                                                  <w:divsChild>
                                                                                                                                                                                                                                                                                                                                                                    <w:div w:id="976300799">
                                                                                                                                                                                                                                                                                                                                                                      <w:marLeft w:val="0"/>
                                                                                                                                                                                                                                                                                                                                                                      <w:marRight w:val="0"/>
                                                                                                                                                                                                                                                                                                                                                                      <w:marTop w:val="0"/>
                                                                                                                                                                                                                                                                                                                                                                      <w:marBottom w:val="0"/>
                                                                                                                                                                                                                                                                                                                                                                      <w:divBdr>
                                                                                                                                                                                                                                                                                                                                                                        <w:top w:val="none" w:sz="0" w:space="0" w:color="auto"/>
                                                                                                                                                                                                                                                                                                                                                                        <w:left w:val="none" w:sz="0" w:space="0" w:color="auto"/>
                                                                                                                                                                                                                                                                                                                                                                        <w:bottom w:val="none" w:sz="0" w:space="0" w:color="auto"/>
                                                                                                                                                                                                                                                                                                                                                                        <w:right w:val="none" w:sz="0" w:space="0" w:color="auto"/>
                                                                                                                                                                                                                                                                                                                                                                      </w:divBdr>
                                                                                                                                                                                                                                                                                                                                                                      <w:divsChild>
                                                                                                                                                                                                                                                                                                                                                                        <w:div w:id="514080654">
                                                                                                                                                                                                                                                                                                                                                                          <w:marLeft w:val="0"/>
                                                                                                                                                                                                                                                                                                                                                                          <w:marRight w:val="0"/>
                                                                                                                                                                                                                                                                                                                                                                          <w:marTop w:val="0"/>
                                                                                                                                                                                                                                                                                                                                                                          <w:marBottom w:val="0"/>
                                                                                                                                                                                                                                                                                                                                                                          <w:divBdr>
                                                                                                                                                                                                                                                                                                                                                                            <w:top w:val="none" w:sz="0" w:space="0" w:color="auto"/>
                                                                                                                                                                                                                                                                                                                                                                            <w:left w:val="none" w:sz="0" w:space="0" w:color="auto"/>
                                                                                                                                                                                                                                                                                                                                                                            <w:bottom w:val="none" w:sz="0" w:space="0" w:color="auto"/>
                                                                                                                                                                                                                                                                                                                                                                            <w:right w:val="none" w:sz="0" w:space="0" w:color="auto"/>
                                                                                                                                                                                                                                                                                                                                                                          </w:divBdr>
                                                                                                                                                                                                                                                                                                                                                                          <w:divsChild>
                                                                                                                                                                                                                                                                                                                                                                            <w:div w:id="859200718">
                                                                                                                                                                                                                                                                                                                                                                              <w:marLeft w:val="0"/>
                                                                                                                                                                                                                                                                                                                                                                              <w:marRight w:val="0"/>
                                                                                                                                                                                                                                                                                                                                                                              <w:marTop w:val="0"/>
                                                                                                                                                                                                                                                                                                                                                                              <w:marBottom w:val="0"/>
                                                                                                                                                                                                                                                                                                                                                                              <w:divBdr>
                                                                                                                                                                                                                                                                                                                                                                                <w:top w:val="none" w:sz="0" w:space="0" w:color="auto"/>
                                                                                                                                                                                                                                                                                                                                                                                <w:left w:val="none" w:sz="0" w:space="0" w:color="auto"/>
                                                                                                                                                                                                                                                                                                                                                                                <w:bottom w:val="none" w:sz="0" w:space="0" w:color="auto"/>
                                                                                                                                                                                                                                                                                                                                                                                <w:right w:val="none" w:sz="0" w:space="0" w:color="auto"/>
                                                                                                                                                                                                                                                                                                                                                                              </w:divBdr>
                                                                                                                                                                                                                                                                                                                                                                              <w:divsChild>
                                                                                                                                                                                                                                                                                                                                                                                <w:div w:id="1654792233">
                                                                                                                                                                                                                                                                                                                                                                                  <w:marLeft w:val="0"/>
                                                                                                                                                                                                                                                                                                                                                                                  <w:marRight w:val="0"/>
                                                                                                                                                                                                                                                                                                                                                                                  <w:marTop w:val="0"/>
                                                                                                                                                                                                                                                                                                                                                                                  <w:marBottom w:val="0"/>
                                                                                                                                                                                                                                                                                                                                                                                  <w:divBdr>
                                                                                                                                                                                                                                                                                                                                                                                    <w:top w:val="none" w:sz="0" w:space="0" w:color="auto"/>
                                                                                                                                                                                                                                                                                                                                                                                    <w:left w:val="none" w:sz="0" w:space="0" w:color="auto"/>
                                                                                                                                                                                                                                                                                                                                                                                    <w:bottom w:val="none" w:sz="0" w:space="0" w:color="auto"/>
                                                                                                                                                                                                                                                                                                                                                                                    <w:right w:val="none" w:sz="0" w:space="0" w:color="auto"/>
                                                                                                                                                                                                                                                                                                                                                                                  </w:divBdr>
                                                                                                                                                                                                                                                                                                                                                                                  <w:divsChild>
                                                                                                                                                                                                                                                                                                                                                                                    <w:div w:id="1634866856">
                                                                                                                                                                                                                                                                                                                                                                                      <w:marLeft w:val="0"/>
                                                                                                                                                                                                                                                                                                                                                                                      <w:marRight w:val="0"/>
                                                                                                                                                                                                                                                                                                                                                                                      <w:marTop w:val="0"/>
                                                                                                                                                                                                                                                                                                                                                                                      <w:marBottom w:val="0"/>
                                                                                                                                                                                                                                                                                                                                                                                      <w:divBdr>
                                                                                                                                                                                                                                                                                                                                                                                        <w:top w:val="none" w:sz="0" w:space="0" w:color="auto"/>
                                                                                                                                                                                                                                                                                                                                                                                        <w:left w:val="none" w:sz="0" w:space="0" w:color="auto"/>
                                                                                                                                                                                                                                                                                                                                                                                        <w:bottom w:val="none" w:sz="0" w:space="0" w:color="auto"/>
                                                                                                                                                                                                                                                                                                                                                                                        <w:right w:val="none" w:sz="0" w:space="0" w:color="auto"/>
                                                                                                                                                                                                                                                                                                                                                                                      </w:divBdr>
                                                                                                                                                                                                                                                                                                                                                                                      <w:divsChild>
                                                                                                                                                                                                                                                                                                                                                                                        <w:div w:id="1453404744">
                                                                                                                                                                                                                                                                                                                                                                                          <w:marLeft w:val="0"/>
                                                                                                                                                                                                                                                                                                                                                                                          <w:marRight w:val="0"/>
                                                                                                                                                                                                                                                                                                                                                                                          <w:marTop w:val="0"/>
                                                                                                                                                                                                                                                                                                                                                                                          <w:marBottom w:val="0"/>
                                                                                                                                                                                                                                                                                                                                                                                          <w:divBdr>
                                                                                                                                                                                                                                                                                                                                                                                            <w:top w:val="none" w:sz="0" w:space="0" w:color="auto"/>
                                                                                                                                                                                                                                                                                                                                                                                            <w:left w:val="none" w:sz="0" w:space="0" w:color="auto"/>
                                                                                                                                                                                                                                                                                                                                                                                            <w:bottom w:val="none" w:sz="0" w:space="0" w:color="auto"/>
                                                                                                                                                                                                                                                                                                                                                                                            <w:right w:val="none" w:sz="0" w:space="0" w:color="auto"/>
                                                                                                                                                                                                                                                                                                                                                                                          </w:divBdr>
                                                                                                                                                                                                                                                                                                                                                                                          <w:divsChild>
                                                                                                                                                                                                                                                                                                                                                                                            <w:div w:id="1892888448">
                                                                                                                                                                                                                                                                                                                                                                                              <w:marLeft w:val="0"/>
                                                                                                                                                                                                                                                                                                                                                                                              <w:marRight w:val="0"/>
                                                                                                                                                                                                                                                                                                                                                                                              <w:marTop w:val="0"/>
                                                                                                                                                                                                                                                                                                                                                                                              <w:marBottom w:val="0"/>
                                                                                                                                                                                                                                                                                                                                                                                              <w:divBdr>
                                                                                                                                                                                                                                                                                                                                                                                                <w:top w:val="none" w:sz="0" w:space="0" w:color="auto"/>
                                                                                                                                                                                                                                                                                                                                                                                                <w:left w:val="none" w:sz="0" w:space="0" w:color="auto"/>
                                                                                                                                                                                                                                                                                                                                                                                                <w:bottom w:val="none" w:sz="0" w:space="0" w:color="auto"/>
                                                                                                                                                                                                                                                                                                                                                                                                <w:right w:val="none" w:sz="0" w:space="0" w:color="auto"/>
                                                                                                                                                                                                                                                                                                                                                                                              </w:divBdr>
                                                                                                                                                                                                                                                                                                                                                                                              <w:divsChild>
                                                                                                                                                                                                                                                                                                                                                                                                <w:div w:id="2052340440">
                                                                                                                                                                                                                                                                                                                                                                                                  <w:marLeft w:val="0"/>
                                                                                                                                                                                                                                                                                                                                                                                                  <w:marRight w:val="0"/>
                                                                                                                                                                                                                                                                                                                                                                                                  <w:marTop w:val="0"/>
                                                                                                                                                                                                                                                                                                                                                                                                  <w:marBottom w:val="0"/>
                                                                                                                                                                                                                                                                                                                                                                                                  <w:divBdr>
                                                                                                                                                                                                                                                                                                                                                                                                    <w:top w:val="none" w:sz="0" w:space="0" w:color="auto"/>
                                                                                                                                                                                                                                                                                                                                                                                                    <w:left w:val="none" w:sz="0" w:space="0" w:color="auto"/>
                                                                                                                                                                                                                                                                                                                                                                                                    <w:bottom w:val="none" w:sz="0" w:space="0" w:color="auto"/>
                                                                                                                                                                                                                                                                                                                                                                                                    <w:right w:val="none" w:sz="0" w:space="0" w:color="auto"/>
                                                                                                                                                                                                                                                                                                                                                                                                  </w:divBdr>
                                                                                                                                                                                                                                                                                                                                                                                                  <w:divsChild>
                                                                                                                                                                                                                                                                                                                                                                                                    <w:div w:id="1836460517">
                                                                                                                                                                                                                                                                                                                                                                                                      <w:marLeft w:val="0"/>
                                                                                                                                                                                                                                                                                                                                                                                                      <w:marRight w:val="0"/>
                                                                                                                                                                                                                                                                                                                                                                                                      <w:marTop w:val="0"/>
                                                                                                                                                                                                                                                                                                                                                                                                      <w:marBottom w:val="0"/>
                                                                                                                                                                                                                                                                                                                                                                                                      <w:divBdr>
                                                                                                                                                                                                                                                                                                                                                                                                        <w:top w:val="none" w:sz="0" w:space="0" w:color="auto"/>
                                                                                                                                                                                                                                                                                                                                                                                                        <w:left w:val="none" w:sz="0" w:space="0" w:color="auto"/>
                                                                                                                                                                                                                                                                                                                                                                                                        <w:bottom w:val="none" w:sz="0" w:space="0" w:color="auto"/>
                                                                                                                                                                                                                                                                                                                                                                                                        <w:right w:val="none" w:sz="0" w:space="0" w:color="auto"/>
                                                                                                                                                                                                                                                                                                                                                                                                      </w:divBdr>
                                                                                                                                                                                                                                                                                                                                                                                                      <w:divsChild>
                                                                                                                                                                                                                                                                                                                                                                                                        <w:div w:id="1504391348">
                                                                                                                                                                                                                                                                                                                                                                                                          <w:marLeft w:val="0"/>
                                                                                                                                                                                                                                                                                                                                                                                                          <w:marRight w:val="0"/>
                                                                                                                                                                                                                                                                                                                                                                                                          <w:marTop w:val="0"/>
                                                                                                                                                                                                                                                                                                                                                                                                          <w:marBottom w:val="0"/>
                                                                                                                                                                                                                                                                                                                                                                                                          <w:divBdr>
                                                                                                                                                                                                                                                                                                                                                                                                            <w:top w:val="none" w:sz="0" w:space="0" w:color="auto"/>
                                                                                                                                                                                                                                                                                                                                                                                                            <w:left w:val="none" w:sz="0" w:space="0" w:color="auto"/>
                                                                                                                                                                                                                                                                                                                                                                                                            <w:bottom w:val="none" w:sz="0" w:space="0" w:color="auto"/>
                                                                                                                                                                                                                                                                                                                                                                                                            <w:right w:val="none" w:sz="0" w:space="0" w:color="auto"/>
                                                                                                                                                                                                                                                                                                                                                                                                          </w:divBdr>
                                                                                                                                                                                                                                                                                                                                                                                                          <w:divsChild>
                                                                                                                                                                                                                                                                                                                                                                                                            <w:div w:id="26952191">
                                                                                                                                                                                                                                                                                                                                                                                                              <w:marLeft w:val="0"/>
                                                                                                                                                                                                                                                                                                                                                                                                              <w:marRight w:val="0"/>
                                                                                                                                                                                                                                                                                                                                                                                                              <w:marTop w:val="0"/>
                                                                                                                                                                                                                                                                                                                                                                                                              <w:marBottom w:val="0"/>
                                                                                                                                                                                                                                                                                                                                                                                                              <w:divBdr>
                                                                                                                                                                                                                                                                                                                                                                                                                <w:top w:val="none" w:sz="0" w:space="0" w:color="auto"/>
                                                                                                                                                                                                                                                                                                                                                                                                                <w:left w:val="none" w:sz="0" w:space="0" w:color="auto"/>
                                                                                                                                                                                                                                                                                                                                                                                                                <w:bottom w:val="none" w:sz="0" w:space="0" w:color="auto"/>
                                                                                                                                                                                                                                                                                                                                                                                                                <w:right w:val="none" w:sz="0" w:space="0" w:color="auto"/>
                                                                                                                                                                                                                                                                                                                                                                                                              </w:divBdr>
                                                                                                                                                                                                                                                                                                                                                                                                              <w:divsChild>
                                                                                                                                                                                                                                                                                                                                                                                                                <w:div w:id="1879394311">
                                                                                                                                                                                                                                                                                                                                                                                                                  <w:marLeft w:val="0"/>
                                                                                                                                                                                                                                                                                                                                                                                                                  <w:marRight w:val="0"/>
                                                                                                                                                                                                                                                                                                                                                                                                                  <w:marTop w:val="0"/>
                                                                                                                                                                                                                                                                                                                                                                                                                  <w:marBottom w:val="0"/>
                                                                                                                                                                                                                                                                                                                                                                                                                  <w:divBdr>
                                                                                                                                                                                                                                                                                                                                                                                                                    <w:top w:val="none" w:sz="0" w:space="0" w:color="auto"/>
                                                                                                                                                                                                                                                                                                                                                                                                                    <w:left w:val="none" w:sz="0" w:space="0" w:color="auto"/>
                                                                                                                                                                                                                                                                                                                                                                                                                    <w:bottom w:val="none" w:sz="0" w:space="0" w:color="auto"/>
                                                                                                                                                                                                                                                                                                                                                                                                                    <w:right w:val="none" w:sz="0" w:space="0" w:color="auto"/>
                                                                                                                                                                                                                                                                                                                                                                                                                  </w:divBdr>
                                                                                                                                                                                                                                                                                                                                                                                                                  <w:divsChild>
                                                                                                                                                                                                                                                                                                                                                                                                                    <w:div w:id="487330252">
                                                                                                                                                                                                                                                                                                                                                                                                                      <w:marLeft w:val="0"/>
                                                                                                                                                                                                                                                                                                                                                                                                                      <w:marRight w:val="0"/>
                                                                                                                                                                                                                                                                                                                                                                                                                      <w:marTop w:val="0"/>
                                                                                                                                                                                                                                                                                                                                                                                                                      <w:marBottom w:val="0"/>
                                                                                                                                                                                                                                                                                                                                                                                                                      <w:divBdr>
                                                                                                                                                                                                                                                                                                                                                                                                                        <w:top w:val="none" w:sz="0" w:space="0" w:color="auto"/>
                                                                                                                                                                                                                                                                                                                                                                                                                        <w:left w:val="none" w:sz="0" w:space="0" w:color="auto"/>
                                                                                                                                                                                                                                                                                                                                                                                                                        <w:bottom w:val="none" w:sz="0" w:space="0" w:color="auto"/>
                                                                                                                                                                                                                                                                                                                                                                                                                        <w:right w:val="none" w:sz="0" w:space="0" w:color="auto"/>
                                                                                                                                                                                                                                                                                                                                                                                                                      </w:divBdr>
                                                                                                                                                                                                                                                                                                                                                                                                                      <w:divsChild>
                                                                                                                                                                                                                                                                                                                                                                                                                        <w:div w:id="1961064453">
                                                                                                                                                                                                                                                                                                                                                                                                                          <w:marLeft w:val="0"/>
                                                                                                                                                                                                                                                                                                                                                                                                                          <w:marRight w:val="0"/>
                                                                                                                                                                                                                                                                                                                                                                                                                          <w:marTop w:val="0"/>
                                                                                                                                                                                                                                                                                                                                                                                                                          <w:marBottom w:val="0"/>
                                                                                                                                                                                                                                                                                                                                                                                                                          <w:divBdr>
                                                                                                                                                                                                                                                                                                                                                                                                                            <w:top w:val="none" w:sz="0" w:space="0" w:color="auto"/>
                                                                                                                                                                                                                                                                                                                                                                                                                            <w:left w:val="none" w:sz="0" w:space="0" w:color="auto"/>
                                                                                                                                                                                                                                                                                                                                                                                                                            <w:bottom w:val="none" w:sz="0" w:space="0" w:color="auto"/>
                                                                                                                                                                                                                                                                                                                                                                                                                            <w:right w:val="none" w:sz="0" w:space="0" w:color="auto"/>
                                                                                                                                                                                                                                                                                                                                                                                                                          </w:divBdr>
                                                                                                                                                                                                                                                                                                                                                                                                                          <w:divsChild>
                                                                                                                                                                                                                                                                                                                                                                                                                            <w:div w:id="2066289904">
                                                                                                                                                                                                                                                                                                                                                                                                                              <w:marLeft w:val="0"/>
                                                                                                                                                                                                                                                                                                                                                                                                                              <w:marRight w:val="0"/>
                                                                                                                                                                                                                                                                                                                                                                                                                              <w:marTop w:val="0"/>
                                                                                                                                                                                                                                                                                                                                                                                                                              <w:marBottom w:val="0"/>
                                                                                                                                                                                                                                                                                                                                                                                                                              <w:divBdr>
                                                                                                                                                                                                                                                                                                                                                                                                                                <w:top w:val="none" w:sz="0" w:space="0" w:color="auto"/>
                                                                                                                                                                                                                                                                                                                                                                                                                                <w:left w:val="none" w:sz="0" w:space="0" w:color="auto"/>
                                                                                                                                                                                                                                                                                                                                                                                                                                <w:bottom w:val="none" w:sz="0" w:space="0" w:color="auto"/>
                                                                                                                                                                                                                                                                                                                                                                                                                                <w:right w:val="none" w:sz="0" w:space="0" w:color="auto"/>
                                                                                                                                                                                                                                                                                                                                                                                                                              </w:divBdr>
                                                                                                                                                                                                                                                                                                                                                                                                                              <w:divsChild>
                                                                                                                                                                                                                                                                                                                                                                                                                                <w:div w:id="612129470">
                                                                                                                                                                                                                                                                                                                                                                                                                                  <w:marLeft w:val="0"/>
                                                                                                                                                                                                                                                                                                                                                                                                                                  <w:marRight w:val="0"/>
                                                                                                                                                                                                                                                                                                                                                                                                                                  <w:marTop w:val="0"/>
                                                                                                                                                                                                                                                                                                                                                                                                                                  <w:marBottom w:val="0"/>
                                                                                                                                                                                                                                                                                                                                                                                                                                  <w:divBdr>
                                                                                                                                                                                                                                                                                                                                                                                                                                    <w:top w:val="none" w:sz="0" w:space="0" w:color="auto"/>
                                                                                                                                                                                                                                                                                                                                                                                                                                    <w:left w:val="none" w:sz="0" w:space="0" w:color="auto"/>
                                                                                                                                                                                                                                                                                                                                                                                                                                    <w:bottom w:val="none" w:sz="0" w:space="0" w:color="auto"/>
                                                                                                                                                                                                                                                                                                                                                                                                                                    <w:right w:val="none" w:sz="0" w:space="0" w:color="auto"/>
                                                                                                                                                                                                                                                                                                                                                                                                                                  </w:divBdr>
                                                                                                                                                                                                                                                                                                                                                                                                                                  <w:divsChild>
                                                                                                                                                                                                                                                                                                                                                                                                                                    <w:div w:id="350230941">
                                                                                                                                                                                                                                                                                                                                                                                                                                      <w:marLeft w:val="0"/>
                                                                                                                                                                                                                                                                                                                                                                                                                                      <w:marRight w:val="0"/>
                                                                                                                                                                                                                                                                                                                                                                                                                                      <w:marTop w:val="0"/>
                                                                                                                                                                                                                                                                                                                                                                                                                                      <w:marBottom w:val="0"/>
                                                                                                                                                                                                                                                                                                                                                                                                                                      <w:divBdr>
                                                                                                                                                                                                                                                                                                                                                                                                                                        <w:top w:val="none" w:sz="0" w:space="0" w:color="auto"/>
                                                                                                                                                                                                                                                                                                                                                                                                                                        <w:left w:val="none" w:sz="0" w:space="0" w:color="auto"/>
                                                                                                                                                                                                                                                                                                                                                                                                                                        <w:bottom w:val="none" w:sz="0" w:space="0" w:color="auto"/>
                                                                                                                                                                                                                                                                                                                                                                                                                                        <w:right w:val="none" w:sz="0" w:space="0" w:color="auto"/>
                                                                                                                                                                                                                                                                                                                                                                                                                                      </w:divBdr>
                                                                                                                                                                                                                                                                                                                                                                                                                                      <w:divsChild>
                                                                                                                                                                                                                                                                                                                                                                                                                                        <w:div w:id="1954048260">
                                                                                                                                                                                                                                                                                                                                                                                                                                          <w:marLeft w:val="0"/>
                                                                                                                                                                                                                                                                                                                                                                                                                                          <w:marRight w:val="0"/>
                                                                                                                                                                                                                                                                                                                                                                                                                                          <w:marTop w:val="0"/>
                                                                                                                                                                                                                                                                                                                                                                                                                                          <w:marBottom w:val="0"/>
                                                                                                                                                                                                                                                                                                                                                                                                                                          <w:divBdr>
                                                                                                                                                                                                                                                                                                                                                                                                                                            <w:top w:val="none" w:sz="0" w:space="0" w:color="auto"/>
                                                                                                                                                                                                                                                                                                                                                                                                                                            <w:left w:val="none" w:sz="0" w:space="0" w:color="auto"/>
                                                                                                                                                                                                                                                                                                                                                                                                                                            <w:bottom w:val="none" w:sz="0" w:space="0" w:color="auto"/>
                                                                                                                                                                                                                                                                                                                                                                                                                                            <w:right w:val="none" w:sz="0" w:space="0" w:color="auto"/>
                                                                                                                                                                                                                                                                                                                                                                                                                                          </w:divBdr>
                                                                                                                                                                                                                                                                                                                                                                                                                                          <w:divsChild>
                                                                                                                                                                                                                                                                                                                                                                                                                                            <w:div w:id="798567772">
                                                                                                                                                                                                                                                                                                                                                                                                                                              <w:marLeft w:val="0"/>
                                                                                                                                                                                                                                                                                                                                                                                                                                              <w:marRight w:val="0"/>
                                                                                                                                                                                                                                                                                                                                                                                                                                              <w:marTop w:val="0"/>
                                                                                                                                                                                                                                                                                                                                                                                                                                              <w:marBottom w:val="0"/>
                                                                                                                                                                                                                                                                                                                                                                                                                                              <w:divBdr>
                                                                                                                                                                                                                                                                                                                                                                                                                                                <w:top w:val="none" w:sz="0" w:space="0" w:color="auto"/>
                                                                                                                                                                                                                                                                                                                                                                                                                                                <w:left w:val="none" w:sz="0" w:space="0" w:color="auto"/>
                                                                                                                                                                                                                                                                                                                                                                                                                                                <w:bottom w:val="none" w:sz="0" w:space="0" w:color="auto"/>
                                                                                                                                                                                                                                                                                                                                                                                                                                                <w:right w:val="none" w:sz="0" w:space="0" w:color="auto"/>
                                                                                                                                                                                                                                                                                                                                                                                                                                              </w:divBdr>
                                                                                                                                                                                                                                                                                                                                                                                                                                              <w:divsChild>
                                                                                                                                                                                                                                                                                                                                                                                                                                                <w:div w:id="355890030">
                                                                                                                                                                                                                                                                                                                                                                                                                                                  <w:marLeft w:val="0"/>
                                                                                                                                                                                                                                                                                                                                                                                                                                                  <w:marRight w:val="0"/>
                                                                                                                                                                                                                                                                                                                                                                                                                                                  <w:marTop w:val="0"/>
                                                                                                                                                                                                                                                                                                                                                                                                                                                  <w:marBottom w:val="0"/>
                                                                                                                                                                                                                                                                                                                                                                                                                                                  <w:divBdr>
                                                                                                                                                                                                                                                                                                                                                                                                                                                    <w:top w:val="none" w:sz="0" w:space="0" w:color="auto"/>
                                                                                                                                                                                                                                                                                                                                                                                                                                                    <w:left w:val="none" w:sz="0" w:space="0" w:color="auto"/>
                                                                                                                                                                                                                                                                                                                                                                                                                                                    <w:bottom w:val="none" w:sz="0" w:space="0" w:color="auto"/>
                                                                                                                                                                                                                                                                                                                                                                                                                                                    <w:right w:val="none" w:sz="0" w:space="0" w:color="auto"/>
                                                                                                                                                                                                                                                                                                                                                                                                                                                  </w:divBdr>
                                                                                                                                                                                                                                                                                                                                                                                                                                                  <w:divsChild>
                                                                                                                                                                                                                                                                                                                                                                                                                                                    <w:div w:id="1927883226">
                                                                                                                                                                                                                                                                                                                                                                                                                                                      <w:marLeft w:val="0"/>
                                                                                                                                                                                                                                                                                                                                                                                                                                                      <w:marRight w:val="0"/>
                                                                                                                                                                                                                                                                                                                                                                                                                                                      <w:marTop w:val="0"/>
                                                                                                                                                                                                                                                                                                                                                                                                                                                      <w:marBottom w:val="0"/>
                                                                                                                                                                                                                                                                                                                                                                                                                                                      <w:divBdr>
                                                                                                                                                                                                                                                                                                                                                                                                                                                        <w:top w:val="none" w:sz="0" w:space="0" w:color="auto"/>
                                                                                                                                                                                                                                                                                                                                                                                                                                                        <w:left w:val="none" w:sz="0" w:space="0" w:color="auto"/>
                                                                                                                                                                                                                                                                                                                                                                                                                                                        <w:bottom w:val="none" w:sz="0" w:space="0" w:color="auto"/>
                                                                                                                                                                                                                                                                                                                                                                                                                                                        <w:right w:val="none" w:sz="0" w:space="0" w:color="auto"/>
                                                                                                                                                                                                                                                                                                                                                                                                                                                      </w:divBdr>
                                                                                                                                                                                                                                                                                                                                                                                                                                                      <w:divsChild>
                                                                                                                                                                                                                                                                                                                                                                                                                                                        <w:div w:id="506091690">
                                                                                                                                                                                                                                                                                                                                                                                                                                                          <w:marLeft w:val="0"/>
                                                                                                                                                                                                                                                                                                                                                                                                                                                          <w:marRight w:val="0"/>
                                                                                                                                                                                                                                                                                                                                                                                                                                                          <w:marTop w:val="0"/>
                                                                                                                                                                                                                                                                                                                                                                                                                                                          <w:marBottom w:val="0"/>
                                                                                                                                                                                                                                                                                                                                                                                                                                                          <w:divBdr>
                                                                                                                                                                                                                                                                                                                                                                                                                                                            <w:top w:val="none" w:sz="0" w:space="0" w:color="auto"/>
                                                                                                                                                                                                                                                                                                                                                                                                                                                            <w:left w:val="none" w:sz="0" w:space="0" w:color="auto"/>
                                                                                                                                                                                                                                                                                                                                                                                                                                                            <w:bottom w:val="none" w:sz="0" w:space="0" w:color="auto"/>
                                                                                                                                                                                                                                                                                                                                                                                                                                                            <w:right w:val="none" w:sz="0" w:space="0" w:color="auto"/>
                                                                                                                                                                                                                                                                                                                                                                                                                                                          </w:divBdr>
                                                                                                                                                                                                                                                                                                                                                                                                                                                          <w:divsChild>
                                                                                                                                                                                                                                                                                                                                                                                                                                                            <w:div w:id="1163744629">
                                                                                                                                                                                                                                                                                                                                                                                                                                                              <w:marLeft w:val="0"/>
                                                                                                                                                                                                                                                                                                                                                                                                                                                              <w:marRight w:val="0"/>
                                                                                                                                                                                                                                                                                                                                                                                                                                                              <w:marTop w:val="0"/>
                                                                                                                                                                                                                                                                                                                                                                                                                                                              <w:marBottom w:val="0"/>
                                                                                                                                                                                                                                                                                                                                                                                                                                                              <w:divBdr>
                                                                                                                                                                                                                                                                                                                                                                                                                                                                <w:top w:val="none" w:sz="0" w:space="0" w:color="auto"/>
                                                                                                                                                                                                                                                                                                                                                                                                                                                                <w:left w:val="none" w:sz="0" w:space="0" w:color="auto"/>
                                                                                                                                                                                                                                                                                                                                                                                                                                                                <w:bottom w:val="none" w:sz="0" w:space="0" w:color="auto"/>
                                                                                                                                                                                                                                                                                                                                                                                                                                                                <w:right w:val="none" w:sz="0" w:space="0" w:color="auto"/>
                                                                                                                                                                                                                                                                                                                                                                                                                                                              </w:divBdr>
                                                                                                                                                                                                                                                                                                                                                                                                                                                              <w:divsChild>
                                                                                                                                                                                                                                                                                                                                                                                                                                                                <w:div w:id="1356347725">
                                                                                                                                                                                                                                                                                                                                                                                                                                                                  <w:marLeft w:val="0"/>
                                                                                                                                                                                                                                                                                                                                                                                                                                                                  <w:marRight w:val="0"/>
                                                                                                                                                                                                                                                                                                                                                                                                                                                                  <w:marTop w:val="0"/>
                                                                                                                                                                                                                                                                                                                                                                                                                                                                  <w:marBottom w:val="0"/>
                                                                                                                                                                                                                                                                                                                                                                                                                                                                  <w:divBdr>
                                                                                                                                                                                                                                                                                                                                                                                                                                                                    <w:top w:val="none" w:sz="0" w:space="0" w:color="auto"/>
                                                                                                                                                                                                                                                                                                                                                                                                                                                                    <w:left w:val="none" w:sz="0" w:space="0" w:color="auto"/>
                                                                                                                                                                                                                                                                                                                                                                                                                                                                    <w:bottom w:val="none" w:sz="0" w:space="0" w:color="auto"/>
                                                                                                                                                                                                                                                                                                                                                                                                                                                                    <w:right w:val="none" w:sz="0" w:space="0" w:color="auto"/>
                                                                                                                                                                                                                                                                                                                                                                                                                                                                  </w:divBdr>
                                                                                                                                                                                                                                                                                                                                                                                                                                                                  <w:divsChild>
                                                                                                                                                                                                                                                                                                                                                                                                                                                                    <w:div w:id="1195970150">
                                                                                                                                                                                                                                                                                                                                                                                                                                                                      <w:marLeft w:val="0"/>
                                                                                                                                                                                                                                                                                                                                                                                                                                                                      <w:marRight w:val="0"/>
                                                                                                                                                                                                                                                                                                                                                                                                                                                                      <w:marTop w:val="0"/>
                                                                                                                                                                                                                                                                                                                                                                                                                                                                      <w:marBottom w:val="0"/>
                                                                                                                                                                                                                                                                                                                                                                                                                                                                      <w:divBdr>
                                                                                                                                                                                                                                                                                                                                                                                                                                                                        <w:top w:val="none" w:sz="0" w:space="0" w:color="auto"/>
                                                                                                                                                                                                                                                                                                                                                                                                                                                                        <w:left w:val="none" w:sz="0" w:space="0" w:color="auto"/>
                                                                                                                                                                                                                                                                                                                                                                                                                                                                        <w:bottom w:val="none" w:sz="0" w:space="0" w:color="auto"/>
                                                                                                                                                                                                                                                                                                                                                                                                                                                                        <w:right w:val="none" w:sz="0" w:space="0" w:color="auto"/>
                                                                                                                                                                                                                                                                                                                                                                                                                                                                      </w:divBdr>
                                                                                                                                                                                                                                                                                                                                                                                                                                                                      <w:divsChild>
                                                                                                                                                                                                                                                                                                                                                                                                                                                                        <w:div w:id="1929315029">
                                                                                                                                                                                                                                                                                                                                                                                                                                                                          <w:marLeft w:val="0"/>
                                                                                                                                                                                                                                                                                                                                                                                                                                                                          <w:marRight w:val="0"/>
                                                                                                                                                                                                                                                                                                                                                                                                                                                                          <w:marTop w:val="0"/>
                                                                                                                                                                                                                                                                                                                                                                                                                                                                          <w:marBottom w:val="0"/>
                                                                                                                                                                                                                                                                                                                                                                                                                                                                          <w:divBdr>
                                                                                                                                                                                                                                                                                                                                                                                                                                                                            <w:top w:val="none" w:sz="0" w:space="0" w:color="auto"/>
                                                                                                                                                                                                                                                                                                                                                                                                                                                                            <w:left w:val="none" w:sz="0" w:space="0" w:color="auto"/>
                                                                                                                                                                                                                                                                                                                                                                                                                                                                            <w:bottom w:val="none" w:sz="0" w:space="0" w:color="auto"/>
                                                                                                                                                                                                                                                                                                                                                                                                                                                                            <w:right w:val="none" w:sz="0" w:space="0" w:color="auto"/>
                                                                                                                                                                                                                                                                                                                                                                                                                                                                          </w:divBdr>
                                                                                                                                                                                                                                                                                                                                                                                                                                                                          <w:divsChild>
                                                                                                                                                                                                                                                                                                                                                                                                                                                                            <w:div w:id="573900877">
                                                                                                                                                                                                                                                                                                                                                                                                                                                                              <w:marLeft w:val="0"/>
                                                                                                                                                                                                                                                                                                                                                                                                                                                                              <w:marRight w:val="0"/>
                                                                                                                                                                                                                                                                                                                                                                                                                                                                              <w:marTop w:val="0"/>
                                                                                                                                                                                                                                                                                                                                                                                                                                                                              <w:marBottom w:val="0"/>
                                                                                                                                                                                                                                                                                                                                                                                                                                                                              <w:divBdr>
                                                                                                                                                                                                                                                                                                                                                                                                                                                                                <w:top w:val="none" w:sz="0" w:space="0" w:color="auto"/>
                                                                                                                                                                                                                                                                                                                                                                                                                                                                                <w:left w:val="none" w:sz="0" w:space="0" w:color="auto"/>
                                                                                                                                                                                                                                                                                                                                                                                                                                                                                <w:bottom w:val="none" w:sz="0" w:space="0" w:color="auto"/>
                                                                                                                                                                                                                                                                                                                                                                                                                                                                                <w:right w:val="none" w:sz="0" w:space="0" w:color="auto"/>
                                                                                                                                                                                                                                                                                                                                                                                                                                                                              </w:divBdr>
                                                                                                                                                                                                                                                                                                                                                                                                                                                                              <w:divsChild>
                                                                                                                                                                                                                                                                                                                                                                                                                                                                                <w:div w:id="919828037">
                                                                                                                                                                                                                                                                                                                                                                                                                                                                                  <w:marLeft w:val="0"/>
                                                                                                                                                                                                                                                                                                                                                                                                                                                                                  <w:marRight w:val="0"/>
                                                                                                                                                                                                                                                                                                                                                                                                                                                                                  <w:marTop w:val="0"/>
                                                                                                                                                                                                                                                                                                                                                                                                                                                                                  <w:marBottom w:val="0"/>
                                                                                                                                                                                                                                                                                                                                                                                                                                                                                  <w:divBdr>
                                                                                                                                                                                                                                                                                                                                                                                                                                                                                    <w:top w:val="none" w:sz="0" w:space="0" w:color="auto"/>
                                                                                                                                                                                                                                                                                                                                                                                                                                                                                    <w:left w:val="none" w:sz="0" w:space="0" w:color="auto"/>
                                                                                                                                                                                                                                                                                                                                                                                                                                                                                    <w:bottom w:val="none" w:sz="0" w:space="0" w:color="auto"/>
                                                                                                                                                                                                                                                                                                                                                                                                                                                                                    <w:right w:val="none" w:sz="0" w:space="0" w:color="auto"/>
                                                                                                                                                                                                                                                                                                                                                                                                                                                                                  </w:divBdr>
                                                                                                                                                                                                                                                                                                                                                                                                                                                                                  <w:divsChild>
                                                                                                                                                                                                                                                                                                                                                                                                                                                                                    <w:div w:id="1688214705">
                                                                                                                                                                                                                                                                                                                                                                                                                                                                                      <w:marLeft w:val="0"/>
                                                                                                                                                                                                                                                                                                                                                                                                                                                                                      <w:marRight w:val="0"/>
                                                                                                                                                                                                                                                                                                                                                                                                                                                                                      <w:marTop w:val="0"/>
                                                                                                                                                                                                                                                                                                                                                                                                                                                                                      <w:marBottom w:val="0"/>
                                                                                                                                                                                                                                                                                                                                                                                                                                                                                      <w:divBdr>
                                                                                                                                                                                                                                                                                                                                                                                                                                                                                        <w:top w:val="none" w:sz="0" w:space="0" w:color="auto"/>
                                                                                                                                                                                                                                                                                                                                                                                                                                                                                        <w:left w:val="none" w:sz="0" w:space="0" w:color="auto"/>
                                                                                                                                                                                                                                                                                                                                                                                                                                                                                        <w:bottom w:val="none" w:sz="0" w:space="0" w:color="auto"/>
                                                                                                                                                                                                                                                                                                                                                                                                                                                                                        <w:right w:val="none" w:sz="0" w:space="0" w:color="auto"/>
                                                                                                                                                                                                                                                                                                                                                                                                                                                                                      </w:divBdr>
                                                                                                                                                                                                                                                                                                                                                                                                                                                                                      <w:divsChild>
                                                                                                                                                                                                                                                                                                                                                                                                                                                                                        <w:div w:id="1200776756">
                                                                                                                                                                                                                                                                                                                                                                                                                                                                                          <w:marLeft w:val="0"/>
                                                                                                                                                                                                                                                                                                                                                                                                                                                                                          <w:marRight w:val="0"/>
                                                                                                                                                                                                                                                                                                                                                                                                                                                                                          <w:marTop w:val="0"/>
                                                                                                                                                                                                                                                                                                                                                                                                                                                                                          <w:marBottom w:val="0"/>
                                                                                                                                                                                                                                                                                                                                                                                                                                                                                          <w:divBdr>
                                                                                                                                                                                                                                                                                                                                                                                                                                                                                            <w:top w:val="none" w:sz="0" w:space="0" w:color="auto"/>
                                                                                                                                                                                                                                                                                                                                                                                                                                                                                            <w:left w:val="none" w:sz="0" w:space="0" w:color="auto"/>
                                                                                                                                                                                                                                                                                                                                                                                                                                                                                            <w:bottom w:val="none" w:sz="0" w:space="0" w:color="auto"/>
                                                                                                                                                                                                                                                                                                                                                                                                                                                                                            <w:right w:val="none" w:sz="0" w:space="0" w:color="auto"/>
                                                                                                                                                                                                                                                                                                                                                                                                                                                                                          </w:divBdr>
                                                                                                                                                                                                                                                                                                                                                                                                                                                                                          <w:divsChild>
                                                                                                                                                                                                                                                                                                                                                                                                                                                                                            <w:div w:id="996494530">
                                                                                                                                                                                                                                                                                                                                                                                                                                                                                              <w:marLeft w:val="0"/>
                                                                                                                                                                                                                                                                                                                                                                                                                                                                                              <w:marRight w:val="0"/>
                                                                                                                                                                                                                                                                                                                                                                                                                                                                                              <w:marTop w:val="0"/>
                                                                                                                                                                                                                                                                                                                                                                                                                                                                                              <w:marBottom w:val="0"/>
                                                                                                                                                                                                                                                                                                                                                                                                                                                                                              <w:divBdr>
                                                                                                                                                                                                                                                                                                                                                                                                                                                                                                <w:top w:val="none" w:sz="0" w:space="0" w:color="auto"/>
                                                                                                                                                                                                                                                                                                                                                                                                                                                                                                <w:left w:val="none" w:sz="0" w:space="0" w:color="auto"/>
                                                                                                                                                                                                                                                                                                                                                                                                                                                                                                <w:bottom w:val="none" w:sz="0" w:space="0" w:color="auto"/>
                                                                                                                                                                                                                                                                                                                                                                                                                                                                                                <w:right w:val="none" w:sz="0" w:space="0" w:color="auto"/>
                                                                                                                                                                                                                                                                                                                                                                                                                                                                                              </w:divBdr>
                                                                                                                                                                                                                                                                                                                                                                                                                                                                                              <w:divsChild>
                                                                                                                                                                                                                                                                                                                                                                                                                                                                                                <w:div w:id="497040271">
                                                                                                                                                                                                                                                                                                                                                                                                                                                                                                  <w:marLeft w:val="0"/>
                                                                                                                                                                                                                                                                                                                                                                                                                                                                                                  <w:marRight w:val="0"/>
                                                                                                                                                                                                                                                                                                                                                                                                                                                                                                  <w:marTop w:val="0"/>
                                                                                                                                                                                                                                                                                                                                                                                                                                                                                                  <w:marBottom w:val="0"/>
                                                                                                                                                                                                                                                                                                                                                                                                                                                                                                  <w:divBdr>
                                                                                                                                                                                                                                                                                                                                                                                                                                                                                                    <w:top w:val="none" w:sz="0" w:space="0" w:color="auto"/>
                                                                                                                                                                                                                                                                                                                                                                                                                                                                                                    <w:left w:val="none" w:sz="0" w:space="0" w:color="auto"/>
                                                                                                                                                                                                                                                                                                                                                                                                                                                                                                    <w:bottom w:val="none" w:sz="0" w:space="0" w:color="auto"/>
                                                                                                                                                                                                                                                                                                                                                                                                                                                                                                    <w:right w:val="none" w:sz="0" w:space="0" w:color="auto"/>
                                                                                                                                                                                                                                                                                                                                                                                                                                                                                                  </w:divBdr>
                                                                                                                                                                                                                                                                                                                                                                                                                                                                                                  <w:divsChild>
                                                                                                                                                                                                                                                                                                                                                                                                                                                                                                    <w:div w:id="665061554">
                                                                                                                                                                                                                                                                                                                                                                                                                                                                                                      <w:marLeft w:val="0"/>
                                                                                                                                                                                                                                                                                                                                                                                                                                                                                                      <w:marRight w:val="0"/>
                                                                                                                                                                                                                                                                                                                                                                                                                                                                                                      <w:marTop w:val="0"/>
                                                                                                                                                                                                                                                                                                                                                                                                                                                                                                      <w:marBottom w:val="0"/>
                                                                                                                                                                                                                                                                                                                                                                                                                                                                                                      <w:divBdr>
                                                                                                                                                                                                                                                                                                                                                                                                                                                                                                        <w:top w:val="none" w:sz="0" w:space="0" w:color="auto"/>
                                                                                                                                                                                                                                                                                                                                                                                                                                                                                                        <w:left w:val="none" w:sz="0" w:space="0" w:color="auto"/>
                                                                                                                                                                                                                                                                                                                                                                                                                                                                                                        <w:bottom w:val="none" w:sz="0" w:space="0" w:color="auto"/>
                                                                                                                                                                                                                                                                                                                                                                                                                                                                                                        <w:right w:val="none" w:sz="0" w:space="0" w:color="auto"/>
                                                                                                                                                                                                                                                                                                                                                                                                                                                                                                      </w:divBdr>
                                                                                                                                                                                                                                                                                                                                                                                                                                                                                                      <w:divsChild>
                                                                                                                                                                                                                                                                                                                                                                                                                                                                                                        <w:div w:id="1263341501">
                                                                                                                                                                                                                                                                                                                                                                                                                                                                                                          <w:marLeft w:val="0"/>
                                                                                                                                                                                                                                                                                                                                                                                                                                                                                                          <w:marRight w:val="0"/>
                                                                                                                                                                                                                                                                                                                                                                                                                                                                                                          <w:marTop w:val="0"/>
                                                                                                                                                                                                                                                                                                                                                                                                                                                                                                          <w:marBottom w:val="0"/>
                                                                                                                                                                                                                                                                                                                                                                                                                                                                                                          <w:divBdr>
                                                                                                                                                                                                                                                                                                                                                                                                                                                                                                            <w:top w:val="none" w:sz="0" w:space="0" w:color="auto"/>
                                                                                                                                                                                                                                                                                                                                                                                                                                                                                                            <w:left w:val="none" w:sz="0" w:space="0" w:color="auto"/>
                                                                                                                                                                                                                                                                                                                                                                                                                                                                                                            <w:bottom w:val="none" w:sz="0" w:space="0" w:color="auto"/>
                                                                                                                                                                                                                                                                                                                                                                                                                                                                                                            <w:right w:val="none" w:sz="0" w:space="0" w:color="auto"/>
                                                                                                                                                                                                                                                                                                                                                                                                                                                                                                          </w:divBdr>
                                                                                                                                                                                                                                                                                                                                                                                                                                                                                                          <w:divsChild>
                                                                                                                                                                                                                                                                                                                                                                                                                                                                                                            <w:div w:id="1495537201">
                                                                                                                                                                                                                                                                                                                                                                                                                                                                                                              <w:marLeft w:val="0"/>
                                                                                                                                                                                                                                                                                                                                                                                                                                                                                                              <w:marRight w:val="0"/>
                                                                                                                                                                                                                                                                                                                                                                                                                                                                                                              <w:marTop w:val="0"/>
                                                                                                                                                                                                                                                                                                                                                                                                                                                                                                              <w:marBottom w:val="0"/>
                                                                                                                                                                                                                                                                                                                                                                                                                                                                                                              <w:divBdr>
                                                                                                                                                                                                                                                                                                                                                                                                                                                                                                                <w:top w:val="none" w:sz="0" w:space="0" w:color="auto"/>
                                                                                                                                                                                                                                                                                                                                                                                                                                                                                                                <w:left w:val="none" w:sz="0" w:space="0" w:color="auto"/>
                                                                                                                                                                                                                                                                                                                                                                                                                                                                                                                <w:bottom w:val="none" w:sz="0" w:space="0" w:color="auto"/>
                                                                                                                                                                                                                                                                                                                                                                                                                                                                                                                <w:right w:val="none" w:sz="0" w:space="0" w:color="auto"/>
                                                                                                                                                                                                                                                                                                                                                                                                                                                                                                              </w:divBdr>
                                                                                                                                                                                                                                                                                                                                                                                                                                                                                                              <w:divsChild>
                                                                                                                                                                                                                                                                                                                                                                                                                                                                                                                <w:div w:id="713504073">
                                                                                                                                                                                                                                                                                                                                                                                                                                                                                                                  <w:marLeft w:val="0"/>
                                                                                                                                                                                                                                                                                                                                                                                                                                                                                                                  <w:marRight w:val="0"/>
                                                                                                                                                                                                                                                                                                                                                                                                                                                                                                                  <w:marTop w:val="0"/>
                                                                                                                                                                                                                                                                                                                                                                                                                                                                                                                  <w:marBottom w:val="0"/>
                                                                                                                                                                                                                                                                                                                                                                                                                                                                                                                  <w:divBdr>
                                                                                                                                                                                                                                                                                                                                                                                                                                                                                                                    <w:top w:val="none" w:sz="0" w:space="0" w:color="auto"/>
                                                                                                                                                                                                                                                                                                                                                                                                                                                                                                                    <w:left w:val="none" w:sz="0" w:space="0" w:color="auto"/>
                                                                                                                                                                                                                                                                                                                                                                                                                                                                                                                    <w:bottom w:val="none" w:sz="0" w:space="0" w:color="auto"/>
                                                                                                                                                                                                                                                                                                                                                                                                                                                                                                                    <w:right w:val="none" w:sz="0" w:space="0" w:color="auto"/>
                                                                                                                                                                                                                                                                                                                                                                                                                                                                                                                  </w:divBdr>
                                                                                                                                                                                                                                                                                                                                                                                                                                                                                                                  <w:divsChild>
                                                                                                                                                                                                                                                                                                                                                                                                                                                                                                                    <w:div w:id="1064719988">
                                                                                                                                                                                                                                                                                                                                                                                                                                                                                                                      <w:marLeft w:val="0"/>
                                                                                                                                                                                                                                                                                                                                                                                                                                                                                                                      <w:marRight w:val="0"/>
                                                                                                                                                                                                                                                                                                                                                                                                                                                                                                                      <w:marTop w:val="0"/>
                                                                                                                                                                                                                                                                                                                                                                                                                                                                                                                      <w:marBottom w:val="0"/>
                                                                                                                                                                                                                                                                                                                                                                                                                                                                                                                      <w:divBdr>
                                                                                                                                                                                                                                                                                                                                                                                                                                                                                                                        <w:top w:val="none" w:sz="0" w:space="0" w:color="auto"/>
                                                                                                                                                                                                                                                                                                                                                                                                                                                                                                                        <w:left w:val="none" w:sz="0" w:space="0" w:color="auto"/>
                                                                                                                                                                                                                                                                                                                                                                                                                                                                                                                        <w:bottom w:val="none" w:sz="0" w:space="0" w:color="auto"/>
                                                                                                                                                                                                                                                                                                                                                                                                                                                                                                                        <w:right w:val="none" w:sz="0" w:space="0" w:color="auto"/>
                                                                                                                                                                                                                                                                                                                                                                                                                                                                                                                      </w:divBdr>
                                                                                                                                                                                                                                                                                                                                                                                                                                                                                                                      <w:divsChild>
                                                                                                                                                                                                                                                                                                                                                                                                                                                                                                                        <w:div w:id="10031222">
                                                                                                                                                                                                                                                                                                                                                                                                                                                                                                                          <w:marLeft w:val="0"/>
                                                                                                                                                                                                                                                                                                                                                                                                                                                                                                                          <w:marRight w:val="0"/>
                                                                                                                                                                                                                                                                                                                                                                                                                                                                                                                          <w:marTop w:val="0"/>
                                                                                                                                                                                                                                                                                                                                                                                                                                                                                                                          <w:marBottom w:val="0"/>
                                                                                                                                                                                                                                                                                                                                                                                                                                                                                                                          <w:divBdr>
                                                                                                                                                                                                                                                                                                                                                                                                                                                                                                                            <w:top w:val="none" w:sz="0" w:space="0" w:color="auto"/>
                                                                                                                                                                                                                                                                                                                                                                                                                                                                                                                            <w:left w:val="none" w:sz="0" w:space="0" w:color="auto"/>
                                                                                                                                                                                                                                                                                                                                                                                                                                                                                                                            <w:bottom w:val="none" w:sz="0" w:space="0" w:color="auto"/>
                                                                                                                                                                                                                                                                                                                                                                                                                                                                                                                            <w:right w:val="none" w:sz="0" w:space="0" w:color="auto"/>
                                                                                                                                                                                                                                                                                                                                                                                                                                                                                                                          </w:divBdr>
                                                                                                                                                                                                                                                                                                                                                                                                                                                                                                                          <w:divsChild>
                                                                                                                                                                                                                                                                                                                                                                                                                                                                                                                            <w:div w:id="2096901103">
                                                                                                                                                                                                                                                                                                                                                                                                                                                                                                                              <w:marLeft w:val="0"/>
                                                                                                                                                                                                                                                                                                                                                                                                                                                                                                                              <w:marRight w:val="0"/>
                                                                                                                                                                                                                                                                                                                                                                                                                                                                                                                              <w:marTop w:val="0"/>
                                                                                                                                                                                                                                                                                                                                                                                                                                                                                                                              <w:marBottom w:val="0"/>
                                                                                                                                                                                                                                                                                                                                                                                                                                                                                                                              <w:divBdr>
                                                                                                                                                                                                                                                                                                                                                                                                                                                                                                                                <w:top w:val="none" w:sz="0" w:space="0" w:color="auto"/>
                                                                                                                                                                                                                                                                                                                                                                                                                                                                                                                                <w:left w:val="none" w:sz="0" w:space="0" w:color="auto"/>
                                                                                                                                                                                                                                                                                                                                                                                                                                                                                                                                <w:bottom w:val="none" w:sz="0" w:space="0" w:color="auto"/>
                                                                                                                                                                                                                                                                                                                                                                                                                                                                                                                                <w:right w:val="none" w:sz="0" w:space="0" w:color="auto"/>
                                                                                                                                                                                                                                                                                                                                                                                                                                                                                                                              </w:divBdr>
                                                                                                                                                                                                                                                                                                                                                                                                                                                                                                                              <w:divsChild>
                                                                                                                                                                                                                                                                                                                                                                                                                                                                                                                                <w:div w:id="1036076122">
                                                                                                                                                                                                                                                                                                                                                                                                                                                                                                                                  <w:marLeft w:val="0"/>
                                                                                                                                                                                                                                                                                                                                                                                                                                                                                                                                  <w:marRight w:val="0"/>
                                                                                                                                                                                                                                                                                                                                                                                                                                                                                                                                  <w:marTop w:val="0"/>
                                                                                                                                                                                                                                                                                                                                                                                                                                                                                                                                  <w:marBottom w:val="0"/>
                                                                                                                                                                                                                                                                                                                                                                                                                                                                                                                                  <w:divBdr>
                                                                                                                                                                                                                                                                                                                                                                                                                                                                                                                                    <w:top w:val="none" w:sz="0" w:space="0" w:color="auto"/>
                                                                                                                                                                                                                                                                                                                                                                                                                                                                                                                                    <w:left w:val="none" w:sz="0" w:space="0" w:color="auto"/>
                                                                                                                                                                                                                                                                                                                                                                                                                                                                                                                                    <w:bottom w:val="none" w:sz="0" w:space="0" w:color="auto"/>
                                                                                                                                                                                                                                                                                                                                                                                                                                                                                                                                    <w:right w:val="none" w:sz="0" w:space="0" w:color="auto"/>
                                                                                                                                                                                                                                                                                                                                                                                                                                                                                                                                  </w:divBdr>
                                                                                                                                                                                                                                                                                                                                                                                                                                                                                                                                  <w:divsChild>
                                                                                                                                                                                                                                                                                                                                                                                                                                                                                                                                    <w:div w:id="1462503070">
                                                                                                                                                                                                                                                                                                                                                                                                                                                                                                                                      <w:marLeft w:val="0"/>
                                                                                                                                                                                                                                                                                                                                                                                                                                                                                                                                      <w:marRight w:val="0"/>
                                                                                                                                                                                                                                                                                                                                                                                                                                                                                                                                      <w:marTop w:val="0"/>
                                                                                                                                                                                                                                                                                                                                                                                                                                                                                                                                      <w:marBottom w:val="0"/>
                                                                                                                                                                                                                                                                                                                                                                                                                                                                                                                                      <w:divBdr>
                                                                                                                                                                                                                                                                                                                                                                                                                                                                                                                                        <w:top w:val="none" w:sz="0" w:space="0" w:color="auto"/>
                                                                                                                                                                                                                                                                                                                                                                                                                                                                                                                                        <w:left w:val="none" w:sz="0" w:space="0" w:color="auto"/>
                                                                                                                                                                                                                                                                                                                                                                                                                                                                                                                                        <w:bottom w:val="none" w:sz="0" w:space="0" w:color="auto"/>
                                                                                                                                                                                                                                                                                                                                                                                                                                                                                                                                        <w:right w:val="none" w:sz="0" w:space="0" w:color="auto"/>
                                                                                                                                                                                                                                                                                                                                                                                                                                                                                                                                      </w:divBdr>
                                                                                                                                                                                                                                                                                                                                                                                                                                                                                                                                      <w:divsChild>
                                                                                                                                                                                                                                                                                                                                                                                                                                                                                                                                        <w:div w:id="1389257645">
                                                                                                                                                                                                                                                                                                                                                                                                                                                                                                                                          <w:marLeft w:val="0"/>
                                                                                                                                                                                                                                                                                                                                                                                                                                                                                                                                          <w:marRight w:val="0"/>
                                                                                                                                                                                                                                                                                                                                                                                                                                                                                                                                          <w:marTop w:val="0"/>
                                                                                                                                                                                                                                                                                                                                                                                                                                                                                                                                          <w:marBottom w:val="0"/>
                                                                                                                                                                                                                                                                                                                                                                                                                                                                                                                                          <w:divBdr>
                                                                                                                                                                                                                                                                                                                                                                                                                                                                                                                                            <w:top w:val="none" w:sz="0" w:space="0" w:color="auto"/>
                                                                                                                                                                                                                                                                                                                                                                                                                                                                                                                                            <w:left w:val="none" w:sz="0" w:space="0" w:color="auto"/>
                                                                                                                                                                                                                                                                                                                                                                                                                                                                                                                                            <w:bottom w:val="none" w:sz="0" w:space="0" w:color="auto"/>
                                                                                                                                                                                                                                                                                                                                                                                                                                                                                                                                            <w:right w:val="none" w:sz="0" w:space="0" w:color="auto"/>
                                                                                                                                                                                                                                                                                                                                                                                                                                                                                                                                          </w:divBdr>
                                                                                                                                                                                                                                                                                                                                                                                                                                                                                                                                          <w:divsChild>
                                                                                                                                                                                                                                                                                                                                                                                                                                                                                                                                            <w:div w:id="1310015738">
                                                                                                                                                                                                                                                                                                                                                                                                                                                                                                                                              <w:marLeft w:val="0"/>
                                                                                                                                                                                                                                                                                                                                                                                                                                                                                                                                              <w:marRight w:val="0"/>
                                                                                                                                                                                                                                                                                                                                                                                                                                                                                                                                              <w:marTop w:val="0"/>
                                                                                                                                                                                                                                                                                                                                                                                                                                                                                                                                              <w:marBottom w:val="0"/>
                                                                                                                                                                                                                                                                                                                                                                                                                                                                                                                                              <w:divBdr>
                                                                                                                                                                                                                                                                                                                                                                                                                                                                                                                                                <w:top w:val="none" w:sz="0" w:space="0" w:color="auto"/>
                                                                                                                                                                                                                                                                                                                                                                                                                                                                                                                                                <w:left w:val="none" w:sz="0" w:space="0" w:color="auto"/>
                                                                                                                                                                                                                                                                                                                                                                                                                                                                                                                                                <w:bottom w:val="none" w:sz="0" w:space="0" w:color="auto"/>
                                                                                                                                                                                                                                                                                                                                                                                                                                                                                                                                                <w:right w:val="none" w:sz="0" w:space="0" w:color="auto"/>
                                                                                                                                                                                                                                                                                                                                                                                                                                                                                                                                              </w:divBdr>
                                                                                                                                                                                                                                                                                                                                                                                                                                                                                                                                              <w:divsChild>
                                                                                                                                                                                                                                                                                                                                                                                                                                                                                                                                                <w:div w:id="1769041395">
                                                                                                                                                                                                                                                                                                                                                                                                                                                                                                                                                  <w:marLeft w:val="0"/>
                                                                                                                                                                                                                                                                                                                                                                                                                                                                                                                                                  <w:marRight w:val="0"/>
                                                                                                                                                                                                                                                                                                                                                                                                                                                                                                                                                  <w:marTop w:val="0"/>
                                                                                                                                                                                                                                                                                                                                                                                                                                                                                                                                                  <w:marBottom w:val="0"/>
                                                                                                                                                                                                                                                                                                                                                                                                                                                                                                                                                  <w:divBdr>
                                                                                                                                                                                                                                                                                                                                                                                                                                                                                                                                                    <w:top w:val="none" w:sz="0" w:space="0" w:color="auto"/>
                                                                                                                                                                                                                                                                                                                                                                                                                                                                                                                                                    <w:left w:val="none" w:sz="0" w:space="0" w:color="auto"/>
                                                                                                                                                                                                                                                                                                                                                                                                                                                                                                                                                    <w:bottom w:val="none" w:sz="0" w:space="0" w:color="auto"/>
                                                                                                                                                                                                                                                                                                                                                                                                                                                                                                                                                    <w:right w:val="none" w:sz="0" w:space="0" w:color="auto"/>
                                                                                                                                                                                                                                                                                                                                                                                                                                                                                                                                                  </w:divBdr>
                                                                                                                                                                                                                                                                                                                                                                                                                                                                                                                                                  <w:divsChild>
                                                                                                                                                                                                                                                                                                                                                                                                                                                                                                                                                    <w:div w:id="1068457735">
                                                                                                                                                                                                                                                                                                                                                                                                                                                                                                                                                      <w:marLeft w:val="0"/>
                                                                                                                                                                                                                                                                                                                                                                                                                                                                                                                                                      <w:marRight w:val="0"/>
                                                                                                                                                                                                                                                                                                                                                                                                                                                                                                                                                      <w:marTop w:val="0"/>
                                                                                                                                                                                                                                                                                                                                                                                                                                                                                                                                                      <w:marBottom w:val="0"/>
                                                                                                                                                                                                                                                                                                                                                                                                                                                                                                                                                      <w:divBdr>
                                                                                                                                                                                                                                                                                                                                                                                                                                                                                                                                                        <w:top w:val="none" w:sz="0" w:space="0" w:color="auto"/>
                                                                                                                                                                                                                                                                                                                                                                                                                                                                                                                                                        <w:left w:val="none" w:sz="0" w:space="0" w:color="auto"/>
                                                                                                                                                                                                                                                                                                                                                                                                                                                                                                                                                        <w:bottom w:val="none" w:sz="0" w:space="0" w:color="auto"/>
                                                                                                                                                                                                                                                                                                                                                                                                                                                                                                                                                        <w:right w:val="none" w:sz="0" w:space="0" w:color="auto"/>
                                                                                                                                                                                                                                                                                                                                                                                                                                                                                                                                                      </w:divBdr>
                                                                                                                                                                                                                                                                                                                                                                                                                                                                                                                                                      <w:divsChild>
                                                                                                                                                                                                                                                                                                                                                                                                                                                                                                                                                        <w:div w:id="1911501549">
                                                                                                                                                                                                                                                                                                                                                                                                                                                                                                                                                          <w:marLeft w:val="0"/>
                                                                                                                                                                                                                                                                                                                                                                                                                                                                                                                                                          <w:marRight w:val="0"/>
                                                                                                                                                                                                                                                                                                                                                                                                                                                                                                                                                          <w:marTop w:val="0"/>
                                                                                                                                                                                                                                                                                                                                                                                                                                                                                                                                                          <w:marBottom w:val="0"/>
                                                                                                                                                                                                                                                                                                                                                                                                                                                                                                                                                          <w:divBdr>
                                                                                                                                                                                                                                                                                                                                                                                                                                                                                                                                                            <w:top w:val="none" w:sz="0" w:space="0" w:color="auto"/>
                                                                                                                                                                                                                                                                                                                                                                                                                                                                                                                                                            <w:left w:val="none" w:sz="0" w:space="0" w:color="auto"/>
                                                                                                                                                                                                                                                                                                                                                                                                                                                                                                                                                            <w:bottom w:val="none" w:sz="0" w:space="0" w:color="auto"/>
                                                                                                                                                                                                                                                                                                                                                                                                                                                                                                                                                            <w:right w:val="none" w:sz="0" w:space="0" w:color="auto"/>
                                                                                                                                                                                                                                                                                                                                                                                                                                                                                                                                                          </w:divBdr>
                                                                                                                                                                                                                                                                                                                                                                                                                                                                                                                                                          <w:divsChild>
                                                                                                                                                                                                                                                                                                                                                                                                                                                                                                                                                            <w:div w:id="2022276518">
                                                                                                                                                                                                                                                                                                                                                                                                                                                                                                                                                              <w:marLeft w:val="0"/>
                                                                                                                                                                                                                                                                                                                                                                                                                                                                                                                                                              <w:marRight w:val="0"/>
                                                                                                                                                                                                                                                                                                                                                                                                                                                                                                                                                              <w:marTop w:val="0"/>
                                                                                                                                                                                                                                                                                                                                                                                                                                                                                                                                                              <w:marBottom w:val="0"/>
                                                                                                                                                                                                                                                                                                                                                                                                                                                                                                                                                              <w:divBdr>
                                                                                                                                                                                                                                                                                                                                                                                                                                                                                                                                                                <w:top w:val="none" w:sz="0" w:space="0" w:color="auto"/>
                                                                                                                                                                                                                                                                                                                                                                                                                                                                                                                                                                <w:left w:val="none" w:sz="0" w:space="0" w:color="auto"/>
                                                                                                                                                                                                                                                                                                                                                                                                                                                                                                                                                                <w:bottom w:val="none" w:sz="0" w:space="0" w:color="auto"/>
                                                                                                                                                                                                                                                                                                                                                                                                                                                                                                                                                                <w:right w:val="none" w:sz="0" w:space="0" w:color="auto"/>
                                                                                                                                                                                                                                                                                                                                                                                                                                                                                                                                                              </w:divBdr>
                                                                                                                                                                                                                                                                                                                                                                                                                                                                                                                                                              <w:divsChild>
                                                                                                                                                                                                                                                                                                                                                                                                                                                                                                                                                                <w:div w:id="620038219">
                                                                                                                                                                                                                                                                                                                                                                                                                                                                                                                                                                  <w:marLeft w:val="0"/>
                                                                                                                                                                                                                                                                                                                                                                                                                                                                                                                                                                  <w:marRight w:val="0"/>
                                                                                                                                                                                                                                                                                                                                                                                                                                                                                                                                                                  <w:marTop w:val="0"/>
                                                                                                                                                                                                                                                                                                                                                                                                                                                                                                                                                                  <w:marBottom w:val="0"/>
                                                                                                                                                                                                                                                                                                                                                                                                                                                                                                                                                                  <w:divBdr>
                                                                                                                                                                                                                                                                                                                                                                                                                                                                                                                                                                    <w:top w:val="none" w:sz="0" w:space="0" w:color="auto"/>
                                                                                                                                                                                                                                                                                                                                                                                                                                                                                                                                                                    <w:left w:val="none" w:sz="0" w:space="0" w:color="auto"/>
                                                                                                                                                                                                                                                                                                                                                                                                                                                                                                                                                                    <w:bottom w:val="none" w:sz="0" w:space="0" w:color="auto"/>
                                                                                                                                                                                                                                                                                                                                                                                                                                                                                                                                                                    <w:right w:val="none" w:sz="0" w:space="0" w:color="auto"/>
                                                                                                                                                                                                                                                                                                                                                                                                                                                                                                                                                                  </w:divBdr>
                                                                                                                                                                                                                                                                                                                                                                                                                                                                                                                                                                  <w:divsChild>
                                                                                                                                                                                                                                                                                                                                                                                                                                                                                                                                                                    <w:div w:id="205803825">
                                                                                                                                                                                                                                                                                                                                                                                                                                                                                                                                                                      <w:marLeft w:val="0"/>
                                                                                                                                                                                                                                                                                                                                                                                                                                                                                                                                                                      <w:marRight w:val="0"/>
                                                                                                                                                                                                                                                                                                                                                                                                                                                                                                                                                                      <w:marTop w:val="0"/>
                                                                                                                                                                                                                                                                                                                                                                                                                                                                                                                                                                      <w:marBottom w:val="0"/>
                                                                                                                                                                                                                                                                                                                                                                                                                                                                                                                                                                      <w:divBdr>
                                                                                                                                                                                                                                                                                                                                                                                                                                                                                                                                                                        <w:top w:val="none" w:sz="0" w:space="0" w:color="auto"/>
                                                                                                                                                                                                                                                                                                                                                                                                                                                                                                                                                                        <w:left w:val="none" w:sz="0" w:space="0" w:color="auto"/>
                                                                                                                                                                                                                                                                                                                                                                                                                                                                                                                                                                        <w:bottom w:val="none" w:sz="0" w:space="0" w:color="auto"/>
                                                                                                                                                                                                                                                                                                                                                                                                                                                                                                                                                                        <w:right w:val="none" w:sz="0" w:space="0" w:color="auto"/>
                                                                                                                                                                                                                                                                                                                                                                                                                                                                                                                                                                      </w:divBdr>
                                                                                                                                                                                                                                                                                                                                                                                                                                                                                                                                                                      <w:divsChild>
                                                                                                                                                                                                                                                                                                                                                                                                                                                                                                                                                                        <w:div w:id="69811850">
                                                                                                                                                                                                                                                                                                                                                                                                                                                                                                                                                                          <w:marLeft w:val="0"/>
                                                                                                                                                                                                                                                                                                                                                                                                                                                                                                                                                                          <w:marRight w:val="0"/>
                                                                                                                                                                                                                                                                                                                                                                                                                                                                                                                                                                          <w:marTop w:val="0"/>
                                                                                                                                                                                                                                                                                                                                                                                                                                                                                                                                                                          <w:marBottom w:val="0"/>
                                                                                                                                                                                                                                                                                                                                                                                                                                                                                                                                                                          <w:divBdr>
                                                                                                                                                                                                                                                                                                                                                                                                                                                                                                                                                                            <w:top w:val="none" w:sz="0" w:space="0" w:color="auto"/>
                                                                                                                                                                                                                                                                                                                                                                                                                                                                                                                                                                            <w:left w:val="none" w:sz="0" w:space="0" w:color="auto"/>
                                                                                                                                                                                                                                                                                                                                                                                                                                                                                                                                                                            <w:bottom w:val="none" w:sz="0" w:space="0" w:color="auto"/>
                                                                                                                                                                                                                                                                                                                                                                                                                                                                                                                                                                            <w:right w:val="none" w:sz="0" w:space="0" w:color="auto"/>
                                                                                                                                                                                                                                                                                                                                                                                                                                                                                                                                                                          </w:divBdr>
                                                                                                                                                                                                                                                                                                                                                                                                                                                                                                                                                                          <w:divsChild>
                                                                                                                                                                                                                                                                                                                                                                                                                                                                                                                                                                            <w:div w:id="1460146758">
                                                                                                                                                                                                                                                                                                                                                                                                                                                                                                                                                                              <w:marLeft w:val="0"/>
                                                                                                                                                                                                                                                                                                                                                                                                                                                                                                                                                                              <w:marRight w:val="0"/>
                                                                                                                                                                                                                                                                                                                                                                                                                                                                                                                                                                              <w:marTop w:val="0"/>
                                                                                                                                                                                                                                                                                                                                                                                                                                                                                                                                                                              <w:marBottom w:val="0"/>
                                                                                                                                                                                                                                                                                                                                                                                                                                                                                                                                                                              <w:divBdr>
                                                                                                                                                                                                                                                                                                                                                                                                                                                                                                                                                                                <w:top w:val="none" w:sz="0" w:space="0" w:color="auto"/>
                                                                                                                                                                                                                                                                                                                                                                                                                                                                                                                                                                                <w:left w:val="none" w:sz="0" w:space="0" w:color="auto"/>
                                                                                                                                                                                                                                                                                                                                                                                                                                                                                                                                                                                <w:bottom w:val="none" w:sz="0" w:space="0" w:color="auto"/>
                                                                                                                                                                                                                                                                                                                                                                                                                                                                                                                                                                                <w:right w:val="none" w:sz="0" w:space="0" w:color="auto"/>
                                                                                                                                                                                                                                                                                                                                                                                                                                                                                                                                                                              </w:divBdr>
                                                                                                                                                                                                                                                                                                                                                                                                                                                                                                                                                                              <w:divsChild>
                                                                                                                                                                                                                                                                                                                                                                                                                                                                                                                                                                                <w:div w:id="651522002">
                                                                                                                                                                                                                                                                                                                                                                                                                                                                                                                                                                                  <w:marLeft w:val="0"/>
                                                                                                                                                                                                                                                                                                                                                                                                                                                                                                                                                                                  <w:marRight w:val="0"/>
                                                                                                                                                                                                                                                                                                                                                                                                                                                                                                                                                                                  <w:marTop w:val="0"/>
                                                                                                                                                                                                                                                                                                                                                                                                                                                                                                                                                                                  <w:marBottom w:val="0"/>
                                                                                                                                                                                                                                                                                                                                                                                                                                                                                                                                                                                  <w:divBdr>
                                                                                                                                                                                                                                                                                                                                                                                                                                                                                                                                                                                    <w:top w:val="none" w:sz="0" w:space="0" w:color="auto"/>
                                                                                                                                                                                                                                                                                                                                                                                                                                                                                                                                                                                    <w:left w:val="none" w:sz="0" w:space="0" w:color="auto"/>
                                                                                                                                                                                                                                                                                                                                                                                                                                                                                                                                                                                    <w:bottom w:val="none" w:sz="0" w:space="0" w:color="auto"/>
                                                                                                                                                                                                                                                                                                                                                                                                                                                                                                                                                                                    <w:right w:val="none" w:sz="0" w:space="0" w:color="auto"/>
                                                                                                                                                                                                                                                                                                                                                                                                                                                                                                                                                                                  </w:divBdr>
                                                                                                                                                                                                                                                                                                                                                                                                                                                                                                                                                                                  <w:divsChild>
                                                                                                                                                                                                                                                                                                                                                                                                                                                                                                                                                                                    <w:div w:id="1267154099">
                                                                                                                                                                                                                                                                                                                                                                                                                                                                                                                                                                                      <w:marLeft w:val="0"/>
                                                                                                                                                                                                                                                                                                                                                                                                                                                                                                                                                                                      <w:marRight w:val="0"/>
                                                                                                                                                                                                                                                                                                                                                                                                                                                                                                                                                                                      <w:marTop w:val="0"/>
                                                                                                                                                                                                                                                                                                                                                                                                                                                                                                                                                                                      <w:marBottom w:val="0"/>
                                                                                                                                                                                                                                                                                                                                                                                                                                                                                                                                                                                      <w:divBdr>
                                                                                                                                                                                                                                                                                                                                                                                                                                                                                                                                                                                        <w:top w:val="none" w:sz="0" w:space="0" w:color="auto"/>
                                                                                                                                                                                                                                                                                                                                                                                                                                                                                                                                                                                        <w:left w:val="none" w:sz="0" w:space="0" w:color="auto"/>
                                                                                                                                                                                                                                                                                                                                                                                                                                                                                                                                                                                        <w:bottom w:val="none" w:sz="0" w:space="0" w:color="auto"/>
                                                                                                                                                                                                                                                                                                                                                                                                                                                                                                                                                                                        <w:right w:val="none" w:sz="0" w:space="0" w:color="auto"/>
                                                                                                                                                                                                                                                                                                                                                                                                                                                                                                                                                                                      </w:divBdr>
                                                                                                                                                                                                                                                                                                                                                                                                                                                                                                                                                                                      <w:divsChild>
                                                                                                                                                                                                                                                                                                                                                                                                                                                                                                                                                                                        <w:div w:id="987128718">
                                                                                                                                                                                                                                                                                                                                                                                                                                                                                                                                                                                          <w:marLeft w:val="0"/>
                                                                                                                                                                                                                                                                                                                                                                                                                                                                                                                                                                                          <w:marRight w:val="0"/>
                                                                                                                                                                                                                                                                                                                                                                                                                                                                                                                                                                                          <w:marTop w:val="0"/>
                                                                                                                                                                                                                                                                                                                                                                                                                                                                                                                                                                                          <w:marBottom w:val="0"/>
                                                                                                                                                                                                                                                                                                                                                                                                                                                                                                                                                                                          <w:divBdr>
                                                                                                                                                                                                                                                                                                                                                                                                                                                                                                                                                                                            <w:top w:val="none" w:sz="0" w:space="0" w:color="auto"/>
                                                                                                                                                                                                                                                                                                                                                                                                                                                                                                                                                                                            <w:left w:val="none" w:sz="0" w:space="0" w:color="auto"/>
                                                                                                                                                                                                                                                                                                                                                                                                                                                                                                                                                                                            <w:bottom w:val="none" w:sz="0" w:space="0" w:color="auto"/>
                                                                                                                                                                                                                                                                                                                                                                                                                                                                                                                                                                                            <w:right w:val="none" w:sz="0" w:space="0" w:color="auto"/>
                                                                                                                                                                                                                                                                                                                                                                                                                                                                                                                                                                                          </w:divBdr>
                                                                                                                                                                                                                                                                                                                                                                                                                                                                                                                                                                                          <w:divsChild>
                                                                                                                                                                                                                                                                                                                                                                                                                                                                                                                                                                                            <w:div w:id="337969611">
                                                                                                                                                                                                                                                                                                                                                                                                                                                                                                                                                                                              <w:marLeft w:val="0"/>
                                                                                                                                                                                                                                                                                                                                                                                                                                                                                                                                                                                              <w:marRight w:val="0"/>
                                                                                                                                                                                                                                                                                                                                                                                                                                                                                                                                                                                              <w:marTop w:val="0"/>
                                                                                                                                                                                                                                                                                                                                                                                                                                                                                                                                                                                              <w:marBottom w:val="0"/>
                                                                                                                                                                                                                                                                                                                                                                                                                                                                                                                                                                                              <w:divBdr>
                                                                                                                                                                                                                                                                                                                                                                                                                                                                                                                                                                                                <w:top w:val="none" w:sz="0" w:space="0" w:color="auto"/>
                                                                                                                                                                                                                                                                                                                                                                                                                                                                                                                                                                                                <w:left w:val="none" w:sz="0" w:space="0" w:color="auto"/>
                                                                                                                                                                                                                                                                                                                                                                                                                                                                                                                                                                                                <w:bottom w:val="none" w:sz="0" w:space="0" w:color="auto"/>
                                                                                                                                                                                                                                                                                                                                                                                                                                                                                                                                                                                                <w:right w:val="none" w:sz="0" w:space="0" w:color="auto"/>
                                                                                                                                                                                                                                                                                                                                                                                                                                                                                                                                                                                              </w:divBdr>
                                                                                                                                                                                                                                                                                                                                                                                                                                                                                                                                                                                              <w:divsChild>
                                                                                                                                                                                                                                                                                                                                                                                                                                                                                                                                                                                                <w:div w:id="1857038182">
                                                                                                                                                                                                                                                                                                                                                                                                                                                                                                                                                                                                  <w:marLeft w:val="0"/>
                                                                                                                                                                                                                                                                                                                                                                                                                                                                                                                                                                                                  <w:marRight w:val="0"/>
                                                                                                                                                                                                                                                                                                                                                                                                                                                                                                                                                                                                  <w:marTop w:val="0"/>
                                                                                                                                                                                                                                                                                                                                                                                                                                                                                                                                                                                                  <w:marBottom w:val="0"/>
                                                                                                                                                                                                                                                                                                                                                                                                                                                                                                                                                                                                  <w:divBdr>
                                                                                                                                                                                                                                                                                                                                                                                                                                                                                                                                                                                                    <w:top w:val="none" w:sz="0" w:space="0" w:color="auto"/>
                                                                                                                                                                                                                                                                                                                                                                                                                                                                                                                                                                                                    <w:left w:val="none" w:sz="0" w:space="0" w:color="auto"/>
                                                                                                                                                                                                                                                                                                                                                                                                                                                                                                                                                                                                    <w:bottom w:val="none" w:sz="0" w:space="0" w:color="auto"/>
                                                                                                                                                                                                                                                                                                                                                                                                                                                                                                                                                                                                    <w:right w:val="none" w:sz="0" w:space="0" w:color="auto"/>
                                                                                                                                                                                                                                                                                                                                                                                                                                                                                                                                                                                                  </w:divBdr>
                                                                                                                                                                                                                                                                                                                                                                                                                                                                                                                                                                                                  <w:divsChild>
                                                                                                                                                                                                                                                                                                                                                                                                                                                                                                                                                                                                    <w:div w:id="1502506020">
                                                                                                                                                                                                                                                                                                                                                                                                                                                                                                                                                                                                      <w:marLeft w:val="0"/>
                                                                                                                                                                                                                                                                                                                                                                                                                                                                                                                                                                                                      <w:marRight w:val="0"/>
                                                                                                                                                                                                                                                                                                                                                                                                                                                                                                                                                                                                      <w:marTop w:val="0"/>
                                                                                                                                                                                                                                                                                                                                                                                                                                                                                                                                                                                                      <w:marBottom w:val="0"/>
                                                                                                                                                                                                                                                                                                                                                                                                                                                                                                                                                                                                      <w:divBdr>
                                                                                                                                                                                                                                                                                                                                                                                                                                                                                                                                                                                                        <w:top w:val="none" w:sz="0" w:space="0" w:color="auto"/>
                                                                                                                                                                                                                                                                                                                                                                                                                                                                                                                                                                                                        <w:left w:val="none" w:sz="0" w:space="0" w:color="auto"/>
                                                                                                                                                                                                                                                                                                                                                                                                                                                                                                                                                                                                        <w:bottom w:val="none" w:sz="0" w:space="0" w:color="auto"/>
                                                                                                                                                                                                                                                                                                                                                                                                                                                                                                                                                                                                        <w:right w:val="none" w:sz="0" w:space="0" w:color="auto"/>
                                                                                                                                                                                                                                                                                                                                                                                                                                                                                                                                                                                                      </w:divBdr>
                                                                                                                                                                                                                                                                                                                                                                                                                                                                                                                                                                                                      <w:divsChild>
                                                                                                                                                                                                                                                                                                                                                                                                                                                                                                                                                                                                        <w:div w:id="820345967">
                                                                                                                                                                                                                                                                                                                                                                                                                                                                                                                                                                                                          <w:marLeft w:val="0"/>
                                                                                                                                                                                                                                                                                                                                                                                                                                                                                                                                                                                                          <w:marRight w:val="0"/>
                                                                                                                                                                                                                                                                                                                                                                                                                                                                                                                                                                                                          <w:marTop w:val="0"/>
                                                                                                                                                                                                                                                                                                                                                                                                                                                                                                                                                                                                          <w:marBottom w:val="0"/>
                                                                                                                                                                                                                                                                                                                                                                                                                                                                                                                                                                                                          <w:divBdr>
                                                                                                                                                                                                                                                                                                                                                                                                                                                                                                                                                                                                            <w:top w:val="none" w:sz="0" w:space="0" w:color="auto"/>
                                                                                                                                                                                                                                                                                                                                                                                                                                                                                                                                                                                                            <w:left w:val="none" w:sz="0" w:space="0" w:color="auto"/>
                                                                                                                                                                                                                                                                                                                                                                                                                                                                                                                                                                                                            <w:bottom w:val="none" w:sz="0" w:space="0" w:color="auto"/>
                                                                                                                                                                                                                                                                                                                                                                                                                                                                                                                                                                                                            <w:right w:val="none" w:sz="0" w:space="0" w:color="auto"/>
                                                                                                                                                                                                                                                                                                                                                                                                                                                                                                                                                                                                          </w:divBdr>
                                                                                                                                                                                                                                                                                                                                                                                                                                                                                                                                                                                                          <w:divsChild>
                                                                                                                                                                                                                                                                                                                                                                                                                                                                                                                                                                                                            <w:div w:id="410125993">
                                                                                                                                                                                                                                                                                                                                                                                                                                                                                                                                                                                                              <w:marLeft w:val="0"/>
                                                                                                                                                                                                                                                                                                                                                                                                                                                                                                                                                                                                              <w:marRight w:val="0"/>
                                                                                                                                                                                                                                                                                                                                                                                                                                                                                                                                                                                                              <w:marTop w:val="0"/>
                                                                                                                                                                                                                                                                                                                                                                                                                                                                                                                                                                                                              <w:marBottom w:val="0"/>
                                                                                                                                                                                                                                                                                                                                                                                                                                                                                                                                                                                                              <w:divBdr>
                                                                                                                                                                                                                                                                                                                                                                                                                                                                                                                                                                                                                <w:top w:val="none" w:sz="0" w:space="0" w:color="auto"/>
                                                                                                                                                                                                                                                                                                                                                                                                                                                                                                                                                                                                                <w:left w:val="none" w:sz="0" w:space="0" w:color="auto"/>
                                                                                                                                                                                                                                                                                                                                                                                                                                                                                                                                                                                                                <w:bottom w:val="none" w:sz="0" w:space="0" w:color="auto"/>
                                                                                                                                                                                                                                                                                                                                                                                                                                                                                                                                                                                                                <w:right w:val="none" w:sz="0" w:space="0" w:color="auto"/>
                                                                                                                                                                                                                                                                                                                                                                                                                                                                                                                                                                                                              </w:divBdr>
                                                                                                                                                                                                                                                                                                                                                                                                                                                                                                                                                                                                              <w:divsChild>
                                                                                                                                                                                                                                                                                                                                                                                                                                                                                                                                                                                                                <w:div w:id="716666618">
                                                                                                                                                                                                                                                                                                                                                                                                                                                                                                                                                                                                                  <w:marLeft w:val="0"/>
                                                                                                                                                                                                                                                                                                                                                                                                                                                                                                                                                                                                                  <w:marRight w:val="0"/>
                                                                                                                                                                                                                                                                                                                                                                                                                                                                                                                                                                                                                  <w:marTop w:val="0"/>
                                                                                                                                                                                                                                                                                                                                                                                                                                                                                                                                                                                                                  <w:marBottom w:val="0"/>
                                                                                                                                                                                                                                                                                                                                                                                                                                                                                                                                                                                                                  <w:divBdr>
                                                                                                                                                                                                                                                                                                                                                                                                                                                                                                                                                                                                                    <w:top w:val="none" w:sz="0" w:space="0" w:color="auto"/>
                                                                                                                                                                                                                                                                                                                                                                                                                                                                                                                                                                                                                    <w:left w:val="none" w:sz="0" w:space="0" w:color="auto"/>
                                                                                                                                                                                                                                                                                                                                                                                                                                                                                                                                                                                                                    <w:bottom w:val="none" w:sz="0" w:space="0" w:color="auto"/>
                                                                                                                                                                                                                                                                                                                                                                                                                                                                                                                                                                                                                    <w:right w:val="none" w:sz="0" w:space="0" w:color="auto"/>
                                                                                                                                                                                                                                                                                                                                                                                                                                                                                                                                                                                                                  </w:divBdr>
                                                                                                                                                                                                                                                                                                                                                                                                                                                                                                                                                                                                                  <w:divsChild>
                                                                                                                                                                                                                                                                                                                                                                                                                                                                                                                                                                                                                    <w:div w:id="1356613341">
                                                                                                                                                                                                                                                                                                                                                                                                                                                                                                                                                                                                                      <w:marLeft w:val="0"/>
                                                                                                                                                                                                                                                                                                                                                                                                                                                                                                                                                                                                                      <w:marRight w:val="0"/>
                                                                                                                                                                                                                                                                                                                                                                                                                                                                                                                                                                                                                      <w:marTop w:val="0"/>
                                                                                                                                                                                                                                                                                                                                                                                                                                                                                                                                                                                                                      <w:marBottom w:val="0"/>
                                                                                                                                                                                                                                                                                                                                                                                                                                                                                                                                                                                                                      <w:divBdr>
                                                                                                                                                                                                                                                                                                                                                                                                                                                                                                                                                                                                                        <w:top w:val="none" w:sz="0" w:space="0" w:color="auto"/>
                                                                                                                                                                                                                                                                                                                                                                                                                                                                                                                                                                                                                        <w:left w:val="none" w:sz="0" w:space="0" w:color="auto"/>
                                                                                                                                                                                                                                                                                                                                                                                                                                                                                                                                                                                                                        <w:bottom w:val="none" w:sz="0" w:space="0" w:color="auto"/>
                                                                                                                                                                                                                                                                                                                                                                                                                                                                                                                                                                                                                        <w:right w:val="none" w:sz="0" w:space="0" w:color="auto"/>
                                                                                                                                                                                                                                                                                                                                                                                                                                                                                                                                                                                                                      </w:divBdr>
                                                                                                                                                                                                                                                                                                                                                                                                                                                                                                                                                                                                                      <w:divsChild>
                                                                                                                                                                                                                                                                                                                                                                                                                                                                                                                                                                                                                        <w:div w:id="1742410704">
                                                                                                                                                                                                                                                                                                                                                                                                                                                                                                                                                                                                                          <w:marLeft w:val="0"/>
                                                                                                                                                                                                                                                                                                                                                                                                                                                                                                                                                                                                                          <w:marRight w:val="0"/>
                                                                                                                                                                                                                                                                                                                                                                                                                                                                                                                                                                                                                          <w:marTop w:val="0"/>
                                                                                                                                                                                                                                                                                                                                                                                                                                                                                                                                                                                                                          <w:marBottom w:val="0"/>
                                                                                                                                                                                                                                                                                                                                                                                                                                                                                                                                                                                                                          <w:divBdr>
                                                                                                                                                                                                                                                                                                                                                                                                                                                                                                                                                                                                                            <w:top w:val="none" w:sz="0" w:space="0" w:color="auto"/>
                                                                                                                                                                                                                                                                                                                                                                                                                                                                                                                                                                                                                            <w:left w:val="none" w:sz="0" w:space="0" w:color="auto"/>
                                                                                                                                                                                                                                                                                                                                                                                                                                                                                                                                                                                                                            <w:bottom w:val="none" w:sz="0" w:space="0" w:color="auto"/>
                                                                                                                                                                                                                                                                                                                                                                                                                                                                                                                                                                                                                            <w:right w:val="none" w:sz="0" w:space="0" w:color="auto"/>
                                                                                                                                                                                                                                                                                                                                                                                                                                                                                                                                                                                                                          </w:divBdr>
                                                                                                                                                                                                                                                                                                                                                                                                                                                                                                                                                                                                                          <w:divsChild>
                                                                                                                                                                                                                                                                                                                                                                                                                                                                                                                                                                                                                            <w:div w:id="850408654">
                                                                                                                                                                                                                                                                                                                                                                                                                                                                                                                                                                                                                              <w:marLeft w:val="0"/>
                                                                                                                                                                                                                                                                                                                                                                                                                                                                                                                                                                                                                              <w:marRight w:val="0"/>
                                                                                                                                                                                                                                                                                                                                                                                                                                                                                                                                                                                                                              <w:marTop w:val="0"/>
                                                                                                                                                                                                                                                                                                                                                                                                                                                                                                                                                                                                                              <w:marBottom w:val="0"/>
                                                                                                                                                                                                                                                                                                                                                                                                                                                                                                                                                                                                                              <w:divBdr>
                                                                                                                                                                                                                                                                                                                                                                                                                                                                                                                                                                                                                                <w:top w:val="none" w:sz="0" w:space="0" w:color="auto"/>
                                                                                                                                                                                                                                                                                                                                                                                                                                                                                                                                                                                                                                <w:left w:val="none" w:sz="0" w:space="0" w:color="auto"/>
                                                                                                                                                                                                                                                                                                                                                                                                                                                                                                                                                                                                                                <w:bottom w:val="none" w:sz="0" w:space="0" w:color="auto"/>
                                                                                                                                                                                                                                                                                                                                                                                                                                                                                                                                                                                                                                <w:right w:val="none" w:sz="0" w:space="0" w:color="auto"/>
                                                                                                                                                                                                                                                                                                                                                                                                                                                                                                                                                                                                                              </w:divBdr>
                                                                                                                                                                                                                                                                                                                                                                                                                                                                                                                                                                                                                              <w:divsChild>
                                                                                                                                                                                                                                                                                                                                                                                                                                                                                                                                                                                                                                <w:div w:id="1901864393">
                                                                                                                                                                                                                                                                                                                                                                                                                                                                                                                                                                                                                                  <w:marLeft w:val="0"/>
                                                                                                                                                                                                                                                                                                                                                                                                                                                                                                                                                                                                                                  <w:marRight w:val="0"/>
                                                                                                                                                                                                                                                                                                                                                                                                                                                                                                                                                                                                                                  <w:marTop w:val="0"/>
                                                                                                                                                                                                                                                                                                                                                                                                                                                                                                                                                                                                                                  <w:marBottom w:val="0"/>
                                                                                                                                                                                                                                                                                                                                                                                                                                                                                                                                                                                                                                  <w:divBdr>
                                                                                                                                                                                                                                                                                                                                                                                                                                                                                                                                                                                                                                    <w:top w:val="none" w:sz="0" w:space="0" w:color="auto"/>
                                                                                                                                                                                                                                                                                                                                                                                                                                                                                                                                                                                                                                    <w:left w:val="none" w:sz="0" w:space="0" w:color="auto"/>
                                                                                                                                                                                                                                                                                                                                                                                                                                                                                                                                                                                                                                    <w:bottom w:val="none" w:sz="0" w:space="0" w:color="auto"/>
                                                                                                                                                                                                                                                                                                                                                                                                                                                                                                                                                                                                                                    <w:right w:val="none" w:sz="0" w:space="0" w:color="auto"/>
                                                                                                                                                                                                                                                                                                                                                                                                                                                                                                                                                                                                                                  </w:divBdr>
                                                                                                                                                                                                                                                                                                                                                                                                                                                                                                                                                                                                                                  <w:divsChild>
                                                                                                                                                                                                                                                                                                                                                                                                                                                                                                                                                                                                                                    <w:div w:id="863978005">
                                                                                                                                                                                                                                                                                                                                                                                                                                                                                                                                                                                                                                      <w:marLeft w:val="0"/>
                                                                                                                                                                                                                                                                                                                                                                                                                                                                                                                                                                                                                                      <w:marRight w:val="0"/>
                                                                                                                                                                                                                                                                                                                                                                                                                                                                                                                                                                                                                                      <w:marTop w:val="0"/>
                                                                                                                                                                                                                                                                                                                                                                                                                                                                                                                                                                                                                                      <w:marBottom w:val="0"/>
                                                                                                                                                                                                                                                                                                                                                                                                                                                                                                                                                                                                                                      <w:divBdr>
                                                                                                                                                                                                                                                                                                                                                                                                                                                                                                                                                                                                                                        <w:top w:val="none" w:sz="0" w:space="0" w:color="auto"/>
                                                                                                                                                                                                                                                                                                                                                                                                                                                                                                                                                                                                                                        <w:left w:val="none" w:sz="0" w:space="0" w:color="auto"/>
                                                                                                                                                                                                                                                                                                                                                                                                                                                                                                                                                                                                                                        <w:bottom w:val="none" w:sz="0" w:space="0" w:color="auto"/>
                                                                                                                                                                                                                                                                                                                                                                                                                                                                                                                                                                                                                                        <w:right w:val="none" w:sz="0" w:space="0" w:color="auto"/>
                                                                                                                                                                                                                                                                                                                                                                                                                                                                                                                                                                                                                                      </w:divBdr>
                                                                                                                                                                                                                                                                                                                                                                                                                                                                                                                                                                                                                                      <w:divsChild>
                                                                                                                                                                                                                                                                                                                                                                                                                                                                                                                                                                                                                                        <w:div w:id="529801948">
                                                                                                                                                                                                                                                                                                                                                                                                                                                                                                                                                                                                                                          <w:marLeft w:val="0"/>
                                                                                                                                                                                                                                                                                                                                                                                                                                                                                                                                                                                                                                          <w:marRight w:val="0"/>
                                                                                                                                                                                                                                                                                                                                                                                                                                                                                                                                                                                                                                          <w:marTop w:val="0"/>
                                                                                                                                                                                                                                                                                                                                                                                                                                                                                                                                                                                                                                          <w:marBottom w:val="0"/>
                                                                                                                                                                                                                                                                                                                                                                                                                                                                                                                                                                                                                                          <w:divBdr>
                                                                                                                                                                                                                                                                                                                                                                                                                                                                                                                                                                                                                                            <w:top w:val="none" w:sz="0" w:space="0" w:color="auto"/>
                                                                                                                                                                                                                                                                                                                                                                                                                                                                                                                                                                                                                                            <w:left w:val="none" w:sz="0" w:space="0" w:color="auto"/>
                                                                                                                                                                                                                                                                                                                                                                                                                                                                                                                                                                                                                                            <w:bottom w:val="none" w:sz="0" w:space="0" w:color="auto"/>
                                                                                                                                                                                                                                                                                                                                                                                                                                                                                                                                                                                                                                            <w:right w:val="none" w:sz="0" w:space="0" w:color="auto"/>
                                                                                                                                                                                                                                                                                                                                                                                                                                                                                                                                                                                                                                          </w:divBdr>
                                                                                                                                                                                                                                                                                                                                                                                                                                                                                                                                                                                                                                          <w:divsChild>
                                                                                                                                                                                                                                                                                                                                                                                                                                                                                                                                                                                                                                            <w:div w:id="190147590">
                                                                                                                                                                                                                                                                                                                                                                                                                                                                                                                                                                                                                                              <w:marLeft w:val="0"/>
                                                                                                                                                                                                                                                                                                                                                                                                                                                                                                                                                                                                                                              <w:marRight w:val="0"/>
                                                                                                                                                                                                                                                                                                                                                                                                                                                                                                                                                                                                                                              <w:marTop w:val="0"/>
                                                                                                                                                                                                                                                                                                                                                                                                                                                                                                                                                                                                                                              <w:marBottom w:val="0"/>
                                                                                                                                                                                                                                                                                                                                                                                                                                                                                                                                                                                                                                              <w:divBdr>
                                                                                                                                                                                                                                                                                                                                                                                                                                                                                                                                                                                                                                                <w:top w:val="none" w:sz="0" w:space="0" w:color="auto"/>
                                                                                                                                                                                                                                                                                                                                                                                                                                                                                                                                                                                                                                                <w:left w:val="none" w:sz="0" w:space="0" w:color="auto"/>
                                                                                                                                                                                                                                                                                                                                                                                                                                                                                                                                                                                                                                                <w:bottom w:val="none" w:sz="0" w:space="0" w:color="auto"/>
                                                                                                                                                                                                                                                                                                                                                                                                                                                                                                                                                                                                                                                <w:right w:val="none" w:sz="0" w:space="0" w:color="auto"/>
                                                                                                                                                                                                                                                                                                                                                                                                                                                                                                                                                                                                                                              </w:divBdr>
                                                                                                                                                                                                                                                                                                                                                                                                                                                                                                                                                                                                                                              <w:divsChild>
                                                                                                                                                                                                                                                                                                                                                                                                                                                                                                                                                                                                                                                <w:div w:id="2052026585">
                                                                                                                                                                                                                                                                                                                                                                                                                                                                                                                                                                                                                                                  <w:marLeft w:val="0"/>
                                                                                                                                                                                                                                                                                                                                                                                                                                                                                                                                                                                                                                                  <w:marRight w:val="0"/>
                                                                                                                                                                                                                                                                                                                                                                                                                                                                                                                                                                                                                                                  <w:marTop w:val="0"/>
                                                                                                                                                                                                                                                                                                                                                                                                                                                                                                                                                                                                                                                  <w:marBottom w:val="0"/>
                                                                                                                                                                                                                                                                                                                                                                                                                                                                                                                                                                                                                                                  <w:divBdr>
                                                                                                                                                                                                                                                                                                                                                                                                                                                                                                                                                                                                                                                    <w:top w:val="none" w:sz="0" w:space="0" w:color="auto"/>
                                                                                                                                                                                                                                                                                                                                                                                                                                                                                                                                                                                                                                                    <w:left w:val="none" w:sz="0" w:space="0" w:color="auto"/>
                                                                                                                                                                                                                                                                                                                                                                                                                                                                                                                                                                                                                                                    <w:bottom w:val="none" w:sz="0" w:space="0" w:color="auto"/>
                                                                                                                                                                                                                                                                                                                                                                                                                                                                                                                                                                                                                                                    <w:right w:val="none" w:sz="0" w:space="0" w:color="auto"/>
                                                                                                                                                                                                                                                                                                                                                                                                                                                                                                                                                                                                                                                  </w:divBdr>
                                                                                                                                                                                                                                                                                                                                                                                                                                                                                                                                                                                                                                                  <w:divsChild>
                                                                                                                                                                                                                                                                                                                                                                                                                                                                                                                                                                                                                                                    <w:div w:id="726537195">
                                                                                                                                                                                                                                                                                                                                                                                                                                                                                                                                                                                                                                                      <w:marLeft w:val="0"/>
                                                                                                                                                                                                                                                                                                                                                                                                                                                                                                                                                                                                                                                      <w:marRight w:val="0"/>
                                                                                                                                                                                                                                                                                                                                                                                                                                                                                                                                                                                                                                                      <w:marTop w:val="0"/>
                                                                                                                                                                                                                                                                                                                                                                                                                                                                                                                                                                                                                                                      <w:marBottom w:val="0"/>
                                                                                                                                                                                                                                                                                                                                                                                                                                                                                                                                                                                                                                                      <w:divBdr>
                                                                                                                                                                                                                                                                                                                                                                                                                                                                                                                                                                                                                                                        <w:top w:val="none" w:sz="0" w:space="0" w:color="auto"/>
                                                                                                                                                                                                                                                                                                                                                                                                                                                                                                                                                                                                                                                        <w:left w:val="none" w:sz="0" w:space="0" w:color="auto"/>
                                                                                                                                                                                                                                                                                                                                                                                                                                                                                                                                                                                                                                                        <w:bottom w:val="none" w:sz="0" w:space="0" w:color="auto"/>
                                                                                                                                                                                                                                                                                                                                                                                                                                                                                                                                                                                                                                                        <w:right w:val="none" w:sz="0" w:space="0" w:color="auto"/>
                                                                                                                                                                                                                                                                                                                                                                                                                                                                                                                                                                                                                                                      </w:divBdr>
                                                                                                                                                                                                                                                                                                                                                                                                                                                                                                                                                                                                                                                      <w:divsChild>
                                                                                                                                                                                                                                                                                                                                                                                                                                                                                                                                                                                                                                                        <w:div w:id="501505857">
                                                                                                                                                                                                                                                                                                                                                                                                                                                                                                                                                                                                                                                          <w:marLeft w:val="0"/>
                                                                                                                                                                                                                                                                                                                                                                                                                                                                                                                                                                                                                                                          <w:marRight w:val="0"/>
                                                                                                                                                                                                                                                                                                                                                                                                                                                                                                                                                                                                                                                          <w:marTop w:val="0"/>
                                                                                                                                                                                                                                                                                                                                                                                                                                                                                                                                                                                                                                                          <w:marBottom w:val="0"/>
                                                                                                                                                                                                                                                                                                                                                                                                                                                                                                                                                                                                                                                          <w:divBdr>
                                                                                                                                                                                                                                                                                                                                                                                                                                                                                                                                                                                                                                                            <w:top w:val="none" w:sz="0" w:space="0" w:color="auto"/>
                                                                                                                                                                                                                                                                                                                                                                                                                                                                                                                                                                                                                                                            <w:left w:val="none" w:sz="0" w:space="0" w:color="auto"/>
                                                                                                                                                                                                                                                                                                                                                                                                                                                                                                                                                                                                                                                            <w:bottom w:val="none" w:sz="0" w:space="0" w:color="auto"/>
                                                                                                                                                                                                                                                                                                                                                                                                                                                                                                                                                                                                                                                            <w:right w:val="none" w:sz="0" w:space="0" w:color="auto"/>
                                                                                                                                                                                                                                                                                                                                                                                                                                                                                                                                                                                                                                                          </w:divBdr>
                                                                                                                                                                                                                                                                                                                                                                                                                                                                                                                                                                                                                                                          <w:divsChild>
                                                                                                                                                                                                                                                                                                                                                                                                                                                                                                                                                                                                                                                            <w:div w:id="518272518">
                                                                                                                                                                                                                                                                                                                                                                                                                                                                                                                                                                                                                                                              <w:marLeft w:val="0"/>
                                                                                                                                                                                                                                                                                                                                                                                                                                                                                                                                                                                                                                                              <w:marRight w:val="0"/>
                                                                                                                                                                                                                                                                                                                                                                                                                                                                                                                                                                                                                                                              <w:marTop w:val="0"/>
                                                                                                                                                                                                                                                                                                                                                                                                                                                                                                                                                                                                                                                              <w:marBottom w:val="0"/>
                                                                                                                                                                                                                                                                                                                                                                                                                                                                                                                                                                                                                                                              <w:divBdr>
                                                                                                                                                                                                                                                                                                                                                                                                                                                                                                                                                                                                                                                                <w:top w:val="none" w:sz="0" w:space="0" w:color="auto"/>
                                                                                                                                                                                                                                                                                                                                                                                                                                                                                                                                                                                                                                                                <w:left w:val="none" w:sz="0" w:space="0" w:color="auto"/>
                                                                                                                                                                                                                                                                                                                                                                                                                                                                                                                                                                                                                                                                <w:bottom w:val="none" w:sz="0" w:space="0" w:color="auto"/>
                                                                                                                                                                                                                                                                                                                                                                                                                                                                                                                                                                                                                                                                <w:right w:val="none" w:sz="0" w:space="0" w:color="auto"/>
                                                                                                                                                                                                                                                                                                                                                                                                                                                                                                                                                                                                                                                              </w:divBdr>
                                                                                                                                                                                                                                                                                                                                                                                                                                                                                                                                                                                                                                                              <w:divsChild>
                                                                                                                                                                                                                                                                                                                                                                                                                                                                                                                                                                                                                                                                <w:div w:id="744570590">
                                                                                                                                                                                                                                                                                                                                                                                                                                                                                                                                                                                                                                                                  <w:marLeft w:val="0"/>
                                                                                                                                                                                                                                                                                                                                                                                                                                                                                                                                                                                                                                                                  <w:marRight w:val="0"/>
                                                                                                                                                                                                                                                                                                                                                                                                                                                                                                                                                                                                                                                                  <w:marTop w:val="0"/>
                                                                                                                                                                                                                                                                                                                                                                                                                                                                                                                                                                                                                                                                  <w:marBottom w:val="0"/>
                                                                                                                                                                                                                                                                                                                                                                                                                                                                                                                                                                                                                                                                  <w:divBdr>
                                                                                                                                                                                                                                                                                                                                                                                                                                                                                                                                                                                                                                                                    <w:top w:val="none" w:sz="0" w:space="0" w:color="auto"/>
                                                                                                                                                                                                                                                                                                                                                                                                                                                                                                                                                                                                                                                                    <w:left w:val="none" w:sz="0" w:space="0" w:color="auto"/>
                                                                                                                                                                                                                                                                                                                                                                                                                                                                                                                                                                                                                                                                    <w:bottom w:val="none" w:sz="0" w:space="0" w:color="auto"/>
                                                                                                                                                                                                                                                                                                                                                                                                                                                                                                                                                                                                                                                                    <w:right w:val="none" w:sz="0" w:space="0" w:color="auto"/>
                                                                                                                                                                                                                                                                                                                                                                                                                                                                                                                                                                                                                                                                  </w:divBdr>
                                                                                                                                                                                                                                                                                                                                                                                                                                                                                                                                                                                                                                                                  <w:divsChild>
                                                                                                                                                                                                                                                                                                                                                                                                                                                                                                                                                                                                                                                                    <w:div w:id="1838156756">
                                                                                                                                                                                                                                                                                                                                                                                                                                                                                                                                                                                                                                                                      <w:marLeft w:val="0"/>
                                                                                                                                                                                                                                                                                                                                                                                                                                                                                                                                                                                                                                                                      <w:marRight w:val="0"/>
                                                                                                                                                                                                                                                                                                                                                                                                                                                                                                                                                                                                                                                                      <w:marTop w:val="0"/>
                                                                                                                                                                                                                                                                                                                                                                                                                                                                                                                                                                                                                                                                      <w:marBottom w:val="0"/>
                                                                                                                                                                                                                                                                                                                                                                                                                                                                                                                                                                                                                                                                      <w:divBdr>
                                                                                                                                                                                                                                                                                                                                                                                                                                                                                                                                                                                                                                                                        <w:top w:val="none" w:sz="0" w:space="0" w:color="auto"/>
                                                                                                                                                                                                                                                                                                                                                                                                                                                                                                                                                                                                                                                                        <w:left w:val="none" w:sz="0" w:space="0" w:color="auto"/>
                                                                                                                                                                                                                                                                                                                                                                                                                                                                                                                                                                                                                                                                        <w:bottom w:val="none" w:sz="0" w:space="0" w:color="auto"/>
                                                                                                                                                                                                                                                                                                                                                                                                                                                                                                                                                                                                                                                                        <w:right w:val="none" w:sz="0" w:space="0" w:color="auto"/>
                                                                                                                                                                                                                                                                                                                                                                                                                                                                                                                                                                                                                                                                      </w:divBdr>
                                                                                                                                                                                                                                                                                                                                                                                                                                                                                                                                                                                                                                                                      <w:divsChild>
                                                                                                                                                                                                                                                                                                                                                                                                                                                                                                                                                                                                                                                                        <w:div w:id="519196824">
                                                                                                                                                                                                                                                                                                                                                                                                                                                                                                                                                                                                                                                                          <w:marLeft w:val="0"/>
                                                                                                                                                                                                                                                                                                                                                                                                                                                                                                                                                                                                                                                                          <w:marRight w:val="0"/>
                                                                                                                                                                                                                                                                                                                                                                                                                                                                                                                                                                                                                                                                          <w:marTop w:val="0"/>
                                                                                                                                                                                                                                                                                                                                                                                                                                                                                                                                                                                                                                                                          <w:marBottom w:val="0"/>
                                                                                                                                                                                                                                                                                                                                                                                                                                                                                                                                                                                                                                                                          <w:divBdr>
                                                                                                                                                                                                                                                                                                                                                                                                                                                                                                                                                                                                                                                                            <w:top w:val="none" w:sz="0" w:space="0" w:color="auto"/>
                                                                                                                                                                                                                                                                                                                                                                                                                                                                                                                                                                                                                                                                            <w:left w:val="none" w:sz="0" w:space="0" w:color="auto"/>
                                                                                                                                                                                                                                                                                                                                                                                                                                                                                                                                                                                                                                                                            <w:bottom w:val="none" w:sz="0" w:space="0" w:color="auto"/>
                                                                                                                                                                                                                                                                                                                                                                                                                                                                                                                                                                                                                                                                            <w:right w:val="none" w:sz="0" w:space="0" w:color="auto"/>
                                                                                                                                                                                                                                                                                                                                                                                                                                                                                                                                                                                                                                                                          </w:divBdr>
                                                                                                                                                                                                                                                                                                                                                                                                                                                                                                                                                                                                                                                                          <w:divsChild>
                                                                                                                                                                                                                                                                                                                                                                                                                                                                                                                                                                                                                                                                            <w:div w:id="95443523">
                                                                                                                                                                                                                                                                                                                                                                                                                                                                                                                                                                                                                                                                              <w:marLeft w:val="0"/>
                                                                                                                                                                                                                                                                                                                                                                                                                                                                                                                                                                                                                                                                              <w:marRight w:val="0"/>
                                                                                                                                                                                                                                                                                                                                                                                                                                                                                                                                                                                                                                                                              <w:marTop w:val="0"/>
                                                                                                                                                                                                                                                                                                                                                                                                                                                                                                                                                                                                                                                                              <w:marBottom w:val="0"/>
                                                                                                                                                                                                                                                                                                                                                                                                                                                                                                                                                                                                                                                                              <w:divBdr>
                                                                                                                                                                                                                                                                                                                                                                                                                                                                                                                                                                                                                                                                                <w:top w:val="none" w:sz="0" w:space="0" w:color="auto"/>
                                                                                                                                                                                                                                                                                                                                                                                                                                                                                                                                                                                                                                                                                <w:left w:val="none" w:sz="0" w:space="0" w:color="auto"/>
                                                                                                                                                                                                                                                                                                                                                                                                                                                                                                                                                                                                                                                                                <w:bottom w:val="none" w:sz="0" w:space="0" w:color="auto"/>
                                                                                                                                                                                                                                                                                                                                                                                                                                                                                                                                                                                                                                                                                <w:right w:val="none" w:sz="0" w:space="0" w:color="auto"/>
                                                                                                                                                                                                                                                                                                                                                                                                                                                                                                                                                                                                                                                                              </w:divBdr>
                                                                                                                                                                                                                                                                                                                                                                                                                                                                                                                                                                                                                                                                              <w:divsChild>
                                                                                                                                                                                                                                                                                                                                                                                                                                                                                                                                                                                                                                                                                <w:div w:id="804857080">
                                                                                                                                                                                                                                                                                                                                                                                                                                                                                                                                                                                                                                                                                  <w:marLeft w:val="0"/>
                                                                                                                                                                                                                                                                                                                                                                                                                                                                                                                                                                                                                                                                                  <w:marRight w:val="0"/>
                                                                                                                                                                                                                                                                                                                                                                                                                                                                                                                                                                                                                                                                                  <w:marTop w:val="0"/>
                                                                                                                                                                                                                                                                                                                                                                                                                                                                                                                                                                                                                                                                                  <w:marBottom w:val="0"/>
                                                                                                                                                                                                                                                                                                                                                                                                                                                                                                                                                                                                                                                                                  <w:divBdr>
                                                                                                                                                                                                                                                                                                                                                                                                                                                                                                                                                                                                                                                                                    <w:top w:val="none" w:sz="0" w:space="0" w:color="auto"/>
                                                                                                                                                                                                                                                                                                                                                                                                                                                                                                                                                                                                                                                                                    <w:left w:val="none" w:sz="0" w:space="0" w:color="auto"/>
                                                                                                                                                                                                                                                                                                                                                                                                                                                                                                                                                                                                                                                                                    <w:bottom w:val="none" w:sz="0" w:space="0" w:color="auto"/>
                                                                                                                                                                                                                                                                                                                                                                                                                                                                                                                                                                                                                                                                                    <w:right w:val="none" w:sz="0" w:space="0" w:color="auto"/>
                                                                                                                                                                                                                                                                                                                                                                                                                                                                                                                                                                                                                                                                                  </w:divBdr>
                                                                                                                                                                                                                                                                                                                                                                                                                                                                                                                                                                                                                                                                                  <w:divsChild>
                                                                                                                                                                                                                                                                                                                                                                                                                                                                                                                                                                                                                                                                                    <w:div w:id="930048808">
                                                                                                                                                                                                                                                                                                                                                                                                                                                                                                                                                                                                                                                                                      <w:marLeft w:val="0"/>
                                                                                                                                                                                                                                                                                                                                                                                                                                                                                                                                                                                                                                                                                      <w:marRight w:val="0"/>
                                                                                                                                                                                                                                                                                                                                                                                                                                                                                                                                                                                                                                                                                      <w:marTop w:val="0"/>
                                                                                                                                                                                                                                                                                                                                                                                                                                                                                                                                                                                                                                                                                      <w:marBottom w:val="0"/>
                                                                                                                                                                                                                                                                                                                                                                                                                                                                                                                                                                                                                                                                                      <w:divBdr>
                                                                                                                                                                                                                                                                                                                                                                                                                                                                                                                                                                                                                                                                                        <w:top w:val="none" w:sz="0" w:space="0" w:color="auto"/>
                                                                                                                                                                                                                                                                                                                                                                                                                                                                                                                                                                                                                                                                                        <w:left w:val="none" w:sz="0" w:space="0" w:color="auto"/>
                                                                                                                                                                                                                                                                                                                                                                                                                                                                                                                                                                                                                                                                                        <w:bottom w:val="none" w:sz="0" w:space="0" w:color="auto"/>
                                                                                                                                                                                                                                                                                                                                                                                                                                                                                                                                                                                                                                                                                        <w:right w:val="none" w:sz="0" w:space="0" w:color="auto"/>
                                                                                                                                                                                                                                                                                                                                                                                                                                                                                                                                                                                                                                                                                      </w:divBdr>
                                                                                                                                                                                                                                                                                                                                                                                                                                                                                                                                                                                                                                                                                      <w:divsChild>
                                                                                                                                                                                                                                                                                                                                                                                                                                                                                                                                                                                                                                                                                        <w:div w:id="1145968021">
                                                                                                                                                                                                                                                                                                                                                                                                                                                                                                                                                                                                                                                                                          <w:marLeft w:val="0"/>
                                                                                                                                                                                                                                                                                                                                                                                                                                                                                                                                                                                                                                                                                          <w:marRight w:val="0"/>
                                                                                                                                                                                                                                                                                                                                                                                                                                                                                                                                                                                                                                                                                          <w:marTop w:val="0"/>
                                                                                                                                                                                                                                                                                                                                                                                                                                                                                                                                                                                                                                                                                          <w:marBottom w:val="0"/>
                                                                                                                                                                                                                                                                                                                                                                                                                                                                                                                                                                                                                                                                                          <w:divBdr>
                                                                                                                                                                                                                                                                                                                                                                                                                                                                                                                                                                                                                                                                                            <w:top w:val="none" w:sz="0" w:space="0" w:color="auto"/>
                                                                                                                                                                                                                                                                                                                                                                                                                                                                                                                                                                                                                                                                                            <w:left w:val="none" w:sz="0" w:space="0" w:color="auto"/>
                                                                                                                                                                                                                                                                                                                                                                                                                                                                                                                                                                                                                                                                                            <w:bottom w:val="none" w:sz="0" w:space="0" w:color="auto"/>
                                                                                                                                                                                                                                                                                                                                                                                                                                                                                                                                                                                                                                                                                            <w:right w:val="none" w:sz="0" w:space="0" w:color="auto"/>
                                                                                                                                                                                                                                                                                                                                                                                                                                                                                                                                                                                                                                                                                          </w:divBdr>
                                                                                                                                                                                                                                                                                                                                                                                                                                                                                                                                                                                                                                                                                          <w:divsChild>
                                                                                                                                                                                                                                                                                                                                                                                                                                                                                                                                                                                                                                                                                            <w:div w:id="1126508935">
                                                                                                                                                                                                                                                                                                                                                                                                                                                                                                                                                                                                                                                                                              <w:marLeft w:val="0"/>
                                                                                                                                                                                                                                                                                                                                                                                                                                                                                                                                                                                                                                                                                              <w:marRight w:val="0"/>
                                                                                                                                                                                                                                                                                                                                                                                                                                                                                                                                                                                                                                                                                              <w:marTop w:val="0"/>
                                                                                                                                                                                                                                                                                                                                                                                                                                                                                                                                                                                                                                                                                              <w:marBottom w:val="0"/>
                                                                                                                                                                                                                                                                                                                                                                                                                                                                                                                                                                                                                                                                                              <w:divBdr>
                                                                                                                                                                                                                                                                                                                                                                                                                                                                                                                                                                                                                                                                                                <w:top w:val="none" w:sz="0" w:space="0" w:color="auto"/>
                                                                                                                                                                                                                                                                                                                                                                                                                                                                                                                                                                                                                                                                                                <w:left w:val="none" w:sz="0" w:space="0" w:color="auto"/>
                                                                                                                                                                                                                                                                                                                                                                                                                                                                                                                                                                                                                                                                                                <w:bottom w:val="none" w:sz="0" w:space="0" w:color="auto"/>
                                                                                                                                                                                                                                                                                                                                                                                                                                                                                                                                                                                                                                                                                                <w:right w:val="none" w:sz="0" w:space="0" w:color="auto"/>
                                                                                                                                                                                                                                                                                                                                                                                                                                                                                                                                                                                                                                                                                              </w:divBdr>
                                                                                                                                                                                                                                                                                                                                                                                                                                                                                                                                                                                                                                                                                              <w:divsChild>
                                                                                                                                                                                                                                                                                                                                                                                                                                                                                                                                                                                                                                                                                                <w:div w:id="1040398370">
                                                                                                                                                                                                                                                                                                                                                                                                                                                                                                                                                                                                                                                                                                  <w:marLeft w:val="0"/>
                                                                                                                                                                                                                                                                                                                                                                                                                                                                                                                                                                                                                                                                                                  <w:marRight w:val="0"/>
                                                                                                                                                                                                                                                                                                                                                                                                                                                                                                                                                                                                                                                                                                  <w:marTop w:val="0"/>
                                                                                                                                                                                                                                                                                                                                                                                                                                                                                                                                                                                                                                                                                                  <w:marBottom w:val="0"/>
                                                                                                                                                                                                                                                                                                                                                                                                                                                                                                                                                                                                                                                                                                  <w:divBdr>
                                                                                                                                                                                                                                                                                                                                                                                                                                                                                                                                                                                                                                                                                                    <w:top w:val="none" w:sz="0" w:space="0" w:color="auto"/>
                                                                                                                                                                                                                                                                                                                                                                                                                                                                                                                                                                                                                                                                                                    <w:left w:val="none" w:sz="0" w:space="0" w:color="auto"/>
                                                                                                                                                                                                                                                                                                                                                                                                                                                                                                                                                                                                                                                                                                    <w:bottom w:val="none" w:sz="0" w:space="0" w:color="auto"/>
                                                                                                                                                                                                                                                                                                                                                                                                                                                                                                                                                                                                                                                                                                    <w:right w:val="none" w:sz="0" w:space="0" w:color="auto"/>
                                                                                                                                                                                                                                                                                                                                                                                                                                                                                                                                                                                                                                                                                                  </w:divBdr>
                                                                                                                                                                                                                                                                                                                                                                                                                                                                                                                                                                                                                                                                                                  <w:divsChild>
                                                                                                                                                                                                                                                                                                                                                                                                                                                                                                                                                                                                                                                                                                    <w:div w:id="1125274480">
                                                                                                                                                                                                                                                                                                                                                                                                                                                                                                                                                                                                                                                                                                      <w:marLeft w:val="0"/>
                                                                                                                                                                                                                                                                                                                                                                                                                                                                                                                                                                                                                                                                                                      <w:marRight w:val="0"/>
                                                                                                                                                                                                                                                                                                                                                                                                                                                                                                                                                                                                                                                                                                      <w:marTop w:val="0"/>
                                                                                                                                                                                                                                                                                                                                                                                                                                                                                                                                                                                                                                                                                                      <w:marBottom w:val="0"/>
                                                                                                                                                                                                                                                                                                                                                                                                                                                                                                                                                                                                                                                                                                      <w:divBdr>
                                                                                                                                                                                                                                                                                                                                                                                                                                                                                                                                                                                                                                                                                                        <w:top w:val="none" w:sz="0" w:space="0" w:color="auto"/>
                                                                                                                                                                                                                                                                                                                                                                                                                                                                                                                                                                                                                                                                                                        <w:left w:val="none" w:sz="0" w:space="0" w:color="auto"/>
                                                                                                                                                                                                                                                                                                                                                                                                                                                                                                                                                                                                                                                                                                        <w:bottom w:val="none" w:sz="0" w:space="0" w:color="auto"/>
                                                                                                                                                                                                                                                                                                                                                                                                                                                                                                                                                                                                                                                                                                        <w:right w:val="none" w:sz="0" w:space="0" w:color="auto"/>
                                                                                                                                                                                                                                                                                                                                                                                                                                                                                                                                                                                                                                                                                                      </w:divBdr>
                                                                                                                                                                                                                                                                                                                                                                                                                                                                                                                                                                                                                                                                                                      <w:divsChild>
                                                                                                                                                                                                                                                                                                                                                                                                                                                                                                                                                                                                                                                                                                        <w:div w:id="114107396">
                                                                                                                                                                                                                                                                                                                                                                                                                                                                                                                                                                                                                                                                                                          <w:marLeft w:val="0"/>
                                                                                                                                                                                                                                                                                                                                                                                                                                                                                                                                                                                                                                                                                                          <w:marRight w:val="0"/>
                                                                                                                                                                                                                                                                                                                                                                                                                                                                                                                                                                                                                                                                                                          <w:marTop w:val="0"/>
                                                                                                                                                                                                                                                                                                                                                                                                                                                                                                                                                                                                                                                                                                          <w:marBottom w:val="0"/>
                                                                                                                                                                                                                                                                                                                                                                                                                                                                                                                                                                                                                                                                                                          <w:divBdr>
                                                                                                                                                                                                                                                                                                                                                                                                                                                                                                                                                                                                                                                                                                            <w:top w:val="none" w:sz="0" w:space="0" w:color="auto"/>
                                                                                                                                                                                                                                                                                                                                                                                                                                                                                                                                                                                                                                                                                                            <w:left w:val="none" w:sz="0" w:space="0" w:color="auto"/>
                                                                                                                                                                                                                                                                                                                                                                                                                                                                                                                                                                                                                                                                                                            <w:bottom w:val="none" w:sz="0" w:space="0" w:color="auto"/>
                                                                                                                                                                                                                                                                                                                                                                                                                                                                                                                                                                                                                                                                                                            <w:right w:val="none" w:sz="0" w:space="0" w:color="auto"/>
                                                                                                                                                                                                                                                                                                                                                                                                                                                                                                                                                                                                                                                                                                          </w:divBdr>
                                                                                                                                                                                                                                                                                                                                                                                                                                                                                                                                                                                                                                                                                                        </w:div>
                                                                                                                                                                                                                                                                                                                                                                                                                                                                                                                                                                                                                                                                                                        <w:div w:id="621837690">
                                                                                                                                                                                                                                                                                                                                                                                                                                                                                                                                                                                                                                                                                                          <w:marLeft w:val="0"/>
                                                                                                                                                                                                                                                                                                                                                                                                                                                                                                                                                                                                                                                                                                          <w:marRight w:val="0"/>
                                                                                                                                                                                                                                                                                                                                                                                                                                                                                                                                                                                                                                                                                                          <w:marTop w:val="0"/>
                                                                                                                                                                                                                                                                                                                                                                                                                                                                                                                                                                                                                                                                                                          <w:marBottom w:val="0"/>
                                                                                                                                                                                                                                                                                                                                                                                                                                                                                                                                                                                                                                                                                                          <w:divBdr>
                                                                                                                                                                                                                                                                                                                                                                                                                                                                                                                                                                                                                                                                                                            <w:top w:val="none" w:sz="0" w:space="0" w:color="auto"/>
                                                                                                                                                                                                                                                                                                                                                                                                                                                                                                                                                                                                                                                                                                            <w:left w:val="none" w:sz="0" w:space="0" w:color="auto"/>
                                                                                                                                                                                                                                                                                                                                                                                                                                                                                                                                                                                                                                                                                                            <w:bottom w:val="none" w:sz="0" w:space="0" w:color="auto"/>
                                                                                                                                                                                                                                                                                                                                                                                                                                                                                                                                                                                                                                                                                                            <w:right w:val="none" w:sz="0" w:space="0" w:color="auto"/>
                                                                                                                                                                                                                                                                                                                                                                                                                                                                                                                                                                                                                                                                                                          </w:divBdr>
                                                                                                                                                                                                                                                                                                                                                                                                                                                                                                                                                                                                                                                                                                        </w:div>
                                                                                                                                                                                                                                                                                                                                                                                                                                                                                                                                                                                                                                                                                                        <w:div w:id="1450585649">
                                                                                                                                                                                                                                                                                                                                                                                                                                                                                                                                                                                                                                                                                                          <w:marLeft w:val="0"/>
                                                                                                                                                                                                                                                                                                                                                                                                                                                                                                                                                                                                                                                                                                          <w:marRight w:val="0"/>
                                                                                                                                                                                                                                                                                                                                                                                                                                                                                                                                                                                                                                                                                                          <w:marTop w:val="0"/>
                                                                                                                                                                                                                                                                                                                                                                                                                                                                                                                                                                                                                                                                                                          <w:marBottom w:val="0"/>
                                                                                                                                                                                                                                                                                                                                                                                                                                                                                                                                                                                                                                                                                                          <w:divBdr>
                                                                                                                                                                                                                                                                                                                                                                                                                                                                                                                                                                                                                                                                                                            <w:top w:val="none" w:sz="0" w:space="0" w:color="auto"/>
                                                                                                                                                                                                                                                                                                                                                                                                                                                                                                                                                                                                                                                                                                            <w:left w:val="none" w:sz="0" w:space="0" w:color="auto"/>
                                                                                                                                                                                                                                                                                                                                                                                                                                                                                                                                                                                                                                                                                                            <w:bottom w:val="none" w:sz="0" w:space="0" w:color="auto"/>
                                                                                                                                                                                                                                                                                                                                                                                                                                                                                                                                                                                                                                                                                                            <w:right w:val="none" w:sz="0" w:space="0" w:color="auto"/>
                                                                                                                                                                                                                                                                                                                                                                                                                                                                                                                                                                                                                                                                                                          </w:divBdr>
                                                                                                                                                                                                                                                                                                                                                                                                                                                                                                                                                                                                                                                                                                        </w:div>
                                                                                                                                                                                                                                                                                                                                                                                                                                                                                                                                                                                                                                                                                                        <w:div w:id="2013794768">
                                                                                                                                                                                                                                                                                                                                                                                                                                                                                                                                                                                                                                                                                                          <w:marLeft w:val="0"/>
                                                                                                                                                                                                                                                                                                                                                                                                                                                                                                                                                                                                                                                                                                          <w:marRight w:val="0"/>
                                                                                                                                                                                                                                                                                                                                                                                                                                                                                                                                                                                                                                                                                                          <w:marTop w:val="0"/>
                                                                                                                                                                                                                                                                                                                                                                                                                                                                                                                                                                                                                                                                                                          <w:marBottom w:val="0"/>
                                                                                                                                                                                                                                                                                                                                                                                                                                                                                                                                                                                                                                                                                                          <w:divBdr>
                                                                                                                                                                                                                                                                                                                                                                                                                                                                                                                                                                                                                                                                                                            <w:top w:val="none" w:sz="0" w:space="0" w:color="auto"/>
                                                                                                                                                                                                                                                                                                                                                                                                                                                                                                                                                                                                                                                                                                            <w:left w:val="none" w:sz="0" w:space="0" w:color="auto"/>
                                                                                                                                                                                                                                                                                                                                                                                                                                                                                                                                                                                                                                                                                                            <w:bottom w:val="none" w:sz="0" w:space="0" w:color="auto"/>
                                                                                                                                                                                                                                                                                                                                                                                                                                                                                                                                                                                                                                                                                                            <w:right w:val="none" w:sz="0" w:space="0" w:color="auto"/>
                                                                                                                                                                                                                                                                                                                                                                                                                                                                                                                                                                                                                                                                                                          </w:divBdr>
                                                                                                                                                                                                                                                                                                                                                                                                                                                                                                                                                                                                                                                                                                          <w:divsChild>
                                                                                                                                                                                                                                                                                                                                                                                                                                                                                                                                                                                                                                                                                                            <w:div w:id="855115112">
                                                                                                                                                                                                                                                                                                                                                                                                                                                                                                                                                                                                                                                                                                              <w:marLeft w:val="0"/>
                                                                                                                                                                                                                                                                                                                                                                                                                                                                                                                                                                                                                                                                                                              <w:marRight w:val="0"/>
                                                                                                                                                                                                                                                                                                                                                                                                                                                                                                                                                                                                                                                                                                              <w:marTop w:val="0"/>
                                                                                                                                                                                                                                                                                                                                                                                                                                                                                                                                                                                                                                                                                                              <w:marBottom w:val="0"/>
                                                                                                                                                                                                                                                                                                                                                                                                                                                                                                                                                                                                                                                                                                              <w:divBdr>
                                                                                                                                                                                                                                                                                                                                                                                                                                                                                                                                                                                                                                                                                                                <w:top w:val="none" w:sz="0" w:space="0" w:color="auto"/>
                                                                                                                                                                                                                                                                                                                                                                                                                                                                                                                                                                                                                                                                                                                <w:left w:val="none" w:sz="0" w:space="0" w:color="auto"/>
                                                                                                                                                                                                                                                                                                                                                                                                                                                                                                                                                                                                                                                                                                                <w:bottom w:val="none" w:sz="0" w:space="0" w:color="auto"/>
                                                                                                                                                                                                                                                                                                                                                                                                                                                                                                                                                                                                                                                                                                                <w:right w:val="none" w:sz="0" w:space="0" w:color="auto"/>
                                                                                                                                                                                                                                                                                                                                                                                                                                                                                                                                                                                                                                                                                                              </w:divBdr>
                                                                                                                                                                                                                                                                                                                                                                                                                                                                                                                                                                                                                                                                                                              <w:divsChild>
                                                                                                                                                                                                                                                                                                                                                                                                                                                                                                                                                                                                                                                                                                                <w:div w:id="1666124491">
                                                                                                                                                                                                                                                                                                                                                                                                                                                                                                                                                                                                                                                                                                                  <w:marLeft w:val="0"/>
                                                                                                                                                                                                                                                                                                                                                                                                                                                                                                                                                                                                                                                                                                                  <w:marRight w:val="0"/>
                                                                                                                                                                                                                                                                                                                                                                                                                                                                                                                                                                                                                                                                                                                  <w:marTop w:val="0"/>
                                                                                                                                                                                                                                                                                                                                                                                                                                                                                                                                                                                                                                                                                                                  <w:marBottom w:val="0"/>
                                                                                                                                                                                                                                                                                                                                                                                                                                                                                                                                                                                                                                                                                                                  <w:divBdr>
                                                                                                                                                                                                                                                                                                                                                                                                                                                                                                                                                                                                                                                                                                                    <w:top w:val="none" w:sz="0" w:space="0" w:color="auto"/>
                                                                                                                                                                                                                                                                                                                                                                                                                                                                                                                                                                                                                                                                                                                    <w:left w:val="none" w:sz="0" w:space="0" w:color="auto"/>
                                                                                                                                                                                                                                                                                                                                                                                                                                                                                                                                                                                                                                                                                                                    <w:bottom w:val="none" w:sz="0" w:space="0" w:color="auto"/>
                                                                                                                                                                                                                                                                                                                                                                                                                                                                                                                                                                                                                                                                                                                    <w:right w:val="none" w:sz="0" w:space="0" w:color="auto"/>
                                                                                                                                                                                                                                                                                                                                                                                                                                                                                                                                                                                                                                                                                                                  </w:divBdr>
                                                                                                                                                                                                                                                                                                                                                                                                                                                                                                                                                                                                                                                                                                                  <w:divsChild>
                                                                                                                                                                                                                                                                                                                                                                                                                                                                                                                                                                                                                                                                                                                    <w:div w:id="1083457668">
                                                                                                                                                                                                                                                                                                                                                                                                                                                                                                                                                                                                                                                                                                                      <w:marLeft w:val="0"/>
                                                                                                                                                                                                                                                                                                                                                                                                                                                                                                                                                                                                                                                                                                                      <w:marRight w:val="0"/>
                                                                                                                                                                                                                                                                                                                                                                                                                                                                                                                                                                                                                                                                                                                      <w:marTop w:val="0"/>
                                                                                                                                                                                                                                                                                                                                                                                                                                                                                                                                                                                                                                                                                                                      <w:marBottom w:val="0"/>
                                                                                                                                                                                                                                                                                                                                                                                                                                                                                                                                                                                                                                                                                                                      <w:divBdr>
                                                                                                                                                                                                                                                                                                                                                                                                                                                                                                                                                                                                                                                                                                                        <w:top w:val="none" w:sz="0" w:space="0" w:color="auto"/>
                                                                                                                                                                                                                                                                                                                                                                                                                                                                                                                                                                                                                                                                                                                        <w:left w:val="none" w:sz="0" w:space="0" w:color="auto"/>
                                                                                                                                                                                                                                                                                                                                                                                                                                                                                                                                                                                                                                                                                                                        <w:bottom w:val="none" w:sz="0" w:space="0" w:color="auto"/>
                                                                                                                                                                                                                                                                                                                                                                                                                                                                                                                                                                                                                                                                                                                        <w:right w:val="none" w:sz="0" w:space="0" w:color="auto"/>
                                                                                                                                                                                                                                                                                                                                                                                                                                                                                                                                                                                                                                                                                                                      </w:divBdr>
                                                                                                                                                                                                                                                                                                                                                                                                                                                                                                                                                                                                                                                                                                                      <w:divsChild>
                                                                                                                                                                                                                                                                                                                                                                                                                                                                                                                                                                                                                                                                                                                        <w:div w:id="659504359">
                                                                                                                                                                                                                                                                                                                                                                                                                                                                                                                                                                                                                                                                                                                          <w:marLeft w:val="0"/>
                                                                                                                                                                                                                                                                                                                                                                                                                                                                                                                                                                                                                                                                                                                          <w:marRight w:val="0"/>
                                                                                                                                                                                                                                                                                                                                                                                                                                                                                                                                                                                                                                                                                                                          <w:marTop w:val="0"/>
                                                                                                                                                                                                                                                                                                                                                                                                                                                                                                                                                                                                                                                                                                                          <w:marBottom w:val="0"/>
                                                                                                                                                                                                                                                                                                                                                                                                                                                                                                                                                                                                                                                                                                                          <w:divBdr>
                                                                                                                                                                                                                                                                                                                                                                                                                                                                                                                                                                                                                                                                                                                            <w:top w:val="none" w:sz="0" w:space="0" w:color="auto"/>
                                                                                                                                                                                                                                                                                                                                                                                                                                                                                                                                                                                                                                                                                                                            <w:left w:val="none" w:sz="0" w:space="0" w:color="auto"/>
                                                                                                                                                                                                                                                                                                                                                                                                                                                                                                                                                                                                                                                                                                                            <w:bottom w:val="none" w:sz="0" w:space="0" w:color="auto"/>
                                                                                                                                                                                                                                                                                                                                                                                                                                                                                                                                                                                                                                                                                                                            <w:right w:val="none" w:sz="0" w:space="0" w:color="auto"/>
                                                                                                                                                                                                                                                                                                                                                                                                                                                                                                                                                                                                                                                                                                                          </w:divBdr>
                                                                                                                                                                                                                                                                                                                                                                                                                                                                                                                                                                                                                                                                                                                          <w:divsChild>
                                                                                                                                                                                                                                                                                                                                                                                                                                                                                                                                                                                                                                                                                                                            <w:div w:id="1153645101">
                                                                                                                                                                                                                                                                                                                                                                                                                                                                                                                                                                                                                                                                                                                              <w:marLeft w:val="0"/>
                                                                                                                                                                                                                                                                                                                                                                                                                                                                                                                                                                                                                                                                                                                              <w:marRight w:val="0"/>
                                                                                                                                                                                                                                                                                                                                                                                                                                                                                                                                                                                                                                                                                                                              <w:marTop w:val="0"/>
                                                                                                                                                                                                                                                                                                                                                                                                                                                                                                                                                                                                                                                                                                                              <w:marBottom w:val="0"/>
                                                                                                                                                                                                                                                                                                                                                                                                                                                                                                                                                                                                                                                                                                                              <w:divBdr>
                                                                                                                                                                                                                                                                                                                                                                                                                                                                                                                                                                                                                                                                                                                                <w:top w:val="none" w:sz="0" w:space="0" w:color="auto"/>
                                                                                                                                                                                                                                                                                                                                                                                                                                                                                                                                                                                                                                                                                                                                <w:left w:val="none" w:sz="0" w:space="0" w:color="auto"/>
                                                                                                                                                                                                                                                                                                                                                                                                                                                                                                                                                                                                                                                                                                                                <w:bottom w:val="none" w:sz="0" w:space="0" w:color="auto"/>
                                                                                                                                                                                                                                                                                                                                                                                                                                                                                                                                                                                                                                                                                                                                <w:right w:val="none" w:sz="0" w:space="0" w:color="auto"/>
                                                                                                                                                                                                                                                                                                                                                                                                                                                                                                                                                                                                                                                                                                                              </w:divBdr>
                                                                                                                                                                                                                                                                                                                                                                                                                                                                                                                                                                                                                                                                                                                              <w:divsChild>
                                                                                                                                                                                                                                                                                                                                                                                                                                                                                                                                                                                                                                                                                                                                <w:div w:id="750394777">
                                                                                                                                                                                                                                                                                                                                                                                                                                                                                                                                                                                                                                                                                                                                  <w:marLeft w:val="0"/>
                                                                                                                                                                                                                                                                                                                                                                                                                                                                                                                                                                                                                                                                                                                                  <w:marRight w:val="0"/>
                                                                                                                                                                                                                                                                                                                                                                                                                                                                                                                                                                                                                                                                                                                                  <w:marTop w:val="0"/>
                                                                                                                                                                                                                                                                                                                                                                                                                                                                                                                                                                                                                                                                                                                                  <w:marBottom w:val="0"/>
                                                                                                                                                                                                                                                                                                                                                                                                                                                                                                                                                                                                                                                                                                                                  <w:divBdr>
                                                                                                                                                                                                                                                                                                                                                                                                                                                                                                                                                                                                                                                                                                                                    <w:top w:val="none" w:sz="0" w:space="0" w:color="auto"/>
                                                                                                                                                                                                                                                                                                                                                                                                                                                                                                                                                                                                                                                                                                                                    <w:left w:val="none" w:sz="0" w:space="0" w:color="auto"/>
                                                                                                                                                                                                                                                                                                                                                                                                                                                                                                                                                                                                                                                                                                                                    <w:bottom w:val="none" w:sz="0" w:space="0" w:color="auto"/>
                                                                                                                                                                                                                                                                                                                                                                                                                                                                                                                                                                                                                                                                                                                                    <w:right w:val="none" w:sz="0" w:space="0" w:color="auto"/>
                                                                                                                                                                                                                                                                                                                                                                                                                                                                                                                                                                                                                                                                                                                                  </w:divBdr>
                                                                                                                                                                                                                                                                                                                                                                                                                                                                                                                                                                                                                                                                                                                                  <w:divsChild>
                                                                                                                                                                                                                                                                                                                                                                                                                                                                                                                                                                                                                                                                                                                                    <w:div w:id="1048068461">
                                                                                                                                                                                                                                                                                                                                                                                                                                                                                                                                                                                                                                                                                                                                      <w:marLeft w:val="0"/>
                                                                                                                                                                                                                                                                                                                                                                                                                                                                                                                                                                                                                                                                                                                                      <w:marRight w:val="0"/>
                                                                                                                                                                                                                                                                                                                                                                                                                                                                                                                                                                                                                                                                                                                                      <w:marTop w:val="0"/>
                                                                                                                                                                                                                                                                                                                                                                                                                                                                                                                                                                                                                                                                                                                                      <w:marBottom w:val="0"/>
                                                                                                                                                                                                                                                                                                                                                                                                                                                                                                                                                                                                                                                                                                                                      <w:divBdr>
                                                                                                                                                                                                                                                                                                                                                                                                                                                                                                                                                                                                                                                                                                                                        <w:top w:val="none" w:sz="0" w:space="0" w:color="auto"/>
                                                                                                                                                                                                                                                                                                                                                                                                                                                                                                                                                                                                                                                                                                                                        <w:left w:val="none" w:sz="0" w:space="0" w:color="auto"/>
                                                                                                                                                                                                                                                                                                                                                                                                                                                                                                                                                                                                                                                                                                                                        <w:bottom w:val="none" w:sz="0" w:space="0" w:color="auto"/>
                                                                                                                                                                                                                                                                                                                                                                                                                                                                                                                                                                                                                                                                                                                                        <w:right w:val="none" w:sz="0" w:space="0" w:color="auto"/>
                                                                                                                                                                                                                                                                                                                                                                                                                                                                                                                                                                                                                                                                                                                                      </w:divBdr>
                                                                                                                                                                                                                                                                                                                                                                                                                                                                                                                                                                                                                                                                                                                                      <w:divsChild>
                                                                                                                                                                                                                                                                                                                                                                                                                                                                                                                                                                                                                                                                                                                                        <w:div w:id="801116256">
                                                                                                                                                                                                                                                                                                                                                                                                                                                                                                                                                                                                                                                                                                                                          <w:marLeft w:val="0"/>
                                                                                                                                                                                                                                                                                                                                                                                                                                                                                                                                                                                                                                                                                                                                          <w:marRight w:val="0"/>
                                                                                                                                                                                                                                                                                                                                                                                                                                                                                                                                                                                                                                                                                                                                          <w:marTop w:val="0"/>
                                                                                                                                                                                                                                                                                                                                                                                                                                                                                                                                                                                                                                                                                                                                          <w:marBottom w:val="0"/>
                                                                                                                                                                                                                                                                                                                                                                                                                                                                                                                                                                                                                                                                                                                                          <w:divBdr>
                                                                                                                                                                                                                                                                                                                                                                                                                                                                                                                                                                                                                                                                                                                                            <w:top w:val="none" w:sz="0" w:space="0" w:color="auto"/>
                                                                                                                                                                                                                                                                                                                                                                                                                                                                                                                                                                                                                                                                                                                                            <w:left w:val="none" w:sz="0" w:space="0" w:color="auto"/>
                                                                                                                                                                                                                                                                                                                                                                                                                                                                                                                                                                                                                                                                                                                                            <w:bottom w:val="none" w:sz="0" w:space="0" w:color="auto"/>
                                                                                                                                                                                                                                                                                                                                                                                                                                                                                                                                                                                                                                                                                                                                            <w:right w:val="none" w:sz="0" w:space="0" w:color="auto"/>
                                                                                                                                                                                                                                                                                                                                                                                                                                                                                                                                                                                                                                                                                                                                          </w:divBdr>
                                                                                                                                                                                                                                                                                                                                                                                                                                                                                                                                                                                                                                                                                                                                          <w:divsChild>
                                                                                                                                                                                                                                                                                                                                                                                                                                                                                                                                                                                                                                                                                                                                            <w:div w:id="2103060746">
                                                                                                                                                                                                                                                                                                                                                                                                                                                                                                                                                                                                                                                                                                                                              <w:marLeft w:val="0"/>
                                                                                                                                                                                                                                                                                                                                                                                                                                                                                                                                                                                                                                                                                                                                              <w:marRight w:val="0"/>
                                                                                                                                                                                                                                                                                                                                                                                                                                                                                                                                                                                                                                                                                                                                              <w:marTop w:val="0"/>
                                                                                                                                                                                                                                                                                                                                                                                                                                                                                                                                                                                                                                                                                                                                              <w:marBottom w:val="0"/>
                                                                                                                                                                                                                                                                                                                                                                                                                                                                                                                                                                                                                                                                                                                                              <w:divBdr>
                                                                                                                                                                                                                                                                                                                                                                                                                                                                                                                                                                                                                                                                                                                                                <w:top w:val="none" w:sz="0" w:space="0" w:color="auto"/>
                                                                                                                                                                                                                                                                                                                                                                                                                                                                                                                                                                                                                                                                                                                                                <w:left w:val="none" w:sz="0" w:space="0" w:color="auto"/>
                                                                                                                                                                                                                                                                                                                                                                                                                                                                                                                                                                                                                                                                                                                                                <w:bottom w:val="none" w:sz="0" w:space="0" w:color="auto"/>
                                                                                                                                                                                                                                                                                                                                                                                                                                                                                                                                                                                                                                                                                                                                                <w:right w:val="none" w:sz="0" w:space="0" w:color="auto"/>
                                                                                                                                                                                                                                                                                                                                                                                                                                                                                                                                                                                                                                                                                                                                              </w:divBdr>
                                                                                                                                                                                                                                                                                                                                                                                                                                                                                                                                                                                                                                                                                                                                              <w:divsChild>
                                                                                                                                                                                                                                                                                                                                                                                                                                                                                                                                                                                                                                                                                                                                                <w:div w:id="1537700384">
                                                                                                                                                                                                                                                                                                                                                                                                                                                                                                                                                                                                                                                                                                                                                  <w:marLeft w:val="0"/>
                                                                                                                                                                                                                                                                                                                                                                                                                                                                                                                                                                                                                                                                                                                                                  <w:marRight w:val="0"/>
                                                                                                                                                                                                                                                                                                                                                                                                                                                                                                                                                                                                                                                                                                                                                  <w:marTop w:val="0"/>
                                                                                                                                                                                                                                                                                                                                                                                                                                                                                                                                                                                                                                                                                                                                                  <w:marBottom w:val="0"/>
                                                                                                                                                                                                                                                                                                                                                                                                                                                                                                                                                                                                                                                                                                                                                  <w:divBdr>
                                                                                                                                                                                                                                                                                                                                                                                                                                                                                                                                                                                                                                                                                                                                                    <w:top w:val="none" w:sz="0" w:space="0" w:color="auto"/>
                                                                                                                                                                                                                                                                                                                                                                                                                                                                                                                                                                                                                                                                                                                                                    <w:left w:val="none" w:sz="0" w:space="0" w:color="auto"/>
                                                                                                                                                                                                                                                                                                                                                                                                                                                                                                                                                                                                                                                                                                                                                    <w:bottom w:val="none" w:sz="0" w:space="0" w:color="auto"/>
                                                                                                                                                                                                                                                                                                                                                                                                                                                                                                                                                                                                                                                                                                                                                    <w:right w:val="none" w:sz="0" w:space="0" w:color="auto"/>
                                                                                                                                                                                                                                                                                                                                                                                                                                                                                                                                                                                                                                                                                                                                                  </w:divBdr>
                                                                                                                                                                                                                                                                                                                                                                                                                                                                                                                                                                                                                                                                                                                                                  <w:divsChild>
                                                                                                                                                                                                                                                                                                                                                                                                                                                                                                                                                                                                                                                                                                                                                    <w:div w:id="1835415140">
                                                                                                                                                                                                                                                                                                                                                                                                                                                                                                                                                                                                                                                                                                                                                      <w:marLeft w:val="0"/>
                                                                                                                                                                                                                                                                                                                                                                                                                                                                                                                                                                                                                                                                                                                                                      <w:marRight w:val="0"/>
                                                                                                                                                                                                                                                                                                                                                                                                                                                                                                                                                                                                                                                                                                                                                      <w:marTop w:val="0"/>
                                                                                                                                                                                                                                                                                                                                                                                                                                                                                                                                                                                                                                                                                                                                                      <w:marBottom w:val="0"/>
                                                                                                                                                                                                                                                                                                                                                                                                                                                                                                                                                                                                                                                                                                                                                      <w:divBdr>
                                                                                                                                                                                                                                                                                                                                                                                                                                                                                                                                                                                                                                                                                                                                                        <w:top w:val="none" w:sz="0" w:space="0" w:color="auto"/>
                                                                                                                                                                                                                                                                                                                                                                                                                                                                                                                                                                                                                                                                                                                                                        <w:left w:val="none" w:sz="0" w:space="0" w:color="auto"/>
                                                                                                                                                                                                                                                                                                                                                                                                                                                                                                                                                                                                                                                                                                                                                        <w:bottom w:val="none" w:sz="0" w:space="0" w:color="auto"/>
                                                                                                                                                                                                                                                                                                                                                                                                                                                                                                                                                                                                                                                                                                                                                        <w:right w:val="none" w:sz="0" w:space="0" w:color="auto"/>
                                                                                                                                                                                                                                                                                                                                                                                                                                                                                                                                                                                                                                                                                                                                                      </w:divBdr>
                                                                                                                                                                                                                                                                                                                                                                                                                                                                                                                                                                                                                                                                                                                                                      <w:divsChild>
                                                                                                                                                                                                                                                                                                                                                                                                                                                                                                                                                                                                                                                                                                                                                        <w:div w:id="1632785357">
                                                                                                                                                                                                                                                                                                                                                                                                                                                                                                                                                                                                                                                                                                                                                          <w:marLeft w:val="0"/>
                                                                                                                                                                                                                                                                                                                                                                                                                                                                                                                                                                                                                                                                                                                                                          <w:marRight w:val="0"/>
                                                                                                                                                                                                                                                                                                                                                                                                                                                                                                                                                                                                                                                                                                                                                          <w:marTop w:val="0"/>
                                                                                                                                                                                                                                                                                                                                                                                                                                                                                                                                                                                                                                                                                                                                                          <w:marBottom w:val="0"/>
                                                                                                                                                                                                                                                                                                                                                                                                                                                                                                                                                                                                                                                                                                                                                          <w:divBdr>
                                                                                                                                                                                                                                                                                                                                                                                                                                                                                                                                                                                                                                                                                                                                                            <w:top w:val="none" w:sz="0" w:space="0" w:color="auto"/>
                                                                                                                                                                                                                                                                                                                                                                                                                                                                                                                                                                                                                                                                                                                                                            <w:left w:val="none" w:sz="0" w:space="0" w:color="auto"/>
                                                                                                                                                                                                                                                                                                                                                                                                                                                                                                                                                                                                                                                                                                                                                            <w:bottom w:val="none" w:sz="0" w:space="0" w:color="auto"/>
                                                                                                                                                                                                                                                                                                                                                                                                                                                                                                                                                                                                                                                                                                                                                            <w:right w:val="none" w:sz="0" w:space="0" w:color="auto"/>
                                                                                                                                                                                                                                                                                                                                                                                                                                                                                                                                                                                                                                                                                                                                                          </w:divBdr>
                                                                                                                                                                                                                                                                                                                                                                                                                                                                                                                                                                                                                                                                                                                                                          <w:divsChild>
                                                                                                                                                                                                                                                                                                                                                                                                                                                                                                                                                                                                                                                                                                                                                            <w:div w:id="1683238162">
                                                                                                                                                                                                                                                                                                                                                                                                                                                                                                                                                                                                                                                                                                                                                              <w:marLeft w:val="0"/>
                                                                                                                                                                                                                                                                                                                                                                                                                                                                                                                                                                                                                                                                                                                                                              <w:marRight w:val="0"/>
                                                                                                                                                                                                                                                                                                                                                                                                                                                                                                                                                                                                                                                                                                                                                              <w:marTop w:val="0"/>
                                                                                                                                                                                                                                                                                                                                                                                                                                                                                                                                                                                                                                                                                                                                                              <w:marBottom w:val="0"/>
                                                                                                                                                                                                                                                                                                                                                                                                                                                                                                                                                                                                                                                                                                                                                              <w:divBdr>
                                                                                                                                                                                                                                                                                                                                                                                                                                                                                                                                                                                                                                                                                                                                                                <w:top w:val="none" w:sz="0" w:space="0" w:color="auto"/>
                                                                                                                                                                                                                                                                                                                                                                                                                                                                                                                                                                                                                                                                                                                                                                <w:left w:val="none" w:sz="0" w:space="0" w:color="auto"/>
                                                                                                                                                                                                                                                                                                                                                                                                                                                                                                                                                                                                                                                                                                                                                                <w:bottom w:val="none" w:sz="0" w:space="0" w:color="auto"/>
                                                                                                                                                                                                                                                                                                                                                                                                                                                                                                                                                                                                                                                                                                                                                                <w:right w:val="none" w:sz="0" w:space="0" w:color="auto"/>
                                                                                                                                                                                                                                                                                                                                                                                                                                                                                                                                                                                                                                                                                                                                                              </w:divBdr>
                                                                                                                                                                                                                                                                                                                                                                                                                                                                                                                                                                                                                                                                                                                                                              <w:divsChild>
                                                                                                                                                                                                                                                                                                                                                                                                                                                                                                                                                                                                                                                                                                                                                                <w:div w:id="1083986338">
                                                                                                                                                                                                                                                                                                                                                                                                                                                                                                                                                                                                                                                                                                                                                                  <w:marLeft w:val="0"/>
                                                                                                                                                                                                                                                                                                                                                                                                                                                                                                                                                                                                                                                                                                                                                                  <w:marRight w:val="0"/>
                                                                                                                                                                                                                                                                                                                                                                                                                                                                                                                                                                                                                                                                                                                                                                  <w:marTop w:val="0"/>
                                                                                                                                                                                                                                                                                                                                                                                                                                                                                                                                                                                                                                                                                                                                                                  <w:marBottom w:val="0"/>
                                                                                                                                                                                                                                                                                                                                                                                                                                                                                                                                                                                                                                                                                                                                                                  <w:divBdr>
                                                                                                                                                                                                                                                                                                                                                                                                                                                                                                                                                                                                                                                                                                                                                                    <w:top w:val="none" w:sz="0" w:space="0" w:color="auto"/>
                                                                                                                                                                                                                                                                                                                                                                                                                                                                                                                                                                                                                                                                                                                                                                    <w:left w:val="none" w:sz="0" w:space="0" w:color="auto"/>
                                                                                                                                                                                                                                                                                                                                                                                                                                                                                                                                                                                                                                                                                                                                                                    <w:bottom w:val="none" w:sz="0" w:space="0" w:color="auto"/>
                                                                                                                                                                                                                                                                                                                                                                                                                                                                                                                                                                                                                                                                                                                                                                    <w:right w:val="none" w:sz="0" w:space="0" w:color="auto"/>
                                                                                                                                                                                                                                                                                                                                                                                                                                                                                                                                                                                                                                                                                                                                                                  </w:divBdr>
                                                                                                                                                                                                                                                                                                                                                                                                                                                                                                                                                                                                                                                                                                                                                                  <w:divsChild>
                                                                                                                                                                                                                                                                                                                                                                                                                                                                                                                                                                                                                                                                                                                                                                    <w:div w:id="677200546">
                                                                                                                                                                                                                                                                                                                                                                                                                                                                                                                                                                                                                                                                                                                                                                      <w:marLeft w:val="0"/>
                                                                                                                                                                                                                                                                                                                                                                                                                                                                                                                                                                                                                                                                                                                                                                      <w:marRight w:val="0"/>
                                                                                                                                                                                                                                                                                                                                                                                                                                                                                                                                                                                                                                                                                                                                                                      <w:marTop w:val="0"/>
                                                                                                                                                                                                                                                                                                                                                                                                                                                                                                                                                                                                                                                                                                                                                                      <w:marBottom w:val="0"/>
                                                                                                                                                                                                                                                                                                                                                                                                                                                                                                                                                                                                                                                                                                                                                                      <w:divBdr>
                                                                                                                                                                                                                                                                                                                                                                                                                                                                                                                                                                                                                                                                                                                                                                        <w:top w:val="none" w:sz="0" w:space="0" w:color="auto"/>
                                                                                                                                                                                                                                                                                                                                                                                                                                                                                                                                                                                                                                                                                                                                                                        <w:left w:val="none" w:sz="0" w:space="0" w:color="auto"/>
                                                                                                                                                                                                                                                                                                                                                                                                                                                                                                                                                                                                                                                                                                                                                                        <w:bottom w:val="none" w:sz="0" w:space="0" w:color="auto"/>
                                                                                                                                                                                                                                                                                                                                                                                                                                                                                                                                                                                                                                                                                                                                                                        <w:right w:val="none" w:sz="0" w:space="0" w:color="auto"/>
                                                                                                                                                                                                                                                                                                                                                                                                                                                                                                                                                                                                                                                                                                                                                                      </w:divBdr>
                                                                                                                                                                                                                                                                                                                                                                                                                                                                                                                                                                                                                                                                                                                                                                      <w:divsChild>
                                                                                                                                                                                                                                                                                                                                                                                                                                                                                                                                                                                                                                                                                                                                                                        <w:div w:id="91631917">
                                                                                                                                                                                                                                                                                                                                                                                                                                                                                                                                                                                                                                                                                                                                                                          <w:marLeft w:val="0"/>
                                                                                                                                                                                                                                                                                                                                                                                                                                                                                                                                                                                                                                                                                                                                                                          <w:marRight w:val="0"/>
                                                                                                                                                                                                                                                                                                                                                                                                                                                                                                                                                                                                                                                                                                                                                                          <w:marTop w:val="0"/>
                                                                                                                                                                                                                                                                                                                                                                                                                                                                                                                                                                                                                                                                                                                                                                          <w:marBottom w:val="0"/>
                                                                                                                                                                                                                                                                                                                                                                                                                                                                                                                                                                                                                                                                                                                                                                          <w:divBdr>
                                                                                                                                                                                                                                                                                                                                                                                                                                                                                                                                                                                                                                                                                                                                                                            <w:top w:val="none" w:sz="0" w:space="0" w:color="auto"/>
                                                                                                                                                                                                                                                                                                                                                                                                                                                                                                                                                                                                                                                                                                                                                                            <w:left w:val="none" w:sz="0" w:space="0" w:color="auto"/>
                                                                                                                                                                                                                                                                                                                                                                                                                                                                                                                                                                                                                                                                                                                                                                            <w:bottom w:val="none" w:sz="0" w:space="0" w:color="auto"/>
                                                                                                                                                                                                                                                                                                                                                                                                                                                                                                                                                                                                                                                                                                                                                                            <w:right w:val="none" w:sz="0" w:space="0" w:color="auto"/>
                                                                                                                                                                                                                                                                                                                                                                                                                                                                                                                                                                                                                                                                                                                                                                          </w:divBdr>
                                                                                                                                                                                                                                                                                                                                                                                                                                                                                                                                                                                                                                                                                                                                                                          <w:divsChild>
                                                                                                                                                                                                                                                                                                                                                                                                                                                                                                                                                                                                                                                                                                                                                                            <w:div w:id="1608392878">
                                                                                                                                                                                                                                                                                                                                                                                                                                                                                                                                                                                                                                                                                                                                                                              <w:marLeft w:val="0"/>
                                                                                                                                                                                                                                                                                                                                                                                                                                                                                                                                                                                                                                                                                                                                                                              <w:marRight w:val="0"/>
                                                                                                                                                                                                                                                                                                                                                                                                                                                                                                                                                                                                                                                                                                                                                                              <w:marTop w:val="0"/>
                                                                                                                                                                                                                                                                                                                                                                                                                                                                                                                                                                                                                                                                                                                                                                              <w:marBottom w:val="0"/>
                                                                                                                                                                                                                                                                                                                                                                                                                                                                                                                                                                                                                                                                                                                                                                              <w:divBdr>
                                                                                                                                                                                                                                                                                                                                                                                                                                                                                                                                                                                                                                                                                                                                                                                <w:top w:val="none" w:sz="0" w:space="0" w:color="auto"/>
                                                                                                                                                                                                                                                                                                                                                                                                                                                                                                                                                                                                                                                                                                                                                                                <w:left w:val="none" w:sz="0" w:space="0" w:color="auto"/>
                                                                                                                                                                                                                                                                                                                                                                                                                                                                                                                                                                                                                                                                                                                                                                                <w:bottom w:val="none" w:sz="0" w:space="0" w:color="auto"/>
                                                                                                                                                                                                                                                                                                                                                                                                                                                                                                                                                                                                                                                                                                                                                                                <w:right w:val="none" w:sz="0" w:space="0" w:color="auto"/>
                                                                                                                                                                                                                                                                                                                                                                                                                                                                                                                                                                                                                                                                                                                                                                              </w:divBdr>
                                                                                                                                                                                                                                                                                                                                                                                                                                                                                                                                                                                                                                                                                                                                                                              <w:divsChild>
                                                                                                                                                                                                                                                                                                                                                                                                                                                                                                                                                                                                                                                                                                                                                                                <w:div w:id="417412771">
                                                                                                                                                                                                                                                                                                                                                                                                                                                                                                                                                                                                                                                                                                                                                                                  <w:marLeft w:val="0"/>
                                                                                                                                                                                                                                                                                                                                                                                                                                                                                                                                                                                                                                                                                                                                                                                  <w:marRight w:val="0"/>
                                                                                                                                                                                                                                                                                                                                                                                                                                                                                                                                                                                                                                                                                                                                                                                  <w:marTop w:val="0"/>
                                                                                                                                                                                                                                                                                                                                                                                                                                                                                                                                                                                                                                                                                                                                                                                  <w:marBottom w:val="0"/>
                                                                                                                                                                                                                                                                                                                                                                                                                                                                                                                                                                                                                                                                                                                                                                                  <w:divBdr>
                                                                                                                                                                                                                                                                                                                                                                                                                                                                                                                                                                                                                                                                                                                                                                                    <w:top w:val="none" w:sz="0" w:space="0" w:color="auto"/>
                                                                                                                                                                                                                                                                                                                                                                                                                                                                                                                                                                                                                                                                                                                                                                                    <w:left w:val="none" w:sz="0" w:space="0" w:color="auto"/>
                                                                                                                                                                                                                                                                                                                                                                                                                                                                                                                                                                                                                                                                                                                                                                                    <w:bottom w:val="none" w:sz="0" w:space="0" w:color="auto"/>
                                                                                                                                                                                                                                                                                                                                                                                                                                                                                                                                                                                                                                                                                                                                                                                    <w:right w:val="none" w:sz="0" w:space="0" w:color="auto"/>
                                                                                                                                                                                                                                                                                                                                                                                                                                                                                                                                                                                                                                                                                                                                                                                  </w:divBdr>
                                                                                                                                                                                                                                                                                                                                                                                                                                                                                                                                                                                                                                                                                                                                                                                  <w:divsChild>
                                                                                                                                                                                                                                                                                                                                                                                                                                                                                                                                                                                                                                                                                                                                                                                    <w:div w:id="1204513691">
                                                                                                                                                                                                                                                                                                                                                                                                                                                                                                                                                                                                                                                                                                                                                                                      <w:marLeft w:val="0"/>
                                                                                                                                                                                                                                                                                                                                                                                                                                                                                                                                                                                                                                                                                                                                                                                      <w:marRight w:val="0"/>
                                                                                                                                                                                                                                                                                                                                                                                                                                                                                                                                                                                                                                                                                                                                                                                      <w:marTop w:val="0"/>
                                                                                                                                                                                                                                                                                                                                                                                                                                                                                                                                                                                                                                                                                                                                                                                      <w:marBottom w:val="0"/>
                                                                                                                                                                                                                                                                                                                                                                                                                                                                                                                                                                                                                                                                                                                                                                                      <w:divBdr>
                                                                                                                                                                                                                                                                                                                                                                                                                                                                                                                                                                                                                                                                                                                                                                                        <w:top w:val="none" w:sz="0" w:space="0" w:color="auto"/>
                                                                                                                                                                                                                                                                                                                                                                                                                                                                                                                                                                                                                                                                                                                                                                                        <w:left w:val="none" w:sz="0" w:space="0" w:color="auto"/>
                                                                                                                                                                                                                                                                                                                                                                                                                                                                                                                                                                                                                                                                                                                                                                                        <w:bottom w:val="none" w:sz="0" w:space="0" w:color="auto"/>
                                                                                                                                                                                                                                                                                                                                                                                                                                                                                                                                                                                                                                                                                                                                                                                        <w:right w:val="none" w:sz="0" w:space="0" w:color="auto"/>
                                                                                                                                                                                                                                                                                                                                                                                                                                                                                                                                                                                                                                                                                                                                                                                      </w:divBdr>
                                                                                                                                                                                                                                                                                                                                                                                                                                                                                                                                                                                                                                                                                                                                                                                      <w:divsChild>
                                                                                                                                                                                                                                                                                                                                                                                                                                                                                                                                                                                                                                                                                                                                                                                        <w:div w:id="311645316">
                                                                                                                                                                                                                                                                                                                                                                                                                                                                                                                                                                                                                                                                                                                                                                                          <w:marLeft w:val="0"/>
                                                                                                                                                                                                                                                                                                                                                                                                                                                                                                                                                                                                                                                                                                                                                                                          <w:marRight w:val="0"/>
                                                                                                                                                                                                                                                                                                                                                                                                                                                                                                                                                                                                                                                                                                                                                                                          <w:marTop w:val="0"/>
                                                                                                                                                                                                                                                                                                                                                                                                                                                                                                                                                                                                                                                                                                                                                                                          <w:marBottom w:val="0"/>
                                                                                                                                                                                                                                                                                                                                                                                                                                                                                                                                                                                                                                                                                                                                                                                          <w:divBdr>
                                                                                                                                                                                                                                                                                                                                                                                                                                                                                                                                                                                                                                                                                                                                                                                            <w:top w:val="none" w:sz="0" w:space="0" w:color="auto"/>
                                                                                                                                                                                                                                                                                                                                                                                                                                                                                                                                                                                                                                                                                                                                                                                            <w:left w:val="none" w:sz="0" w:space="0" w:color="auto"/>
                                                                                                                                                                                                                                                                                                                                                                                                                                                                                                                                                                                                                                                                                                                                                                                            <w:bottom w:val="none" w:sz="0" w:space="0" w:color="auto"/>
                                                                                                                                                                                                                                                                                                                                                                                                                                                                                                                                                                                                                                                                                                                                                                                            <w:right w:val="none" w:sz="0" w:space="0" w:color="auto"/>
                                                                                                                                                                                                                                                                                                                                                                                                                                                                                                                                                                                                                                                                                                                                                                                          </w:divBdr>
                                                                                                                                                                                                                                                                                                                                                                                                                                                                                                                                                                                                                                                                                                                                                                                          <w:divsChild>
                                                                                                                                                                                                                                                                                                                                                                                                                                                                                                                                                                                                                                                                                                                                                                                            <w:div w:id="210305846">
                                                                                                                                                                                                                                                                                                                                                                                                                                                                                                                                                                                                                                                                                                                                                                                              <w:marLeft w:val="0"/>
                                                                                                                                                                                                                                                                                                                                                                                                                                                                                                                                                                                                                                                                                                                                                                                              <w:marRight w:val="0"/>
                                                                                                                                                                                                                                                                                                                                                                                                                                                                                                                                                                                                                                                                                                                                                                                              <w:marTop w:val="0"/>
                                                                                                                                                                                                                                                                                                                                                                                                                                                                                                                                                                                                                                                                                                                                                                                              <w:marBottom w:val="0"/>
                                                                                                                                                                                                                                                                                                                                                                                                                                                                                                                                                                                                                                                                                                                                                                                              <w:divBdr>
                                                                                                                                                                                                                                                                                                                                                                                                                                                                                                                                                                                                                                                                                                                                                                                                <w:top w:val="none" w:sz="0" w:space="0" w:color="auto"/>
                                                                                                                                                                                                                                                                                                                                                                                                                                                                                                                                                                                                                                                                                                                                                                                                <w:left w:val="none" w:sz="0" w:space="0" w:color="auto"/>
                                                                                                                                                                                                                                                                                                                                                                                                                                                                                                                                                                                                                                                                                                                                                                                                <w:bottom w:val="none" w:sz="0" w:space="0" w:color="auto"/>
                                                                                                                                                                                                                                                                                                                                                                                                                                                                                                                                                                                                                                                                                                                                                                                                <w:right w:val="none" w:sz="0" w:space="0" w:color="auto"/>
                                                                                                                                                                                                                                                                                                                                                                                                                                                                                                                                                                                                                                                                                                                                                                                              </w:divBdr>
                                                                                                                                                                                                                                                                                                                                                                                                                                                                                                                                                                                                                                                                                                                                                                                              <w:divsChild>
                                                                                                                                                                                                                                                                                                                                                                                                                                                                                                                                                                                                                                                                                                                                                                                                <w:div w:id="1400328035">
                                                                                                                                                                                                                                                                                                                                                                                                                                                                                                                                                                                                                                                                                                                                                                                                  <w:marLeft w:val="0"/>
                                                                                                                                                                                                                                                                                                                                                                                                                                                                                                                                                                                                                                                                                                                                                                                                  <w:marRight w:val="0"/>
                                                                                                                                                                                                                                                                                                                                                                                                                                                                                                                                                                                                                                                                                                                                                                                                  <w:marTop w:val="0"/>
                                                                                                                                                                                                                                                                                                                                                                                                                                                                                                                                                                                                                                                                                                                                                                                                  <w:marBottom w:val="0"/>
                                                                                                                                                                                                                                                                                                                                                                                                                                                                                                                                                                                                                                                                                                                                                                                                  <w:divBdr>
                                                                                                                                                                                                                                                                                                                                                                                                                                                                                                                                                                                                                                                                                                                                                                                                    <w:top w:val="none" w:sz="0" w:space="0" w:color="auto"/>
                                                                                                                                                                                                                                                                                                                                                                                                                                                                                                                                                                                                                                                                                                                                                                                                    <w:left w:val="none" w:sz="0" w:space="0" w:color="auto"/>
                                                                                                                                                                                                                                                                                                                                                                                                                                                                                                                                                                                                                                                                                                                                                                                                    <w:bottom w:val="none" w:sz="0" w:space="0" w:color="auto"/>
                                                                                                                                                                                                                                                                                                                                                                                                                                                                                                                                                                                                                                                                                                                                                                                                    <w:right w:val="none" w:sz="0" w:space="0" w:color="auto"/>
                                                                                                                                                                                                                                                                                                                                                                                                                                                                                                                                                                                                                                                                                                                                                                                                  </w:divBdr>
                                                                                                                                                                                                                                                                                                                                                                                                                                                                                                                                                                                                                                                                                                                                                                                                  <w:divsChild>
                                                                                                                                                                                                                                                                                                                                                                                                                                                                                                                                                                                                                                                                                                                                                                                                    <w:div w:id="1121873415">
                                                                                                                                                                                                                                                                                                                                                                                                                                                                                                                                                                                                                                                                                                                                                                                                      <w:marLeft w:val="0"/>
                                                                                                                                                                                                                                                                                                                                                                                                                                                                                                                                                                                                                                                                                                                                                                                                      <w:marRight w:val="0"/>
                                                                                                                                                                                                                                                                                                                                                                                                                                                                                                                                                                                                                                                                                                                                                                                                      <w:marTop w:val="0"/>
                                                                                                                                                                                                                                                                                                                                                                                                                                                                                                                                                                                                                                                                                                                                                                                                      <w:marBottom w:val="0"/>
                                                                                                                                                                                                                                                                                                                                                                                                                                                                                                                                                                                                                                                                                                                                                                                                      <w:divBdr>
                                                                                                                                                                                                                                                                                                                                                                                                                                                                                                                                                                                                                                                                                                                                                                                                        <w:top w:val="none" w:sz="0" w:space="0" w:color="auto"/>
                                                                                                                                                                                                                                                                                                                                                                                                                                                                                                                                                                                                                                                                                                                                                                                                        <w:left w:val="none" w:sz="0" w:space="0" w:color="auto"/>
                                                                                                                                                                                                                                                                                                                                                                                                                                                                                                                                                                                                                                                                                                                                                                                                        <w:bottom w:val="none" w:sz="0" w:space="0" w:color="auto"/>
                                                                                                                                                                                                                                                                                                                                                                                                                                                                                                                                                                                                                                                                                                                                                                                                        <w:right w:val="none" w:sz="0" w:space="0" w:color="auto"/>
                                                                                                                                                                                                                                                                                                                                                                                                                                                                                                                                                                                                                                                                                                                                                                                                      </w:divBdr>
                                                                                                                                                                                                                                                                                                                                                                                                                                                                                                                                                                                                                                                                                                                                                                                                      <w:divsChild>
                                                                                                                                                                                                                                                                                                                                                                                                                                                                                                                                                                                                                                                                                                                                                                                                        <w:div w:id="806969770">
                                                                                                                                                                                                                                                                                                                                                                                                                                                                                                                                                                                                                                                                                                                                                                                                          <w:marLeft w:val="0"/>
                                                                                                                                                                                                                                                                                                                                                                                                                                                                                                                                                                                                                                                                                                                                                                                                          <w:marRight w:val="0"/>
                                                                                                                                                                                                                                                                                                                                                                                                                                                                                                                                                                                                                                                                                                                                                                                                          <w:marTop w:val="0"/>
                                                                                                                                                                                                                                                                                                                                                                                                                                                                                                                                                                                                                                                                                                                                                                                                          <w:marBottom w:val="0"/>
                                                                                                                                                                                                                                                                                                                                                                                                                                                                                                                                                                                                                                                                                                                                                                                                          <w:divBdr>
                                                                                                                                                                                                                                                                                                                                                                                                                                                                                                                                                                                                                                                                                                                                                                                                            <w:top w:val="none" w:sz="0" w:space="0" w:color="auto"/>
                                                                                                                                                                                                                                                                                                                                                                                                                                                                                                                                                                                                                                                                                                                                                                                                            <w:left w:val="none" w:sz="0" w:space="0" w:color="auto"/>
                                                                                                                                                                                                                                                                                                                                                                                                                                                                                                                                                                                                                                                                                                                                                                                                            <w:bottom w:val="none" w:sz="0" w:space="0" w:color="auto"/>
                                                                                                                                                                                                                                                                                                                                                                                                                                                                                                                                                                                                                                                                                                                                                                                                            <w:right w:val="none" w:sz="0" w:space="0" w:color="auto"/>
                                                                                                                                                                                                                                                                                                                                                                                                                                                                                                                                                                                                                                                                                                                                                                                                          </w:divBdr>
                                                                                                                                                                                                                                                                                                                                                                                                                                                                                                                                                                                                                                                                                                                                                                                                          <w:divsChild>
                                                                                                                                                                                                                                                                                                                                                                                                                                                                                                                                                                                                                                                                                                                                                                                                            <w:div w:id="1148091154">
                                                                                                                                                                                                                                                                                                                                                                                                                                                                                                                                                                                                                                                                                                                                                                                                              <w:marLeft w:val="0"/>
                                                                                                                                                                                                                                                                                                                                                                                                                                                                                                                                                                                                                                                                                                                                                                                                              <w:marRight w:val="0"/>
                                                                                                                                                                                                                                                                                                                                                                                                                                                                                                                                                                                                                                                                                                                                                                                                              <w:marTop w:val="0"/>
                                                                                                                                                                                                                                                                                                                                                                                                                                                                                                                                                                                                                                                                                                                                                                                                              <w:marBottom w:val="0"/>
                                                                                                                                                                                                                                                                                                                                                                                                                                                                                                                                                                                                                                                                                                                                                                                                              <w:divBdr>
                                                                                                                                                                                                                                                                                                                                                                                                                                                                                                                                                                                                                                                                                                                                                                                                                <w:top w:val="none" w:sz="0" w:space="0" w:color="auto"/>
                                                                                                                                                                                                                                                                                                                                                                                                                                                                                                                                                                                                                                                                                                                                                                                                                <w:left w:val="none" w:sz="0" w:space="0" w:color="auto"/>
                                                                                                                                                                                                                                                                                                                                                                                                                                                                                                                                                                                                                                                                                                                                                                                                                <w:bottom w:val="none" w:sz="0" w:space="0" w:color="auto"/>
                                                                                                                                                                                                                                                                                                                                                                                                                                                                                                                                                                                                                                                                                                                                                                                                                <w:right w:val="none" w:sz="0" w:space="0" w:color="auto"/>
                                                                                                                                                                                                                                                                                                                                                                                                                                                                                                                                                                                                                                                                                                                                                                                                              </w:divBdr>
                                                                                                                                                                                                                                                                                                                                                                                                                                                                                                                                                                                                                                                                                                                                                                                                              <w:divsChild>
                                                                                                                                                                                                                                                                                                                                                                                                                                                                                                                                                                                                                                                                                                                                                                                                                <w:div w:id="993989451">
                                                                                                                                                                                                                                                                                                                                                                                                                                                                                                                                                                                                                                                                                                                                                                                                                  <w:marLeft w:val="0"/>
                                                                                                                                                                                                                                                                                                                                                                                                                                                                                                                                                                                                                                                                                                                                                                                                                  <w:marRight w:val="0"/>
                                                                                                                                                                                                                                                                                                                                                                                                                                                                                                                                                                                                                                                                                                                                                                                                                  <w:marTop w:val="0"/>
                                                                                                                                                                                                                                                                                                                                                                                                                                                                                                                                                                                                                                                                                                                                                                                                                  <w:marBottom w:val="0"/>
                                                                                                                                                                                                                                                                                                                                                                                                                                                                                                                                                                                                                                                                                                                                                                                                                  <w:divBdr>
                                                                                                                                                                                                                                                                                                                                                                                                                                                                                                                                                                                                                                                                                                                                                                                                                    <w:top w:val="none" w:sz="0" w:space="0" w:color="auto"/>
                                                                                                                                                                                                                                                                                                                                                                                                                                                                                                                                                                                                                                                                                                                                                                                                                    <w:left w:val="none" w:sz="0" w:space="0" w:color="auto"/>
                                                                                                                                                                                                                                                                                                                                                                                                                                                                                                                                                                                                                                                                                                                                                                                                                    <w:bottom w:val="none" w:sz="0" w:space="0" w:color="auto"/>
                                                                                                                                                                                                                                                                                                                                                                                                                                                                                                                                                                                                                                                                                                                                                                                                                    <w:right w:val="none" w:sz="0" w:space="0" w:color="auto"/>
                                                                                                                                                                                                                                                                                                                                                                                                                                                                                                                                                                                                                                                                                                                                                                                                                  </w:divBdr>
                                                                                                                                                                                                                                                                                                                                                                                                                                                                                                                                                                                                                                                                                                                                                                                                                  <w:divsChild>
                                                                                                                                                                                                                                                                                                                                                                                                                                                                                                                                                                                                                                                                                                                                                                                                                    <w:div w:id="1706323413">
                                                                                                                                                                                                                                                                                                                                                                                                                                                                                                                                                                                                                                                                                                                                                                                                                      <w:marLeft w:val="0"/>
                                                                                                                                                                                                                                                                                                                                                                                                                                                                                                                                                                                                                                                                                                                                                                                                                      <w:marRight w:val="0"/>
                                                                                                                                                                                                                                                                                                                                                                                                                                                                                                                                                                                                                                                                                                                                                                                                                      <w:marTop w:val="0"/>
                                                                                                                                                                                                                                                                                                                                                                                                                                                                                                                                                                                                                                                                                                                                                                                                                      <w:marBottom w:val="0"/>
                                                                                                                                                                                                                                                                                                                                                                                                                                                                                                                                                                                                                                                                                                                                                                                                                      <w:divBdr>
                                                                                                                                                                                                                                                                                                                                                                                                                                                                                                                                                                                                                                                                                                                                                                                                                        <w:top w:val="none" w:sz="0" w:space="0" w:color="auto"/>
                                                                                                                                                                                                                                                                                                                                                                                                                                                                                                                                                                                                                                                                                                                                                                                                                        <w:left w:val="none" w:sz="0" w:space="0" w:color="auto"/>
                                                                                                                                                                                                                                                                                                                                                                                                                                                                                                                                                                                                                                                                                                                                                                                                                        <w:bottom w:val="none" w:sz="0" w:space="0" w:color="auto"/>
                                                                                                                                                                                                                                                                                                                                                                                                                                                                                                                                                                                                                                                                                                                                                                                                                        <w:right w:val="none" w:sz="0" w:space="0" w:color="auto"/>
                                                                                                                                                                                                                                                                                                                                                                                                                                                                                                                                                                                                                                                                                                                                                                                                                      </w:divBdr>
                                                                                                                                                                                                                                                                                                                                                                                                                                                                                                                                                                                                                                                                                                                                                                                                                      <w:divsChild>
                                                                                                                                                                                                                                                                                                                                                                                                                                                                                                                                                                                                                                                                                                                                                                                                                        <w:div w:id="1131704874">
                                                                                                                                                                                                                                                                                                                                                                                                                                                                                                                                                                                                                                                                                                                                                                                                                          <w:marLeft w:val="0"/>
                                                                                                                                                                                                                                                                                                                                                                                                                                                                                                                                                                                                                                                                                                                                                                                                                          <w:marRight w:val="0"/>
                                                                                                                                                                                                                                                                                                                                                                                                                                                                                                                                                                                                                                                                                                                                                                                                                          <w:marTop w:val="0"/>
                                                                                                                                                                                                                                                                                                                                                                                                                                                                                                                                                                                                                                                                                                                                                                                                                          <w:marBottom w:val="0"/>
                                                                                                                                                                                                                                                                                                                                                                                                                                                                                                                                                                                                                                                                                                                                                                                                                          <w:divBdr>
                                                                                                                                                                                                                                                                                                                                                                                                                                                                                                                                                                                                                                                                                                                                                                                                                            <w:top w:val="none" w:sz="0" w:space="0" w:color="auto"/>
                                                                                                                                                                                                                                                                                                                                                                                                                                                                                                                                                                                                                                                                                                                                                                                                                            <w:left w:val="none" w:sz="0" w:space="0" w:color="auto"/>
                                                                                                                                                                                                                                                                                                                                                                                                                                                                                                                                                                                                                                                                                                                                                                                                                            <w:bottom w:val="none" w:sz="0" w:space="0" w:color="auto"/>
                                                                                                                                                                                                                                                                                                                                                                                                                                                                                                                                                                                                                                                                                                                                                                                                                            <w:right w:val="none" w:sz="0" w:space="0" w:color="auto"/>
                                                                                                                                                                                                                                                                                                                                                                                                                                                                                                                                                                                                                                                                                                                                                                                                                          </w:divBdr>
                                                                                                                                                                                                                                                                                                                                                                                                                                                                                                                                                                                                                                                                                                                                                                                                                          <w:divsChild>
                                                                                                                                                                                                                                                                                                                                                                                                                                                                                                                                                                                                                                                                                                                                                                                                                            <w:div w:id="39327959">
                                                                                                                                                                                                                                                                                                                                                                                                                                                                                                                                                                                                                                                                                                                                                                                                                              <w:marLeft w:val="0"/>
                                                                                                                                                                                                                                                                                                                                                                                                                                                                                                                                                                                                                                                                                                                                                                                                                              <w:marRight w:val="0"/>
                                                                                                                                                                                                                                                                                                                                                                                                                                                                                                                                                                                                                                                                                                                                                                                                                              <w:marTop w:val="0"/>
                                                                                                                                                                                                                                                                                                                                                                                                                                                                                                                                                                                                                                                                                                                                                                                                                              <w:marBottom w:val="0"/>
                                                                                                                                                                                                                                                                                                                                                                                                                                                                                                                                                                                                                                                                                                                                                                                                                              <w:divBdr>
                                                                                                                                                                                                                                                                                                                                                                                                                                                                                                                                                                                                                                                                                                                                                                                                                                <w:top w:val="none" w:sz="0" w:space="0" w:color="auto"/>
                                                                                                                                                                                                                                                                                                                                                                                                                                                                                                                                                                                                                                                                                                                                                                                                                                <w:left w:val="none" w:sz="0" w:space="0" w:color="auto"/>
                                                                                                                                                                                                                                                                                                                                                                                                                                                                                                                                                                                                                                                                                                                                                                                                                                <w:bottom w:val="none" w:sz="0" w:space="0" w:color="auto"/>
                                                                                                                                                                                                                                                                                                                                                                                                                                                                                                                                                                                                                                                                                                                                                                                                                                <w:right w:val="none" w:sz="0" w:space="0" w:color="auto"/>
                                                                                                                                                                                                                                                                                                                                                                                                                                                                                                                                                                                                                                                                                                                                                                                                                              </w:divBdr>
                                                                                                                                                                                                                                                                                                                                                                                                                                                                                                                                                                                                                                                                                                                                                                                                                              <w:divsChild>
                                                                                                                                                                                                                                                                                                                                                                                                                                                                                                                                                                                                                                                                                                                                                                                                                                <w:div w:id="992412817">
                                                                                                                                                                                                                                                                                                                                                                                                                                                                                                                                                                                                                                                                                                                                                                                                                                  <w:marLeft w:val="0"/>
                                                                                                                                                                                                                                                                                                                                                                                                                                                                                                                                                                                                                                                                                                                                                                                                                                  <w:marRight w:val="0"/>
                                                                                                                                                                                                                                                                                                                                                                                                                                                                                                                                                                                                                                                                                                                                                                                                                                  <w:marTop w:val="0"/>
                                                                                                                                                                                                                                                                                                                                                                                                                                                                                                                                                                                                                                                                                                                                                                                                                                  <w:marBottom w:val="0"/>
                                                                                                                                                                                                                                                                                                                                                                                                                                                                                                                                                                                                                                                                                                                                                                                                                                  <w:divBdr>
                                                                                                                                                                                                                                                                                                                                                                                                                                                                                                                                                                                                                                                                                                                                                                                                                                    <w:top w:val="none" w:sz="0" w:space="0" w:color="auto"/>
                                                                                                                                                                                                                                                                                                                                                                                                                                                                                                                                                                                                                                                                                                                                                                                                                                    <w:left w:val="none" w:sz="0" w:space="0" w:color="auto"/>
                                                                                                                                                                                                                                                                                                                                                                                                                                                                                                                                                                                                                                                                                                                                                                                                                                    <w:bottom w:val="none" w:sz="0" w:space="0" w:color="auto"/>
                                                                                                                                                                                                                                                                                                                                                                                                                                                                                                                                                                                                                                                                                                                                                                                                                                    <w:right w:val="none" w:sz="0" w:space="0" w:color="auto"/>
                                                                                                                                                                                                                                                                                                                                                                                                                                                                                                                                                                                                                                                                                                                                                                                                                                  </w:divBdr>
                                                                                                                                                                                                                                                                                                                                                                                                                                                                                                                                                                                                                                                                                                                                                                                                                                  <w:divsChild>
                                                                                                                                                                                                                                                                                                                                                                                                                                                                                                                                                                                                                                                                                                                                                                                                                                    <w:div w:id="180291070">
                                                                                                                                                                                                                                                                                                                                                                                                                                                                                                                                                                                                                                                                                                                                                                                                                                      <w:marLeft w:val="0"/>
                                                                                                                                                                                                                                                                                                                                                                                                                                                                                                                                                                                                                                                                                                                                                                                                                                      <w:marRight w:val="0"/>
                                                                                                                                                                                                                                                                                                                                                                                                                                                                                                                                                                                                                                                                                                                                                                                                                                      <w:marTop w:val="0"/>
                                                                                                                                                                                                                                                                                                                                                                                                                                                                                                                                                                                                                                                                                                                                                                                                                                      <w:marBottom w:val="0"/>
                                                                                                                                                                                                                                                                                                                                                                                                                                                                                                                                                                                                                                                                                                                                                                                                                                      <w:divBdr>
                                                                                                                                                                                                                                                                                                                                                                                                                                                                                                                                                                                                                                                                                                                                                                                                                                        <w:top w:val="none" w:sz="0" w:space="0" w:color="auto"/>
                                                                                                                                                                                                                                                                                                                                                                                                                                                                                                                                                                                                                                                                                                                                                                                                                                        <w:left w:val="none" w:sz="0" w:space="0" w:color="auto"/>
                                                                                                                                                                                                                                                                                                                                                                                                                                                                                                                                                                                                                                                                                                                                                                                                                                        <w:bottom w:val="none" w:sz="0" w:space="0" w:color="auto"/>
                                                                                                                                                                                                                                                                                                                                                                                                                                                                                                                                                                                                                                                                                                                                                                                                                                        <w:right w:val="none" w:sz="0" w:space="0" w:color="auto"/>
                                                                                                                                                                                                                                                                                                                                                                                                                                                                                                                                                                                                                                                                                                                                                                                                                                      </w:divBdr>
                                                                                                                                                                                                                                                                                                                                                                                                                                                                                                                                                                                                                                                                                                                                                                                                                                      <w:divsChild>
                                                                                                                                                                                                                                                                                                                                                                                                                                                                                                                                                                                                                                                                                                                                                                                                                                        <w:div w:id="1242520474">
                                                                                                                                                                                                                                                                                                                                                                                                                                                                                                                                                                                                                                                                                                                                                                                                                                          <w:marLeft w:val="0"/>
                                                                                                                                                                                                                                                                                                                                                                                                                                                                                                                                                                                                                                                                                                                                                                                                                                          <w:marRight w:val="0"/>
                                                                                                                                                                                                                                                                                                                                                                                                                                                                                                                                                                                                                                                                                                                                                                                                                                          <w:marTop w:val="0"/>
                                                                                                                                                                                                                                                                                                                                                                                                                                                                                                                                                                                                                                                                                                                                                                                                                                          <w:marBottom w:val="0"/>
                                                                                                                                                                                                                                                                                                                                                                                                                                                                                                                                                                                                                                                                                                                                                                                                                                          <w:divBdr>
                                                                                                                                                                                                                                                                                                                                                                                                                                                                                                                                                                                                                                                                                                                                                                                                                                            <w:top w:val="none" w:sz="0" w:space="0" w:color="auto"/>
                                                                                                                                                                                                                                                                                                                                                                                                                                                                                                                                                                                                                                                                                                                                                                                                                                            <w:left w:val="none" w:sz="0" w:space="0" w:color="auto"/>
                                                                                                                                                                                                                                                                                                                                                                                                                                                                                                                                                                                                                                                                                                                                                                                                                                            <w:bottom w:val="none" w:sz="0" w:space="0" w:color="auto"/>
                                                                                                                                                                                                                                                                                                                                                                                                                                                                                                                                                                                                                                                                                                                                                                                                                                            <w:right w:val="none" w:sz="0" w:space="0" w:color="auto"/>
                                                                                                                                                                                                                                                                                                                                                                                                                                                                                                                                                                                                                                                                                                                                                                                                                                          </w:divBdr>
                                                                                                                                                                                                                                                                                                                                                                                                                                                                                                                                                                                                                                                                                                                                                                                                                                          <w:divsChild>
                                                                                                                                                                                                                                                                                                                                                                                                                                                                                                                                                                                                                                                                                                                                                                                                                                            <w:div w:id="807474620">
                                                                                                                                                                                                                                                                                                                                                                                                                                                                                                                                                                                                                                                                                                                                                                                                                                              <w:marLeft w:val="0"/>
                                                                                                                                                                                                                                                                                                                                                                                                                                                                                                                                                                                                                                                                                                                                                                                                                                              <w:marRight w:val="0"/>
                                                                                                                                                                                                                                                                                                                                                                                                                                                                                                                                                                                                                                                                                                                                                                                                                                              <w:marTop w:val="0"/>
                                                                                                                                                                                                                                                                                                                                                                                                                                                                                                                                                                                                                                                                                                                                                                                                                                              <w:marBottom w:val="0"/>
                                                                                                                                                                                                                                                                                                                                                                                                                                                                                                                                                                                                                                                                                                                                                                                                                                              <w:divBdr>
                                                                                                                                                                                                                                                                                                                                                                                                                                                                                                                                                                                                                                                                                                                                                                                                                                                <w:top w:val="none" w:sz="0" w:space="0" w:color="auto"/>
                                                                                                                                                                                                                                                                                                                                                                                                                                                                                                                                                                                                                                                                                                                                                                                                                                                <w:left w:val="none" w:sz="0" w:space="0" w:color="auto"/>
                                                                                                                                                                                                                                                                                                                                                                                                                                                                                                                                                                                                                                                                                                                                                                                                                                                <w:bottom w:val="none" w:sz="0" w:space="0" w:color="auto"/>
                                                                                                                                                                                                                                                                                                                                                                                                                                                                                                                                                                                                                                                                                                                                                                                                                                                <w:right w:val="none" w:sz="0" w:space="0" w:color="auto"/>
                                                                                                                                                                                                                                                                                                                                                                                                                                                                                                                                                                                                                                                                                                                                                                                                                                              </w:divBdr>
                                                                                                                                                                                                                                                                                                                                                                                                                                                                                                                                                                                                                                                                                                                                                                                                                                              <w:divsChild>
                                                                                                                                                                                                                                                                                                                                                                                                                                                                                                                                                                                                                                                                                                                                                                                                                                                <w:div w:id="1888754991">
                                                                                                                                                                                                                                                                                                                                                                                                                                                                                                                                                                                                                                                                                                                                                                                                                                                  <w:marLeft w:val="0"/>
                                                                                                                                                                                                                                                                                                                                                                                                                                                                                                                                                                                                                                                                                                                                                                                                                                                  <w:marRight w:val="0"/>
                                                                                                                                                                                                                                                                                                                                                                                                                                                                                                                                                                                                                                                                                                                                                                                                                                                  <w:marTop w:val="0"/>
                                                                                                                                                                                                                                                                                                                                                                                                                                                                                                                                                                                                                                                                                                                                                                                                                                                  <w:marBottom w:val="0"/>
                                                                                                                                                                                                                                                                                                                                                                                                                                                                                                                                                                                                                                                                                                                                                                                                                                                  <w:divBdr>
                                                                                                                                                                                                                                                                                                                                                                                                                                                                                                                                                                                                                                                                                                                                                                                                                                                    <w:top w:val="none" w:sz="0" w:space="0" w:color="auto"/>
                                                                                                                                                                                                                                                                                                                                                                                                                                                                                                                                                                                                                                                                                                                                                                                                                                                    <w:left w:val="none" w:sz="0" w:space="0" w:color="auto"/>
                                                                                                                                                                                                                                                                                                                                                                                                                                                                                                                                                                                                                                                                                                                                                                                                                                                    <w:bottom w:val="none" w:sz="0" w:space="0" w:color="auto"/>
                                                                                                                                                                                                                                                                                                                                                                                                                                                                                                                                                                                                                                                                                                                                                                                                                                                    <w:right w:val="none" w:sz="0" w:space="0" w:color="auto"/>
                                                                                                                                                                                                                                                                                                                                                                                                                                                                                                                                                                                                                                                                                                                                                                                                                                                  </w:divBdr>
                                                                                                                                                                                                                                                                                                                                                                                                                                                                                                                                                                                                                                                                                                                                                                                                                                                  <w:divsChild>
                                                                                                                                                                                                                                                                                                                                                                                                                                                                                                                                                                                                                                                                                                                                                                                                                                                    <w:div w:id="192810179">
                                                                                                                                                                                                                                                                                                                                                                                                                                                                                                                                                                                                                                                                                                                                                                                                                                                      <w:marLeft w:val="0"/>
                                                                                                                                                                                                                                                                                                                                                                                                                                                                                                                                                                                                                                                                                                                                                                                                                                                      <w:marRight w:val="0"/>
                                                                                                                                                                                                                                                                                                                                                                                                                                                                                                                                                                                                                                                                                                                                                                                                                                                      <w:marTop w:val="0"/>
                                                                                                                                                                                                                                                                                                                                                                                                                                                                                                                                                                                                                                                                                                                                                                                                                                                      <w:marBottom w:val="0"/>
                                                                                                                                                                                                                                                                                                                                                                                                                                                                                                                                                                                                                                                                                                                                                                                                                                                      <w:divBdr>
                                                                                                                                                                                                                                                                                                                                                                                                                                                                                                                                                                                                                                                                                                                                                                                                                                                        <w:top w:val="none" w:sz="0" w:space="0" w:color="auto"/>
                                                                                                                                                                                                                                                                                                                                                                                                                                                                                                                                                                                                                                                                                                                                                                                                                                                        <w:left w:val="none" w:sz="0" w:space="0" w:color="auto"/>
                                                                                                                                                                                                                                                                                                                                                                                                                                                                                                                                                                                                                                                                                                                                                                                                                                                        <w:bottom w:val="none" w:sz="0" w:space="0" w:color="auto"/>
                                                                                                                                                                                                                                                                                                                                                                                                                                                                                                                                                                                                                                                                                                                                                                                                                                                        <w:right w:val="none" w:sz="0" w:space="0" w:color="auto"/>
                                                                                                                                                                                                                                                                                                                                                                                                                                                                                                                                                                                                                                                                                                                                                                                                                                                      </w:divBdr>
                                                                                                                                                                                                                                                                                                                                                                                                                                                                                                                                                                                                                                                                                                                                                                                                                                                      <w:divsChild>
                                                                                                                                                                                                                                                                                                                                                                                                                                                                                                                                                                                                                                                                                                                                                                                                                                                        <w:div w:id="1563977803">
                                                                                                                                                                                                                                                                                                                                                                                                                                                                                                                                                                                                                                                                                                                                                                                                                                                          <w:marLeft w:val="0"/>
                                                                                                                                                                                                                                                                                                                                                                                                                                                                                                                                                                                                                                                                                                                                                                                                                                                          <w:marRight w:val="0"/>
                                                                                                                                                                                                                                                                                                                                                                                                                                                                                                                                                                                                                                                                                                                                                                                                                                                          <w:marTop w:val="0"/>
                                                                                                                                                                                                                                                                                                                                                                                                                                                                                                                                                                                                                                                                                                                                                                                                                                                          <w:marBottom w:val="0"/>
                                                                                                                                                                                                                                                                                                                                                                                                                                                                                                                                                                                                                                                                                                                                                                                                                                                          <w:divBdr>
                                                                                                                                                                                                                                                                                                                                                                                                                                                                                                                                                                                                                                                                                                                                                                                                                                                            <w:top w:val="none" w:sz="0" w:space="0" w:color="auto"/>
                                                                                                                                                                                                                                                                                                                                                                                                                                                                                                                                                                                                                                                                                                                                                                                                                                                            <w:left w:val="none" w:sz="0" w:space="0" w:color="auto"/>
                                                                                                                                                                                                                                                                                                                                                                                                                                                                                                                                                                                                                                                                                                                                                                                                                                                            <w:bottom w:val="none" w:sz="0" w:space="0" w:color="auto"/>
                                                                                                                                                                                                                                                                                                                                                                                                                                                                                                                                                                                                                                                                                                                                                                                                                                                            <w:right w:val="none" w:sz="0" w:space="0" w:color="auto"/>
                                                                                                                                                                                                                                                                                                                                                                                                                                                                                                                                                                                                                                                                                                                                                                                                                                                          </w:divBdr>
                                                                                                                                                                                                                                                                                                                                                                                                                                                                                                                                                                                                                                                                                                                                                                                                                                                          <w:divsChild>
                                                                                                                                                                                                                                                                                                                                                                                                                                                                                                                                                                                                                                                                                                                                                                                                                                                            <w:div w:id="374937002">
                                                                                                                                                                                                                                                                                                                                                                                                                                                                                                                                                                                                                                                                                                                                                                                                                                                              <w:marLeft w:val="0"/>
                                                                                                                                                                                                                                                                                                                                                                                                                                                                                                                                                                                                                                                                                                                                                                                                                                                              <w:marRight w:val="0"/>
                                                                                                                                                                                                                                                                                                                                                                                                                                                                                                                                                                                                                                                                                                                                                                                                                                                              <w:marTop w:val="0"/>
                                                                                                                                                                                                                                                                                                                                                                                                                                                                                                                                                                                                                                                                                                                                                                                                                                                              <w:marBottom w:val="0"/>
                                                                                                                                                                                                                                                                                                                                                                                                                                                                                                                                                                                                                                                                                                                                                                                                                                                              <w:divBdr>
                                                                                                                                                                                                                                                                                                                                                                                                                                                                                                                                                                                                                                                                                                                                                                                                                                                                <w:top w:val="none" w:sz="0" w:space="0" w:color="auto"/>
                                                                                                                                                                                                                                                                                                                                                                                                                                                                                                                                                                                                                                                                                                                                                                                                                                                                <w:left w:val="none" w:sz="0" w:space="0" w:color="auto"/>
                                                                                                                                                                                                                                                                                                                                                                                                                                                                                                                                                                                                                                                                                                                                                                                                                                                                <w:bottom w:val="none" w:sz="0" w:space="0" w:color="auto"/>
                                                                                                                                                                                                                                                                                                                                                                                                                                                                                                                                                                                                                                                                                                                                                                                                                                                                <w:right w:val="none" w:sz="0" w:space="0" w:color="auto"/>
                                                                                                                                                                                                                                                                                                                                                                                                                                                                                                                                                                                                                                                                                                                                                                                                                                                              </w:divBdr>
                                                                                                                                                                                                                                                                                                                                                                                                                                                                                                                                                                                                                                                                                                                                                                                                                                                              <w:divsChild>
                                                                                                                                                                                                                                                                                                                                                                                                                                                                                                                                                                                                                                                                                                                                                                                                                                                                <w:div w:id="153223561">
                                                                                                                                                                                                                                                                                                                                                                                                                                                                                                                                                                                                                                                                                                                                                                                                                                                                  <w:marLeft w:val="0"/>
                                                                                                                                                                                                                                                                                                                                                                                                                                                                                                                                                                                                                                                                                                                                                                                                                                                                  <w:marRight w:val="0"/>
                                                                                                                                                                                                                                                                                                                                                                                                                                                                                                                                                                                                                                                                                                                                                                                                                                                                  <w:marTop w:val="0"/>
                                                                                                                                                                                                                                                                                                                                                                                                                                                                                                                                                                                                                                                                                                                                                                                                                                                                  <w:marBottom w:val="0"/>
                                                                                                                                                                                                                                                                                                                                                                                                                                                                                                                                                                                                                                                                                                                                                                                                                                                                  <w:divBdr>
                                                                                                                                                                                                                                                                                                                                                                                                                                                                                                                                                                                                                                                                                                                                                                                                                                                                    <w:top w:val="none" w:sz="0" w:space="0" w:color="auto"/>
                                                                                                                                                                                                                                                                                                                                                                                                                                                                                                                                                                                                                                                                                                                                                                                                                                                                    <w:left w:val="none" w:sz="0" w:space="0" w:color="auto"/>
                                                                                                                                                                                                                                                                                                                                                                                                                                                                                                                                                                                                                                                                                                                                                                                                                                                                    <w:bottom w:val="none" w:sz="0" w:space="0" w:color="auto"/>
                                                                                                                                                                                                                                                                                                                                                                                                                                                                                                                                                                                                                                                                                                                                                                                                                                                                    <w:right w:val="none" w:sz="0" w:space="0" w:color="auto"/>
                                                                                                                                                                                                                                                                                                                                                                                                                                                                                                                                                                                                                                                                                                                                                                                                                                                                  </w:divBdr>
                                                                                                                                                                                                                                                                                                                                                                                                                                                                                                                                                                                                                                                                                                                                                                                                                                                                  <w:divsChild>
                                                                                                                                                                                                                                                                                                                                                                                                                                                                                                                                                                                                                                                                                                                                                                                                                                                                    <w:div w:id="1595287203">
                                                                                                                                                                                                                                                                                                                                                                                                                                                                                                                                                                                                                                                                                                                                                                                                                                                                      <w:marLeft w:val="0"/>
                                                                                                                                                                                                                                                                                                                                                                                                                                                                                                                                                                                                                                                                                                                                                                                                                                                                      <w:marRight w:val="0"/>
                                                                                                                                                                                                                                                                                                                                                                                                                                                                                                                                                                                                                                                                                                                                                                                                                                                                      <w:marTop w:val="0"/>
                                                                                                                                                                                                                                                                                                                                                                                                                                                                                                                                                                                                                                                                                                                                                                                                                                                                      <w:marBottom w:val="0"/>
                                                                                                                                                                                                                                                                                                                                                                                                                                                                                                                                                                                                                                                                                                                                                                                                                                                                      <w:divBdr>
                                                                                                                                                                                                                                                                                                                                                                                                                                                                                                                                                                                                                                                                                                                                                                                                                                                                        <w:top w:val="none" w:sz="0" w:space="0" w:color="auto"/>
                                                                                                                                                                                                                                                                                                                                                                                                                                                                                                                                                                                                                                                                                                                                                                                                                                                                        <w:left w:val="none" w:sz="0" w:space="0" w:color="auto"/>
                                                                                                                                                                                                                                                                                                                                                                                                                                                                                                                                                                                                                                                                                                                                                                                                                                                                        <w:bottom w:val="none" w:sz="0" w:space="0" w:color="auto"/>
                                                                                                                                                                                                                                                                                                                                                                                                                                                                                                                                                                                                                                                                                                                                                                                                                                                                        <w:right w:val="none" w:sz="0" w:space="0" w:color="auto"/>
                                                                                                                                                                                                                                                                                                                                                                                                                                                                                                                                                                                                                                                                                                                                                                                                                                                                      </w:divBdr>
                                                                                                                                                                                                                                                                                                                                                                                                                                                                                                                                                                                                                                                                                                                                                                                                                                                                      <w:divsChild>
                                                                                                                                                                                                                                                                                                                                                                                                                                                                                                                                                                                                                                                                                                                                                                                                                                                                        <w:div w:id="335770372">
                                                                                                                                                                                                                                                                                                                                                                                                                                                                                                                                                                                                                                                                                                                                                                                                                                                                          <w:marLeft w:val="0"/>
                                                                                                                                                                                                                                                                                                                                                                                                                                                                                                                                                                                                                                                                                                                                                                                                                                                                          <w:marRight w:val="0"/>
                                                                                                                                                                                                                                                                                                                                                                                                                                                                                                                                                                                                                                                                                                                                                                                                                                                                          <w:marTop w:val="0"/>
                                                                                                                                                                                                                                                                                                                                                                                                                                                                                                                                                                                                                                                                                                                                                                                                                                                                          <w:marBottom w:val="0"/>
                                                                                                                                                                                                                                                                                                                                                                                                                                                                                                                                                                                                                                                                                                                                                                                                                                                                          <w:divBdr>
                                                                                                                                                                                                                                                                                                                                                                                                                                                                                                                                                                                                                                                                                                                                                                                                                                                                            <w:top w:val="none" w:sz="0" w:space="0" w:color="auto"/>
                                                                                                                                                                                                                                                                                                                                                                                                                                                                                                                                                                                                                                                                                                                                                                                                                                                                            <w:left w:val="none" w:sz="0" w:space="0" w:color="auto"/>
                                                                                                                                                                                                                                                                                                                                                                                                                                                                                                                                                                                                                                                                                                                                                                                                                                                                            <w:bottom w:val="none" w:sz="0" w:space="0" w:color="auto"/>
                                                                                                                                                                                                                                                                                                                                                                                                                                                                                                                                                                                                                                                                                                                                                                                                                                                                            <w:right w:val="none" w:sz="0" w:space="0" w:color="auto"/>
                                                                                                                                                                                                                                                                                                                                                                                                                                                                                                                                                                                                                                                                                                                                                                                                                                                                          </w:divBdr>
                                                                                                                                                                                                                                                                                                                                                                                                                                                                                                                                                                                                                                                                                                                                                                                                                                                                          <w:divsChild>
                                                                                                                                                                                                                                                                                                                                                                                                                                                                                                                                                                                                                                                                                                                                                                                                                                                                            <w:div w:id="1078946497">
                                                                                                                                                                                                                                                                                                                                                                                                                                                                                                                                                                                                                                                                                                                                                                                                                                                                              <w:marLeft w:val="0"/>
                                                                                                                                                                                                                                                                                                                                                                                                                                                                                                                                                                                                                                                                                                                                                                                                                                                                              <w:marRight w:val="0"/>
                                                                                                                                                                                                                                                                                                                                                                                                                                                                                                                                                                                                                                                                                                                                                                                                                                                                              <w:marTop w:val="0"/>
                                                                                                                                                                                                                                                                                                                                                                                                                                                                                                                                                                                                                                                                                                                                                                                                                                                                              <w:marBottom w:val="0"/>
                                                                                                                                                                                                                                                                                                                                                                                                                                                                                                                                                                                                                                                                                                                                                                                                                                                                              <w:divBdr>
                                                                                                                                                                                                                                                                                                                                                                                                                                                                                                                                                                                                                                                                                                                                                                                                                                                                                <w:top w:val="none" w:sz="0" w:space="0" w:color="auto"/>
                                                                                                                                                                                                                                                                                                                                                                                                                                                                                                                                                                                                                                                                                                                                                                                                                                                                                <w:left w:val="none" w:sz="0" w:space="0" w:color="auto"/>
                                                                                                                                                                                                                                                                                                                                                                                                                                                                                                                                                                                                                                                                                                                                                                                                                                                                                <w:bottom w:val="none" w:sz="0" w:space="0" w:color="auto"/>
                                                                                                                                                                                                                                                                                                                                                                                                                                                                                                                                                                                                                                                                                                                                                                                                                                                                                <w:right w:val="none" w:sz="0" w:space="0" w:color="auto"/>
                                                                                                                                                                                                                                                                                                                                                                                                                                                                                                                                                                                                                                                                                                                                                                                                                                                                              </w:divBdr>
                                                                                                                                                                                                                                                                                                                                                                                                                                                                                                                                                                                                                                                                                                                                                                                                                                                                              <w:divsChild>
                                                                                                                                                                                                                                                                                                                                                                                                                                                                                                                                                                                                                                                                                                                                                                                                                                                                                <w:div w:id="580263083">
                                                                                                                                                                                                                                                                                                                                                                                                                                                                                                                                                                                                                                                                                                                                                                                                                                                                                  <w:marLeft w:val="0"/>
                                                                                                                                                                                                                                                                                                                                                                                                                                                                                                                                                                                                                                                                                                                                                                                                                                                                                  <w:marRight w:val="0"/>
                                                                                                                                                                                                                                                                                                                                                                                                                                                                                                                                                                                                                                                                                                                                                                                                                                                                                  <w:marTop w:val="0"/>
                                                                                                                                                                                                                                                                                                                                                                                                                                                                                                                                                                                                                                                                                                                                                                                                                                                                                  <w:marBottom w:val="0"/>
                                                                                                                                                                                                                                                                                                                                                                                                                                                                                                                                                                                                                                                                                                                                                                                                                                                                                  <w:divBdr>
                                                                                                                                                                                                                                                                                                                                                                                                                                                                                                                                                                                                                                                                                                                                                                                                                                                                                    <w:top w:val="none" w:sz="0" w:space="0" w:color="auto"/>
                                                                                                                                                                                                                                                                                                                                                                                                                                                                                                                                                                                                                                                                                                                                                                                                                                                                                    <w:left w:val="none" w:sz="0" w:space="0" w:color="auto"/>
                                                                                                                                                                                                                                                                                                                                                                                                                                                                                                                                                                                                                                                                                                                                                                                                                                                                                    <w:bottom w:val="none" w:sz="0" w:space="0" w:color="auto"/>
                                                                                                                                                                                                                                                                                                                                                                                                                                                                                                                                                                                                                                                                                                                                                                                                                                                                                    <w:right w:val="none" w:sz="0" w:space="0" w:color="auto"/>
                                                                                                                                                                                                                                                                                                                                                                                                                                                                                                                                                                                                                                                                                                                                                                                                                                                                                  </w:divBdr>
                                                                                                                                                                                                                                                                                                                                                                                                                                                                                                                                                                                                                                                                                                                                                                                                                                                                                  <w:divsChild>
                                                                                                                                                                                                                                                                                                                                                                                                                                                                                                                                                                                                                                                                                                                                                                                                                                                                                    <w:div w:id="222644102">
                                                                                                                                                                                                                                                                                                                                                                                                                                                                                                                                                                                                                                                                                                                                                                                                                                                                                      <w:marLeft w:val="0"/>
                                                                                                                                                                                                                                                                                                                                                                                                                                                                                                                                                                                                                                                                                                                                                                                                                                                                                      <w:marRight w:val="0"/>
                                                                                                                                                                                                                                                                                                                                                                                                                                                                                                                                                                                                                                                                                                                                                                                                                                                                                      <w:marTop w:val="0"/>
                                                                                                                                                                                                                                                                                                                                                                                                                                                                                                                                                                                                                                                                                                                                                                                                                                                                                      <w:marBottom w:val="0"/>
                                                                                                                                                                                                                                                                                                                                                                                                                                                                                                                                                                                                                                                                                                                                                                                                                                                                                      <w:divBdr>
                                                                                                                                                                                                                                                                                                                                                                                                                                                                                                                                                                                                                                                                                                                                                                                                                                                                                        <w:top w:val="none" w:sz="0" w:space="0" w:color="auto"/>
                                                                                                                                                                                                                                                                                                                                                                                                                                                                                                                                                                                                                                                                                                                                                                                                                                                                                        <w:left w:val="none" w:sz="0" w:space="0" w:color="auto"/>
                                                                                                                                                                                                                                                                                                                                                                                                                                                                                                                                                                                                                                                                                                                                                                                                                                                                                        <w:bottom w:val="none" w:sz="0" w:space="0" w:color="auto"/>
                                                                                                                                                                                                                                                                                                                                                                                                                                                                                                                                                                                                                                                                                                                                                                                                                                                                                        <w:right w:val="none" w:sz="0" w:space="0" w:color="auto"/>
                                                                                                                                                                                                                                                                                                                                                                                                                                                                                                                                                                                                                                                                                                                                                                                                                                                                                      </w:divBdr>
                                                                                                                                                                                                                                                                                                                                                                                                                                                                                                                                                                                                                                                                                                                                                                                                                                                                                      <w:divsChild>
                                                                                                                                                                                                                                                                                                                                                                                                                                                                                                                                                                                                                                                                                                                                                                                                                                                                                        <w:div w:id="869494565">
                                                                                                                                                                                                                                                                                                                                                                                                                                                                                                                                                                                                                                                                                                                                                                                                                                                                                          <w:marLeft w:val="0"/>
                                                                                                                                                                                                                                                                                                                                                                                                                                                                                                                                                                                                                                                                                                                                                                                                                                                                                          <w:marRight w:val="0"/>
                                                                                                                                                                                                                                                                                                                                                                                                                                                                                                                                                                                                                                                                                                                                                                                                                                                                                          <w:marTop w:val="0"/>
                                                                                                                                                                                                                                                                                                                                                                                                                                                                                                                                                                                                                                                                                                                                                                                                                                                                                          <w:marBottom w:val="0"/>
                                                                                                                                                                                                                                                                                                                                                                                                                                                                                                                                                                                                                                                                                                                                                                                                                                                                                          <w:divBdr>
                                                                                                                                                                                                                                                                                                                                                                                                                                                                                                                                                                                                                                                                                                                                                                                                                                                                                            <w:top w:val="none" w:sz="0" w:space="0" w:color="auto"/>
                                                                                                                                                                                                                                                                                                                                                                                                                                                                                                                                                                                                                                                                                                                                                                                                                                                                                            <w:left w:val="none" w:sz="0" w:space="0" w:color="auto"/>
                                                                                                                                                                                                                                                                                                                                                                                                                                                                                                                                                                                                                                                                                                                                                                                                                                                                                            <w:bottom w:val="none" w:sz="0" w:space="0" w:color="auto"/>
                                                                                                                                                                                                                                                                                                                                                                                                                                                                                                                                                                                                                                                                                                                                                                                                                                                                                            <w:right w:val="none" w:sz="0" w:space="0" w:color="auto"/>
                                                                                                                                                                                                                                                                                                                                                                                                                                                                                                                                                                                                                                                                                                                                                                                                                                                                                          </w:divBdr>
                                                                                                                                                                                                                                                                                                                                                                                                                                                                                                                                                                                                                                                                                                                                                                                                                                                                                          <w:divsChild>
                                                                                                                                                                                                                                                                                                                                                                                                                                                                                                                                                                                                                                                                                                                                                                                                                                                                                            <w:div w:id="537861485">
                                                                                                                                                                                                                                                                                                                                                                                                                                                                                                                                                                                                                                                                                                                                                                                                                                                                                              <w:marLeft w:val="0"/>
                                                                                                                                                                                                                                                                                                                                                                                                                                                                                                                                                                                                                                                                                                                                                                                                                                                                                              <w:marRight w:val="0"/>
                                                                                                                                                                                                                                                                                                                                                                                                                                                                                                                                                                                                                                                                                                                                                                                                                                                                                              <w:marTop w:val="0"/>
                                                                                                                                                                                                                                                                                                                                                                                                                                                                                                                                                                                                                                                                                                                                                                                                                                                                                              <w:marBottom w:val="0"/>
                                                                                                                                                                                                                                                                                                                                                                                                                                                                                                                                                                                                                                                                                                                                                                                                                                                                                              <w:divBdr>
                                                                                                                                                                                                                                                                                                                                                                                                                                                                                                                                                                                                                                                                                                                                                                                                                                                                                                <w:top w:val="none" w:sz="0" w:space="0" w:color="auto"/>
                                                                                                                                                                                                                                                                                                                                                                                                                                                                                                                                                                                                                                                                                                                                                                                                                                                                                                <w:left w:val="none" w:sz="0" w:space="0" w:color="auto"/>
                                                                                                                                                                                                                                                                                                                                                                                                                                                                                                                                                                                                                                                                                                                                                                                                                                                                                                <w:bottom w:val="none" w:sz="0" w:space="0" w:color="auto"/>
                                                                                                                                                                                                                                                                                                                                                                                                                                                                                                                                                                                                                                                                                                                                                                                                                                                                                                <w:right w:val="none" w:sz="0" w:space="0" w:color="auto"/>
                                                                                                                                                                                                                                                                                                                                                                                                                                                                                                                                                                                                                                                                                                                                                                                                                                                                                              </w:divBdr>
                                                                                                                                                                                                                                                                                                                                                                                                                                                                                                                                                                                                                                                                                                                                                                                                                                                                                              <w:divsChild>
                                                                                                                                                                                                                                                                                                                                                                                                                                                                                                                                                                                                                                                                                                                                                                                                                                                                                                <w:div w:id="1032461980">
                                                                                                                                                                                                                                                                                                                                                                                                                                                                                                                                                                                                                                                                                                                                                                                                                                                                                                  <w:marLeft w:val="0"/>
                                                                                                                                                                                                                                                                                                                                                                                                                                                                                                                                                                                                                                                                                                                                                                                                                                                                                                  <w:marRight w:val="0"/>
                                                                                                                                                                                                                                                                                                                                                                                                                                                                                                                                                                                                                                                                                                                                                                                                                                                                                                  <w:marTop w:val="0"/>
                                                                                                                                                                                                                                                                                                                                                                                                                                                                                                                                                                                                                                                                                                                                                                                                                                                                                                  <w:marBottom w:val="0"/>
                                                                                                                                                                                                                                                                                                                                                                                                                                                                                                                                                                                                                                                                                                                                                                                                                                                                                                  <w:divBdr>
                                                                                                                                                                                                                                                                                                                                                                                                                                                                                                                                                                                                                                                                                                                                                                                                                                                                                                    <w:top w:val="none" w:sz="0" w:space="0" w:color="auto"/>
                                                                                                                                                                                                                                                                                                                                                                                                                                                                                                                                                                                                                                                                                                                                                                                                                                                                                                    <w:left w:val="none" w:sz="0" w:space="0" w:color="auto"/>
                                                                                                                                                                                                                                                                                                                                                                                                                                                                                                                                                                                                                                                                                                                                                                                                                                                                                                    <w:bottom w:val="none" w:sz="0" w:space="0" w:color="auto"/>
                                                                                                                                                                                                                                                                                                                                                                                                                                                                                                                                                                                                                                                                                                                                                                                                                                                                                                    <w:right w:val="none" w:sz="0" w:space="0" w:color="auto"/>
                                                                                                                                                                                                                                                                                                                                                                                                                                                                                                                                                                                                                                                                                                                                                                                                                                                                                                  </w:divBdr>
                                                                                                                                                                                                                                                                                                                                                                                                                                                                                                                                                                                                                                                                                                                                                                                                                                                                                                  <w:divsChild>
                                                                                                                                                                                                                                                                                                                                                                                                                                                                                                                                                                                                                                                                                                                                                                                                                                                                                                    <w:div w:id="1874152795">
                                                                                                                                                                                                                                                                                                                                                                                                                                                                                                                                                                                                                                                                                                                                                                                                                                                                                                      <w:marLeft w:val="0"/>
                                                                                                                                                                                                                                                                                                                                                                                                                                                                                                                                                                                                                                                                                                                                                                                                                                                                                                      <w:marRight w:val="0"/>
                                                                                                                                                                                                                                                                                                                                                                                                                                                                                                                                                                                                                                                                                                                                                                                                                                                                                                      <w:marTop w:val="0"/>
                                                                                                                                                                                                                                                                                                                                                                                                                                                                                                                                                                                                                                                                                                                                                                                                                                                                                                      <w:marBottom w:val="0"/>
                                                                                                                                                                                                                                                                                                                                                                                                                                                                                                                                                                                                                                                                                                                                                                                                                                                                                                      <w:divBdr>
                                                                                                                                                                                                                                                                                                                                                                                                                                                                                                                                                                                                                                                                                                                                                                                                                                                                                                        <w:top w:val="none" w:sz="0" w:space="0" w:color="auto"/>
                                                                                                                                                                                                                                                                                                                                                                                                                                                                                                                                                                                                                                                                                                                                                                                                                                                                                                        <w:left w:val="none" w:sz="0" w:space="0" w:color="auto"/>
                                                                                                                                                                                                                                                                                                                                                                                                                                                                                                                                                                                                                                                                                                                                                                                                                                                                                                        <w:bottom w:val="none" w:sz="0" w:space="0" w:color="auto"/>
                                                                                                                                                                                                                                                                                                                                                                                                                                                                                                                                                                                                                                                                                                                                                                                                                                                                                                        <w:right w:val="none" w:sz="0" w:space="0" w:color="auto"/>
                                                                                                                                                                                                                                                                                                                                                                                                                                                                                                                                                                                                                                                                                                                                                                                                                                                                                                      </w:divBdr>
                                                                                                                                                                                                                                                                                                                                                                                                                                                                                                                                                                                                                                                                                                                                                                                                                                                                                                      <w:divsChild>
                                                                                                                                                                                                                                                                                                                                                                                                                                                                                                                                                                                                                                                                                                                                                                                                                                                                                                        <w:div w:id="1571034914">
                                                                                                                                                                                                                                                                                                                                                                                                                                                                                                                                                                                                                                                                                                                                                                                                                                                                                                          <w:marLeft w:val="0"/>
                                                                                                                                                                                                                                                                                                                                                                                                                                                                                                                                                                                                                                                                                                                                                                                                                                                                                                          <w:marRight w:val="0"/>
                                                                                                                                                                                                                                                                                                                                                                                                                                                                                                                                                                                                                                                                                                                                                                                                                                                                                                          <w:marTop w:val="0"/>
                                                                                                                                                                                                                                                                                                                                                                                                                                                                                                                                                                                                                                                                                                                                                                                                                                                                                                          <w:marBottom w:val="0"/>
                                                                                                                                                                                                                                                                                                                                                                                                                                                                                                                                                                                                                                                                                                                                                                                                                                                                                                          <w:divBdr>
                                                                                                                                                                                                                                                                                                                                                                                                                                                                                                                                                                                                                                                                                                                                                                                                                                                                                                            <w:top w:val="none" w:sz="0" w:space="0" w:color="auto"/>
                                                                                                                                                                                                                                                                                                                                                                                                                                                                                                                                                                                                                                                                                                                                                                                                                                                                                                            <w:left w:val="none" w:sz="0" w:space="0" w:color="auto"/>
                                                                                                                                                                                                                                                                                                                                                                                                                                                                                                                                                                                                                                                                                                                                                                                                                                                                                                            <w:bottom w:val="none" w:sz="0" w:space="0" w:color="auto"/>
                                                                                                                                                                                                                                                                                                                                                                                                                                                                                                                                                                                                                                                                                                                                                                                                                                                                                                            <w:right w:val="none" w:sz="0" w:space="0" w:color="auto"/>
                                                                                                                                                                                                                                                                                                                                                                                                                                                                                                                                                                                                                                                                                                                                                                                                                                                                                                          </w:divBdr>
                                                                                                                                                                                                                                                                                                                                                                                                                                                                                                                                                                                                                                                                                                                                                                                                                                                                                                          <w:divsChild>
                                                                                                                                                                                                                                                                                                                                                                                                                                                                                                                                                                                                                                                                                                                                                                                                                                                                                                            <w:div w:id="1937513823">
                                                                                                                                                                                                                                                                                                                                                                                                                                                                                                                                                                                                                                                                                                                                                                                                                                                                                                              <w:marLeft w:val="0"/>
                                                                                                                                                                                                                                                                                                                                                                                                                                                                                                                                                                                                                                                                                                                                                                                                                                                                                                              <w:marRight w:val="0"/>
                                                                                                                                                                                                                                                                                                                                                                                                                                                                                                                                                                                                                                                                                                                                                                                                                                                                                                              <w:marTop w:val="0"/>
                                                                                                                                                                                                                                                                                                                                                                                                                                                                                                                                                                                                                                                                                                                                                                                                                                                                                                              <w:marBottom w:val="0"/>
                                                                                                                                                                                                                                                                                                                                                                                                                                                                                                                                                                                                                                                                                                                                                                                                                                                                                                              <w:divBdr>
                                                                                                                                                                                                                                                                                                                                                                                                                                                                                                                                                                                                                                                                                                                                                                                                                                                                                                                <w:top w:val="none" w:sz="0" w:space="0" w:color="auto"/>
                                                                                                                                                                                                                                                                                                                                                                                                                                                                                                                                                                                                                                                                                                                                                                                                                                                                                                                <w:left w:val="none" w:sz="0" w:space="0" w:color="auto"/>
                                                                                                                                                                                                                                                                                                                                                                                                                                                                                                                                                                                                                                                                                                                                                                                                                                                                                                                <w:bottom w:val="none" w:sz="0" w:space="0" w:color="auto"/>
                                                                                                                                                                                                                                                                                                                                                                                                                                                                                                                                                                                                                                                                                                                                                                                                                                                                                                                <w:right w:val="none" w:sz="0" w:space="0" w:color="auto"/>
                                                                                                                                                                                                                                                                                                                                                                                                                                                                                                                                                                                                                                                                                                                                                                                                                                                                                                              </w:divBdr>
                                                                                                                                                                                                                                                                                                                                                                                                                                                                                                                                                                                                                                                                                                                                                                                                                                                                                                              <w:divsChild>
                                                                                                                                                                                                                                                                                                                                                                                                                                                                                                                                                                                                                                                                                                                                                                                                                                                                                                                <w:div w:id="315884098">
                                                                                                                                                                                                                                                                                                                                                                                                                                                                                                                                                                                                                                                                                                                                                                                                                                                                                                                  <w:marLeft w:val="0"/>
                                                                                                                                                                                                                                                                                                                                                                                                                                                                                                                                                                                                                                                                                                                                                                                                                                                                                                                  <w:marRight w:val="0"/>
                                                                                                                                                                                                                                                                                                                                                                                                                                                                                                                                                                                                                                                                                                                                                                                                                                                                                                                  <w:marTop w:val="0"/>
                                                                                                                                                                                                                                                                                                                                                                                                                                                                                                                                                                                                                                                                                                                                                                                                                                                                                                                  <w:marBottom w:val="0"/>
                                                                                                                                                                                                                                                                                                                                                                                                                                                                                                                                                                                                                                                                                                                                                                                                                                                                                                                  <w:divBdr>
                                                                                                                                                                                                                                                                                                                                                                                                                                                                                                                                                                                                                                                                                                                                                                                                                                                                                                                    <w:top w:val="none" w:sz="0" w:space="0" w:color="auto"/>
                                                                                                                                                                                                                                                                                                                                                                                                                                                                                                                                                                                                                                                                                                                                                                                                                                                                                                                    <w:left w:val="none" w:sz="0" w:space="0" w:color="auto"/>
                                                                                                                                                                                                                                                                                                                                                                                                                                                                                                                                                                                                                                                                                                                                                                                                                                                                                                                    <w:bottom w:val="none" w:sz="0" w:space="0" w:color="auto"/>
                                                                                                                                                                                                                                                                                                                                                                                                                                                                                                                                                                                                                                                                                                                                                                                                                                                                                                                    <w:right w:val="none" w:sz="0" w:space="0" w:color="auto"/>
                                                                                                                                                                                                                                                                                                                                                                                                                                                                                                                                                                                                                                                                                                                                                                                                                                                                                                                  </w:divBdr>
                                                                                                                                                                                                                                                                                                                                                                                                                                                                                                                                                                                                                                                                                                                                                                                                                                                                                                                  <w:divsChild>
                                                                                                                                                                                                                                                                                                                                                                                                                                                                                                                                                                                                                                                                                                                                                                                                                                                                                                                    <w:div w:id="598876321">
                                                                                                                                                                                                                                                                                                                                                                                                                                                                                                                                                                                                                                                                                                                                                                                                                                                                                                                      <w:marLeft w:val="0"/>
                                                                                                                                                                                                                                                                                                                                                                                                                                                                                                                                                                                                                                                                                                                                                                                                                                                                                                                      <w:marRight w:val="0"/>
                                                                                                                                                                                                                                                                                                                                                                                                                                                                                                                                                                                                                                                                                                                                                                                                                                                                                                                      <w:marTop w:val="0"/>
                                                                                                                                                                                                                                                                                                                                                                                                                                                                                                                                                                                                                                                                                                                                                                                                                                                                                                                      <w:marBottom w:val="0"/>
                                                                                                                                                                                                                                                                                                                                                                                                                                                                                                                                                                                                                                                                                                                                                                                                                                                                                                                      <w:divBdr>
                                                                                                                                                                                                                                                                                                                                                                                                                                                                                                                                                                                                                                                                                                                                                                                                                                                                                                                        <w:top w:val="none" w:sz="0" w:space="0" w:color="auto"/>
                                                                                                                                                                                                                                                                                                                                                                                                                                                                                                                                                                                                                                                                                                                                                                                                                                                                                                                        <w:left w:val="none" w:sz="0" w:space="0" w:color="auto"/>
                                                                                                                                                                                                                                                                                                                                                                                                                                                                                                                                                                                                                                                                                                                                                                                                                                                                                                                        <w:bottom w:val="none" w:sz="0" w:space="0" w:color="auto"/>
                                                                                                                                                                                                                                                                                                                                                                                                                                                                                                                                                                                                                                                                                                                                                                                                                                                                                                                        <w:right w:val="none" w:sz="0" w:space="0" w:color="auto"/>
                                                                                                                                                                                                                                                                                                                                                                                                                                                                                                                                                                                                                                                                                                                                                                                                                                                                                                                      </w:divBdr>
                                                                                                                                                                                                                                                                                                                                                                                                                                                                                                                                                                                                                                                                                                                                                                                                                                                                                                                      <w:divsChild>
                                                                                                                                                                                                                                                                                                                                                                                                                                                                                                                                                                                                                                                                                                                                                                                                                                                                                                                        <w:div w:id="39213677">
                                                                                                                                                                                                                                                                                                                                                                                                                                                                                                                                                                                                                                                                                                                                                                                                                                                                                                                          <w:marLeft w:val="0"/>
                                                                                                                                                                                                                                                                                                                                                                                                                                                                                                                                                                                                                                                                                                                                                                                                                                                                                                                          <w:marRight w:val="0"/>
                                                                                                                                                                                                                                                                                                                                                                                                                                                                                                                                                                                                                                                                                                                                                                                                                                                                                                                          <w:marTop w:val="0"/>
                                                                                                                                                                                                                                                                                                                                                                                                                                                                                                                                                                                                                                                                                                                                                                                                                                                                                                                          <w:marBottom w:val="0"/>
                                                                                                                                                                                                                                                                                                                                                                                                                                                                                                                                                                                                                                                                                                                                                                                                                                                                                                                          <w:divBdr>
                                                                                                                                                                                                                                                                                                                                                                                                                                                                                                                                                                                                                                                                                                                                                                                                                                                                                                                            <w:top w:val="none" w:sz="0" w:space="0" w:color="auto"/>
                                                                                                                                                                                                                                                                                                                                                                                                                                                                                                                                                                                                                                                                                                                                                                                                                                                                                                                            <w:left w:val="none" w:sz="0" w:space="0" w:color="auto"/>
                                                                                                                                                                                                                                                                                                                                                                                                                                                                                                                                                                                                                                                                                                                                                                                                                                                                                                                            <w:bottom w:val="none" w:sz="0" w:space="0" w:color="auto"/>
                                                                                                                                                                                                                                                                                                                                                                                                                                                                                                                                                                                                                                                                                                                                                                                                                                                                                                                            <w:right w:val="none" w:sz="0" w:space="0" w:color="auto"/>
                                                                                                                                                                                                                                                                                                                                                                                                                                                                                                                                                                                                                                                                                                                                                                                                                                                                                                                          </w:divBdr>
                                                                                                                                                                                                                                                                                                                                                                                                                                                                                                                                                                                                                                                                                                                                                                                                                                                                                                                          <w:divsChild>
                                                                                                                                                                                                                                                                                                                                                                                                                                                                                                                                                                                                                                                                                                                                                                                                                                                                                                                            <w:div w:id="1612591948">
                                                                                                                                                                                                                                                                                                                                                                                                                                                                                                                                                                                                                                                                                                                                                                                                                                                                                                                              <w:marLeft w:val="0"/>
                                                                                                                                                                                                                                                                                                                                                                                                                                                                                                                                                                                                                                                                                                                                                                                                                                                                                                                              <w:marRight w:val="0"/>
                                                                                                                                                                                                                                                                                                                                                                                                                                                                                                                                                                                                                                                                                                                                                                                                                                                                                                                              <w:marTop w:val="0"/>
                                                                                                                                                                                                                                                                                                                                                                                                                                                                                                                                                                                                                                                                                                                                                                                                                                                                                                                              <w:marBottom w:val="0"/>
                                                                                                                                                                                                                                                                                                                                                                                                                                                                                                                                                                                                                                                                                                                                                                                                                                                                                                                              <w:divBdr>
                                                                                                                                                                                                                                                                                                                                                                                                                                                                                                                                                                                                                                                                                                                                                                                                                                                                                                                                <w:top w:val="none" w:sz="0" w:space="0" w:color="auto"/>
                                                                                                                                                                                                                                                                                                                                                                                                                                                                                                                                                                                                                                                                                                                                                                                                                                                                                                                                <w:left w:val="none" w:sz="0" w:space="0" w:color="auto"/>
                                                                                                                                                                                                                                                                                                                                                                                                                                                                                                                                                                                                                                                                                                                                                                                                                                                                                                                                <w:bottom w:val="none" w:sz="0" w:space="0" w:color="auto"/>
                                                                                                                                                                                                                                                                                                                                                                                                                                                                                                                                                                                                                                                                                                                                                                                                                                                                                                                                <w:right w:val="none" w:sz="0" w:space="0" w:color="auto"/>
                                                                                                                                                                                                                                                                                                                                                                                                                                                                                                                                                                                                                                                                                                                                                                                                                                                                                                                              </w:divBdr>
                                                                                                                                                                                                                                                                                                                                                                                                                                                                                                                                                                                                                                                                                                                                                                                                                                                                                                                              <w:divsChild>
                                                                                                                                                                                                                                                                                                                                                                                                                                                                                                                                                                                                                                                                                                                                                                                                                                                                                                                                <w:div w:id="247229539">
                                                                                                                                                                                                                                                                                                                                                                                                                                                                                                                                                                                                                                                                                                                                                                                                                                                                                                                                  <w:marLeft w:val="0"/>
                                                                                                                                                                                                                                                                                                                                                                                                                                                                                                                                                                                                                                                                                                                                                                                                                                                                                                                                  <w:marRight w:val="0"/>
                                                                                                                                                                                                                                                                                                                                                                                                                                                                                                                                                                                                                                                                                                                                                                                                                                                                                                                                  <w:marTop w:val="0"/>
                                                                                                                                                                                                                                                                                                                                                                                                                                                                                                                                                                                                                                                                                                                                                                                                                                                                                                                                  <w:marBottom w:val="0"/>
                                                                                                                                                                                                                                                                                                                                                                                                                                                                                                                                                                                                                                                                                                                                                                                                                                                                                                                                  <w:divBdr>
                                                                                                                                                                                                                                                                                                                                                                                                                                                                                                                                                                                                                                                                                                                                                                                                                                                                                                                                    <w:top w:val="none" w:sz="0" w:space="0" w:color="auto"/>
                                                                                                                                                                                                                                                                                                                                                                                                                                                                                                                                                                                                                                                                                                                                                                                                                                                                                                                                    <w:left w:val="none" w:sz="0" w:space="0" w:color="auto"/>
                                                                                                                                                                                                                                                                                                                                                                                                                                                                                                                                                                                                                                                                                                                                                                                                                                                                                                                                    <w:bottom w:val="none" w:sz="0" w:space="0" w:color="auto"/>
                                                                                                                                                                                                                                                                                                                                                                                                                                                                                                                                                                                                                                                                                                                                                                                                                                                                                                                                    <w:right w:val="none" w:sz="0" w:space="0" w:color="auto"/>
                                                                                                                                                                                                                                                                                                                                                                                                                                                                                                                                                                                                                                                                                                                                                                                                                                                                                                                                  </w:divBdr>
                                                                                                                                                                                                                                                                                                                                                                                                                                                                                                                                                                                                                                                                                                                                                                                                                                                                                                                                  <w:divsChild>
                                                                                                                                                                                                                                                                                                                                                                                                                                                                                                                                                                                                                                                                                                                                                                                                                                                                                                                                    <w:div w:id="254943862">
                                                                                                                                                                                                                                                                                                                                                                                                                                                                                                                                                                                                                                                                                                                                                                                                                                                                                                                                      <w:marLeft w:val="0"/>
                                                                                                                                                                                                                                                                                                                                                                                                                                                                                                                                                                                                                                                                                                                                                                                                                                                                                                                                      <w:marRight w:val="0"/>
                                                                                                                                                                                                                                                                                                                                                                                                                                                                                                                                                                                                                                                                                                                                                                                                                                                                                                                                      <w:marTop w:val="0"/>
                                                                                                                                                                                                                                                                                                                                                                                                                                                                                                                                                                                                                                                                                                                                                                                                                                                                                                                                      <w:marBottom w:val="0"/>
                                                                                                                                                                                                                                                                                                                                                                                                                                                                                                                                                                                                                                                                                                                                                                                                                                                                                                                                      <w:divBdr>
                                                                                                                                                                                                                                                                                                                                                                                                                                                                                                                                                                                                                                                                                                                                                                                                                                                                                                                                        <w:top w:val="none" w:sz="0" w:space="0" w:color="auto"/>
                                                                                                                                                                                                                                                                                                                                                                                                                                                                                                                                                                                                                                                                                                                                                                                                                                                                                                                                        <w:left w:val="none" w:sz="0" w:space="0" w:color="auto"/>
                                                                                                                                                                                                                                                                                                                                                                                                                                                                                                                                                                                                                                                                                                                                                                                                                                                                                                                                        <w:bottom w:val="none" w:sz="0" w:space="0" w:color="auto"/>
                                                                                                                                                                                                                                                                                                                                                                                                                                                                                                                                                                                                                                                                                                                                                                                                                                                                                                                                        <w:right w:val="none" w:sz="0" w:space="0" w:color="auto"/>
                                                                                                                                                                                                                                                                                                                                                                                                                                                                                                                                                                                                                                                                                                                                                                                                                                                                                                                                      </w:divBdr>
                                                                                                                                                                                                                                                                                                                                                                                                                                                                                                                                                                                                                                                                                                                                                                                                                                                                                                                                      <w:divsChild>
                                                                                                                                                                                                                                                                                                                                                                                                                                                                                                                                                                                                                                                                                                                                                                                                                                                                                                                                        <w:div w:id="1992829169">
                                                                                                                                                                                                                                                                                                                                                                                                                                                                                                                                                                                                                                                                                                                                                                                                                                                                                                                                          <w:marLeft w:val="0"/>
                                                                                                                                                                                                                                                                                                                                                                                                                                                                                                                                                                                                                                                                                                                                                                                                                                                                                                                                          <w:marRight w:val="0"/>
                                                                                                                                                                                                                                                                                                                                                                                                                                                                                                                                                                                                                                                                                                                                                                                                                                                                                                                                          <w:marTop w:val="0"/>
                                                                                                                                                                                                                                                                                                                                                                                                                                                                                                                                                                                                                                                                                                                                                                                                                                                                                                                                          <w:marBottom w:val="0"/>
                                                                                                                                                                                                                                                                                                                                                                                                                                                                                                                                                                                                                                                                                                                                                                                                                                                                                                                                          <w:divBdr>
                                                                                                                                                                                                                                                                                                                                                                                                                                                                                                                                                                                                                                                                                                                                                                                                                                                                                                                                            <w:top w:val="none" w:sz="0" w:space="0" w:color="auto"/>
                                                                                                                                                                                                                                                                                                                                                                                                                                                                                                                                                                                                                                                                                                                                                                                                                                                                                                                                            <w:left w:val="none" w:sz="0" w:space="0" w:color="auto"/>
                                                                                                                                                                                                                                                                                                                                                                                                                                                                                                                                                                                                                                                                                                                                                                                                                                                                                                                                            <w:bottom w:val="none" w:sz="0" w:space="0" w:color="auto"/>
                                                                                                                                                                                                                                                                                                                                                                                                                                                                                                                                                                                                                                                                                                                                                                                                                                                                                                                                            <w:right w:val="none" w:sz="0" w:space="0" w:color="auto"/>
                                                                                                                                                                                                                                                                                                                                                                                                                                                                                                                                                                                                                                                                                                                                                                                                                                                                                                                                          </w:divBdr>
                                                                                                                                                                                                                                                                                                                                                                                                                                                                                                                                                                                                                                                                                                                                                                                                                                                                                                                                          <w:divsChild>
                                                                                                                                                                                                                                                                                                                                                                                                                                                                                                                                                                                                                                                                                                                                                                                                                                                                                                                                            <w:div w:id="665524281">
                                                                                                                                                                                                                                                                                                                                                                                                                                                                                                                                                                                                                                                                                                                                                                                                                                                                                                                                              <w:marLeft w:val="0"/>
                                                                                                                                                                                                                                                                                                                                                                                                                                                                                                                                                                                                                                                                                                                                                                                                                                                                                                                                              <w:marRight w:val="0"/>
                                                                                                                                                                                                                                                                                                                                                                                                                                                                                                                                                                                                                                                                                                                                                                                                                                                                                                                                              <w:marTop w:val="0"/>
                                                                                                                                                                                                                                                                                                                                                                                                                                                                                                                                                                                                                                                                                                                                                                                                                                                                                                                                              <w:marBottom w:val="0"/>
                                                                                                                                                                                                                                                                                                                                                                                                                                                                                                                                                                                                                                                                                                                                                                                                                                                                                                                                              <w:divBdr>
                                                                                                                                                                                                                                                                                                                                                                                                                                                                                                                                                                                                                                                                                                                                                                                                                                                                                                                                                <w:top w:val="none" w:sz="0" w:space="0" w:color="auto"/>
                                                                                                                                                                                                                                                                                                                                                                                                                                                                                                                                                                                                                                                                                                                                                                                                                                                                                                                                                <w:left w:val="none" w:sz="0" w:space="0" w:color="auto"/>
                                                                                                                                                                                                                                                                                                                                                                                                                                                                                                                                                                                                                                                                                                                                                                                                                                                                                                                                                <w:bottom w:val="none" w:sz="0" w:space="0" w:color="auto"/>
                                                                                                                                                                                                                                                                                                                                                                                                                                                                                                                                                                                                                                                                                                                                                                                                                                                                                                                                                <w:right w:val="none" w:sz="0" w:space="0" w:color="auto"/>
                                                                                                                                                                                                                                                                                                                                                                                                                                                                                                                                                                                                                                                                                                                                                                                                                                                                                                                                              </w:divBdr>
                                                                                                                                                                                                                                                                                                                                                                                                                                                                                                                                                                                                                                                                                                                                                                                                                                                                                                                                              <w:divsChild>
                                                                                                                                                                                                                                                                                                                                                                                                                                                                                                                                                                                                                                                                                                                                                                                                                                                                                                                                                <w:div w:id="1532183588">
                                                                                                                                                                                                                                                                                                                                                                                                                                                                                                                                                                                                                                                                                                                                                                                                                                                                                                                                                  <w:marLeft w:val="0"/>
                                                                                                                                                                                                                                                                                                                                                                                                                                                                                                                                                                                                                                                                                                                                                                                                                                                                                                                                                  <w:marRight w:val="0"/>
                                                                                                                                                                                                                                                                                                                                                                                                                                                                                                                                                                                                                                                                                                                                                                                                                                                                                                                                                  <w:marTop w:val="0"/>
                                                                                                                                                                                                                                                                                                                                                                                                                                                                                                                                                                                                                                                                                                                                                                                                                                                                                                                                                  <w:marBottom w:val="0"/>
                                                                                                                                                                                                                                                                                                                                                                                                                                                                                                                                                                                                                                                                                                                                                                                                                                                                                                                                                  <w:divBdr>
                                                                                                                                                                                                                                                                                                                                                                                                                                                                                                                                                                                                                                                                                                                                                                                                                                                                                                                                                    <w:top w:val="none" w:sz="0" w:space="0" w:color="auto"/>
                                                                                                                                                                                                                                                                                                                                                                                                                                                                                                                                                                                                                                                                                                                                                                                                                                                                                                                                                    <w:left w:val="none" w:sz="0" w:space="0" w:color="auto"/>
                                                                                                                                                                                                                                                                                                                                                                                                                                                                                                                                                                                                                                                                                                                                                                                                                                                                                                                                                    <w:bottom w:val="none" w:sz="0" w:space="0" w:color="auto"/>
                                                                                                                                                                                                                                                                                                                                                                                                                                                                                                                                                                                                                                                                                                                                                                                                                                                                                                                                                    <w:right w:val="none" w:sz="0" w:space="0" w:color="auto"/>
                                                                                                                                                                                                                                                                                                                                                                                                                                                                                                                                                                                                                                                                                                                                                                                                                                                                                                                                                  </w:divBdr>
                                                                                                                                                                                                                                                                                                                                                                                                                                                                                                                                                                                                                                                                                                                                                                                                                                                                                                                                                  <w:divsChild>
                                                                                                                                                                                                                                                                                                                                                                                                                                                                                                                                                                                                                                                                                                                                                                                                                                                                                                                                                    <w:div w:id="384793131">
                                                                                                                                                                                                                                                                                                                                                                                                                                                                                                                                                                                                                                                                                                                                                                                                                                                                                                                                                      <w:marLeft w:val="0"/>
                                                                                                                                                                                                                                                                                                                                                                                                                                                                                                                                                                                                                                                                                                                                                                                                                                                                                                                                                      <w:marRight w:val="0"/>
                                                                                                                                                                                                                                                                                                                                                                                                                                                                                                                                                                                                                                                                                                                                                                                                                                                                                                                                                      <w:marTop w:val="0"/>
                                                                                                                                                                                                                                                                                                                                                                                                                                                                                                                                                                                                                                                                                                                                                                                                                                                                                                                                                      <w:marBottom w:val="0"/>
                                                                                                                                                                                                                                                                                                                                                                                                                                                                                                                                                                                                                                                                                                                                                                                                                                                                                                                                                      <w:divBdr>
                                                                                                                                                                                                                                                                                                                                                                                                                                                                                                                                                                                                                                                                                                                                                                                                                                                                                                                                                        <w:top w:val="none" w:sz="0" w:space="0" w:color="auto"/>
                                                                                                                                                                                                                                                                                                                                                                                                                                                                                                                                                                                                                                                                                                                                                                                                                                                                                                                                                        <w:left w:val="none" w:sz="0" w:space="0" w:color="auto"/>
                                                                                                                                                                                                                                                                                                                                                                                                                                                                                                                                                                                                                                                                                                                                                                                                                                                                                                                                                        <w:bottom w:val="none" w:sz="0" w:space="0" w:color="auto"/>
                                                                                                                                                                                                                                                                                                                                                                                                                                                                                                                                                                                                                                                                                                                                                                                                                                                                                                                                                        <w:right w:val="none" w:sz="0" w:space="0" w:color="auto"/>
                                                                                                                                                                                                                                                                                                                                                                                                                                                                                                                                                                                                                                                                                                                                                                                                                                                                                                                                                      </w:divBdr>
                                                                                                                                                                                                                                                                                                                                                                                                                                                                                                                                                                                                                                                                                                                                                                                                                                                                                                                                                      <w:divsChild>
                                                                                                                                                                                                                                                                                                                                                                                                                                                                                                                                                                                                                                                                                                                                                                                                                                                                                                                                                        <w:div w:id="1539928262">
                                                                                                                                                                                                                                                                                                                                                                                                                                                                                                                                                                                                                                                                                                                                                                                                                                                                                                                                                          <w:marLeft w:val="0"/>
                                                                                                                                                                                                                                                                                                                                                                                                                                                                                                                                                                                                                                                                                                                                                                                                                                                                                                                                                          <w:marRight w:val="0"/>
                                                                                                                                                                                                                                                                                                                                                                                                                                                                                                                                                                                                                                                                                                                                                                                                                                                                                                                                                          <w:marTop w:val="0"/>
                                                                                                                                                                                                                                                                                                                                                                                                                                                                                                                                                                                                                                                                                                                                                                                                                                                                                                                                                          <w:marBottom w:val="0"/>
                                                                                                                                                                                                                                                                                                                                                                                                                                                                                                                                                                                                                                                                                                                                                                                                                                                                                                                                                          <w:divBdr>
                                                                                                                                                                                                                                                                                                                                                                                                                                                                                                                                                                                                                                                                                                                                                                                                                                                                                                                                                            <w:top w:val="none" w:sz="0" w:space="0" w:color="auto"/>
                                                                                                                                                                                                                                                                                                                                                                                                                                                                                                                                                                                                                                                                                                                                                                                                                                                                                                                                                            <w:left w:val="none" w:sz="0" w:space="0" w:color="auto"/>
                                                                                                                                                                                                                                                                                                                                                                                                                                                                                                                                                                                                                                                                                                                                                                                                                                                                                                                                                            <w:bottom w:val="none" w:sz="0" w:space="0" w:color="auto"/>
                                                                                                                                                                                                                                                                                                                                                                                                                                                                                                                                                                                                                                                                                                                                                                                                                                                                                                                                                            <w:right w:val="none" w:sz="0" w:space="0" w:color="auto"/>
                                                                                                                                                                                                                                                                                                                                                                                                                                                                                                                                                                                                                                                                                                                                                                                                                                                                                                                                                          </w:divBdr>
                                                                                                                                                                                                                                                                                                                                                                                                                                                                                                                                                                                                                                                                                                                                                                                                                                                                                                                                                          <w:divsChild>
                                                                                                                                                                                                                                                                                                                                                                                                                                                                                                                                                                                                                                                                                                                                                                                                                                                                                                                                                            <w:div w:id="454105269">
                                                                                                                                                                                                                                                                                                                                                                                                                                                                                                                                                                                                                                                                                                                                                                                                                                                                                                                                                              <w:marLeft w:val="0"/>
                                                                                                                                                                                                                                                                                                                                                                                                                                                                                                                                                                                                                                                                                                                                                                                                                                                                                                                                                              <w:marRight w:val="0"/>
                                                                                                                                                                                                                                                                                                                                                                                                                                                                                                                                                                                                                                                                                                                                                                                                                                                                                                                                                              <w:marTop w:val="0"/>
                                                                                                                                                                                                                                                                                                                                                                                                                                                                                                                                                                                                                                                                                                                                                                                                                                                                                                                                                              <w:marBottom w:val="0"/>
                                                                                                                                                                                                                                                                                                                                                                                                                                                                                                                                                                                                                                                                                                                                                                                                                                                                                                                                                              <w:divBdr>
                                                                                                                                                                                                                                                                                                                                                                                                                                                                                                                                                                                                                                                                                                                                                                                                                                                                                                                                                                <w:top w:val="none" w:sz="0" w:space="0" w:color="auto"/>
                                                                                                                                                                                                                                                                                                                                                                                                                                                                                                                                                                                                                                                                                                                                                                                                                                                                                                                                                                <w:left w:val="none" w:sz="0" w:space="0" w:color="auto"/>
                                                                                                                                                                                                                                                                                                                                                                                                                                                                                                                                                                                                                                                                                                                                                                                                                                                                                                                                                                <w:bottom w:val="none" w:sz="0" w:space="0" w:color="auto"/>
                                                                                                                                                                                                                                                                                                                                                                                                                                                                                                                                                                                                                                                                                                                                                                                                                                                                                                                                                                <w:right w:val="none" w:sz="0" w:space="0" w:color="auto"/>
                                                                                                                                                                                                                                                                                                                                                                                                                                                                                                                                                                                                                                                                                                                                                                                                                                                                                                                                                              </w:divBdr>
                                                                                                                                                                                                                                                                                                                                                                                                                                                                                                                                                                                                                                                                                                                                                                                                                                                                                                                                                              <w:divsChild>
                                                                                                                                                                                                                                                                                                                                                                                                                                                                                                                                                                                                                                                                                                                                                                                                                                                                                                                                                                <w:div w:id="1761179479">
                                                                                                                                                                                                                                                                                                                                                                                                                                                                                                                                                                                                                                                                                                                                                                                                                                                                                                                                                                  <w:marLeft w:val="0"/>
                                                                                                                                                                                                                                                                                                                                                                                                                                                                                                                                                                                                                                                                                                                                                                                                                                                                                                                                                                  <w:marRight w:val="0"/>
                                                                                                                                                                                                                                                                                                                                                                                                                                                                                                                                                                                                                                                                                                                                                                                                                                                                                                                                                                  <w:marTop w:val="0"/>
                                                                                                                                                                                                                                                                                                                                                                                                                                                                                                                                                                                                                                                                                                                                                                                                                                                                                                                                                                  <w:marBottom w:val="0"/>
                                                                                                                                                                                                                                                                                                                                                                                                                                                                                                                                                                                                                                                                                                                                                                                                                                                                                                                                                                  <w:divBdr>
                                                                                                                                                                                                                                                                                                                                                                                                                                                                                                                                                                                                                                                                                                                                                                                                                                                                                                                                                                    <w:top w:val="none" w:sz="0" w:space="0" w:color="auto"/>
                                                                                                                                                                                                                                                                                                                                                                                                                                                                                                                                                                                                                                                                                                                                                                                                                                                                                                                                                                    <w:left w:val="none" w:sz="0" w:space="0" w:color="auto"/>
                                                                                                                                                                                                                                                                                                                                                                                                                                                                                                                                                                                                                                                                                                                                                                                                                                                                                                                                                                    <w:bottom w:val="none" w:sz="0" w:space="0" w:color="auto"/>
                                                                                                                                                                                                                                                                                                                                                                                                                                                                                                                                                                                                                                                                                                                                                                                                                                                                                                                                                                    <w:right w:val="none" w:sz="0" w:space="0" w:color="auto"/>
                                                                                                                                                                                                                                                                                                                                                                                                                                                                                                                                                                                                                                                                                                                                                                                                                                                                                                                                                                  </w:divBdr>
                                                                                                                                                                                                                                                                                                                                                                                                                                                                                                                                                                                                                                                                                                                                                                                                                                                                                                                                                                  <w:divsChild>
                                                                                                                                                                                                                                                                                                                                                                                                                                                                                                                                                                                                                                                                                                                                                                                                                                                                                                                                                                    <w:div w:id="1586576992">
                                                                                                                                                                                                                                                                                                                                                                                                                                                                                                                                                                                                                                                                                                                                                                                                                                                                                                                                                                      <w:marLeft w:val="0"/>
                                                                                                                                                                                                                                                                                                                                                                                                                                                                                                                                                                                                                                                                                                                                                                                                                                                                                                                                                                      <w:marRight w:val="0"/>
                                                                                                                                                                                                                                                                                                                                                                                                                                                                                                                                                                                                                                                                                                                                                                                                                                                                                                                                                                      <w:marTop w:val="0"/>
                                                                                                                                                                                                                                                                                                                                                                                                                                                                                                                                                                                                                                                                                                                                                                                                                                                                                                                                                                      <w:marBottom w:val="0"/>
                                                                                                                                                                                                                                                                                                                                                                                                                                                                                                                                                                                                                                                                                                                                                                                                                                                                                                                                                                      <w:divBdr>
                                                                                                                                                                                                                                                                                                                                                                                                                                                                                                                                                                                                                                                                                                                                                                                                                                                                                                                                                                        <w:top w:val="none" w:sz="0" w:space="0" w:color="auto"/>
                                                                                                                                                                                                                                                                                                                                                                                                                                                                                                                                                                                                                                                                                                                                                                                                                                                                                                                                                                        <w:left w:val="none" w:sz="0" w:space="0" w:color="auto"/>
                                                                                                                                                                                                                                                                                                                                                                                                                                                                                                                                                                                                                                                                                                                                                                                                                                                                                                                                                                        <w:bottom w:val="none" w:sz="0" w:space="0" w:color="auto"/>
                                                                                                                                                                                                                                                                                                                                                                                                                                                                                                                                                                                                                                                                                                                                                                                                                                                                                                                                                                        <w:right w:val="none" w:sz="0" w:space="0" w:color="auto"/>
                                                                                                                                                                                                                                                                                                                                                                                                                                                                                                                                                                                                                                                                                                                                                                                                                                                                                                                                                                      </w:divBdr>
                                                                                                                                                                                                                                                                                                                                                                                                                                                                                                                                                                                                                                                                                                                                                                                                                                                                                                                                                                      <w:divsChild>
                                                                                                                                                                                                                                                                                                                                                                                                                                                                                                                                                                                                                                                                                                                                                                                                                                                                                                                                                                        <w:div w:id="395322804">
                                                                                                                                                                                                                                                                                                                                                                                                                                                                                                                                                                                                                                                                                                                                                                                                                                                                                                                                                                          <w:marLeft w:val="0"/>
                                                                                                                                                                                                                                                                                                                                                                                                                                                                                                                                                                                                                                                                                                                                                                                                                                                                                                                                                                          <w:marRight w:val="0"/>
                                                                                                                                                                                                                                                                                                                                                                                                                                                                                                                                                                                                                                                                                                                                                                                                                                                                                                                                                                          <w:marTop w:val="0"/>
                                                                                                                                                                                                                                                                                                                                                                                                                                                                                                                                                                                                                                                                                                                                                                                                                                                                                                                                                                          <w:marBottom w:val="0"/>
                                                                                                                                                                                                                                                                                                                                                                                                                                                                                                                                                                                                                                                                                                                                                                                                                                                                                                                                                                          <w:divBdr>
                                                                                                                                                                                                                                                                                                                                                                                                                                                                                                                                                                                                                                                                                                                                                                                                                                                                                                                                                                            <w:top w:val="none" w:sz="0" w:space="0" w:color="auto"/>
                                                                                                                                                                                                                                                                                                                                                                                                                                                                                                                                                                                                                                                                                                                                                                                                                                                                                                                                                                            <w:left w:val="none" w:sz="0" w:space="0" w:color="auto"/>
                                                                                                                                                                                                                                                                                                                                                                                                                                                                                                                                                                                                                                                                                                                                                                                                                                                                                                                                                                            <w:bottom w:val="none" w:sz="0" w:space="0" w:color="auto"/>
                                                                                                                                                                                                                                                                                                                                                                                                                                                                                                                                                                                                                                                                                                                                                                                                                                                                                                                                                                            <w:right w:val="none" w:sz="0" w:space="0" w:color="auto"/>
                                                                                                                                                                                                                                                                                                                                                                                                                                                                                                                                                                                                                                                                                                                                                                                                                                                                                                                                                                          </w:divBdr>
                                                                                                                                                                                                                                                                                                                                                                                                                                                                                                                                                                                                                                                                                                                                                                                                                                                                                                                                                                          <w:divsChild>
                                                                                                                                                                                                                                                                                                                                                                                                                                                                                                                                                                                                                                                                                                                                                                                                                                                                                                                                                                            <w:div w:id="523712266">
                                                                                                                                                                                                                                                                                                                                                                                                                                                                                                                                                                                                                                                                                                                                                                                                                                                                                                                                                                              <w:marLeft w:val="0"/>
                                                                                                                                                                                                                                                                                                                                                                                                                                                                                                                                                                                                                                                                                                                                                                                                                                                                                                                                                                              <w:marRight w:val="0"/>
                                                                                                                                                                                                                                                                                                                                                                                                                                                                                                                                                                                                                                                                                                                                                                                                                                                                                                                                                                              <w:marTop w:val="0"/>
                                                                                                                                                                                                                                                                                                                                                                                                                                                                                                                                                                                                                                                                                                                                                                                                                                                                                                                                                                              <w:marBottom w:val="0"/>
                                                                                                                                                                                                                                                                                                                                                                                                                                                                                                                                                                                                                                                                                                                                                                                                                                                                                                                                                                              <w:divBdr>
                                                                                                                                                                                                                                                                                                                                                                                                                                                                                                                                                                                                                                                                                                                                                                                                                                                                                                                                                                                <w:top w:val="none" w:sz="0" w:space="0" w:color="auto"/>
                                                                                                                                                                                                                                                                                                                                                                                                                                                                                                                                                                                                                                                                                                                                                                                                                                                                                                                                                                                <w:left w:val="none" w:sz="0" w:space="0" w:color="auto"/>
                                                                                                                                                                                                                                                                                                                                                                                                                                                                                                                                                                                                                                                                                                                                                                                                                                                                                                                                                                                <w:bottom w:val="none" w:sz="0" w:space="0" w:color="auto"/>
                                                                                                                                                                                                                                                                                                                                                                                                                                                                                                                                                                                                                                                                                                                                                                                                                                                                                                                                                                                <w:right w:val="none" w:sz="0" w:space="0" w:color="auto"/>
                                                                                                                                                                                                                                                                                                                                                                                                                                                                                                                                                                                                                                                                                                                                                                                                                                                                                                                                                                              </w:divBdr>
                                                                                                                                                                                                                                                                                                                                                                                                                                                                                                                                                                                                                                                                                                                                                                                                                                                                                                                                                                              <w:divsChild>
                                                                                                                                                                                                                                                                                                                                                                                                                                                                                                                                                                                                                                                                                                                                                                                                                                                                                                                                                                                <w:div w:id="1222640259">
                                                                                                                                                                                                                                                                                                                                                                                                                                                                                                                                                                                                                                                                                                                                                                                                                                                                                                                                                                                  <w:marLeft w:val="0"/>
                                                                                                                                                                                                                                                                                                                                                                                                                                                                                                                                                                                                                                                                                                                                                                                                                                                                                                                                                                                  <w:marRight w:val="0"/>
                                                                                                                                                                                                                                                                                                                                                                                                                                                                                                                                                                                                                                                                                                                                                                                                                                                                                                                                                                                  <w:marTop w:val="0"/>
                                                                                                                                                                                                                                                                                                                                                                                                                                                                                                                                                                                                                                                                                                                                                                                                                                                                                                                                                                                  <w:marBottom w:val="0"/>
                                                                                                                                                                                                                                                                                                                                                                                                                                                                                                                                                                                                                                                                                                                                                                                                                                                                                                                                                                                  <w:divBdr>
                                                                                                                                                                                                                                                                                                                                                                                                                                                                                                                                                                                                                                                                                                                                                                                                                                                                                                                                                                                    <w:top w:val="none" w:sz="0" w:space="0" w:color="auto"/>
                                                                                                                                                                                                                                                                                                                                                                                                                                                                                                                                                                                                                                                                                                                                                                                                                                                                                                                                                                                    <w:left w:val="none" w:sz="0" w:space="0" w:color="auto"/>
                                                                                                                                                                                                                                                                                                                                                                                                                                                                                                                                                                                                                                                                                                                                                                                                                                                                                                                                                                                    <w:bottom w:val="none" w:sz="0" w:space="0" w:color="auto"/>
                                                                                                                                                                                                                                                                                                                                                                                                                                                                                                                                                                                                                                                                                                                                                                                                                                                                                                                                                                                    <w:right w:val="none" w:sz="0" w:space="0" w:color="auto"/>
                                                                                                                                                                                                                                                                                                                                                                                                                                                                                                                                                                                                                                                                                                                                                                                                                                                                                                                                                                                  </w:divBdr>
                                                                                                                                                                                                                                                                                                                                                                                                                                                                                                                                                                                                                                                                                                                                                                                                                                                                                                                                                                                  <w:divsChild>
                                                                                                                                                                                                                                                                                                                                                                                                                                                                                                                                                                                                                                                                                                                                                                                                                                                                                                                                                                                    <w:div w:id="1534609526">
                                                                                                                                                                                                                                                                                                                                                                                                                                                                                                                                                                                                                                                                                                                                                                                                                                                                                                                                                                                      <w:marLeft w:val="0"/>
                                                                                                                                                                                                                                                                                                                                                                                                                                                                                                                                                                                                                                                                                                                                                                                                                                                                                                                                                                                      <w:marRight w:val="0"/>
                                                                                                                                                                                                                                                                                                                                                                                                                                                                                                                                                                                                                                                                                                                                                                                                                                                                                                                                                                                      <w:marTop w:val="0"/>
                                                                                                                                                                                                                                                                                                                                                                                                                                                                                                                                                                                                                                                                                                                                                                                                                                                                                                                                                                                      <w:marBottom w:val="0"/>
                                                                                                                                                                                                                                                                                                                                                                                                                                                                                                                                                                                                                                                                                                                                                                                                                                                                                                                                                                                      <w:divBdr>
                                                                                                                                                                                                                                                                                                                                                                                                                                                                                                                                                                                                                                                                                                                                                                                                                                                                                                                                                                                        <w:top w:val="none" w:sz="0" w:space="0" w:color="auto"/>
                                                                                                                                                                                                                                                                                                                                                                                                                                                                                                                                                                                                                                                                                                                                                                                                                                                                                                                                                                                        <w:left w:val="none" w:sz="0" w:space="0" w:color="auto"/>
                                                                                                                                                                                                                                                                                                                                                                                                                                                                                                                                                                                                                                                                                                                                                                                                                                                                                                                                                                                        <w:bottom w:val="none" w:sz="0" w:space="0" w:color="auto"/>
                                                                                                                                                                                                                                                                                                                                                                                                                                                                                                                                                                                                                                                                                                                                                                                                                                                                                                                                                                                        <w:right w:val="none" w:sz="0" w:space="0" w:color="auto"/>
                                                                                                                                                                                                                                                                                                                                                                                                                                                                                                                                                                                                                                                                                                                                                                                                                                                                                                                                                                                      </w:divBdr>
                                                                                                                                                                                                                                                                                                                                                                                                                                                                                                                                                                                                                                                                                                                                                                                                                                                                                                                                                                                      <w:divsChild>
                                                                                                                                                                                                                                                                                                                                                                                                                                                                                                                                                                                                                                                                                                                                                                                                                                                                                                                                                                                        <w:div w:id="225380259">
                                                                                                                                                                                                                                                                                                                                                                                                                                                                                                                                                                                                                                                                                                                                                                                                                                                                                                                                                                                          <w:marLeft w:val="0"/>
                                                                                                                                                                                                                                                                                                                                                                                                                                                                                                                                                                                                                                                                                                                                                                                                                                                                                                                                                                                          <w:marRight w:val="0"/>
                                                                                                                                                                                                                                                                                                                                                                                                                                                                                                                                                                                                                                                                                                                                                                                                                                                                                                                                                                                          <w:marTop w:val="0"/>
                                                                                                                                                                                                                                                                                                                                                                                                                                                                                                                                                                                                                                                                                                                                                                                                                                                                                                                                                                                          <w:marBottom w:val="0"/>
                                                                                                                                                                                                                                                                                                                                                                                                                                                                                                                                                                                                                                                                                                                                                                                                                                                                                                                                                                                          <w:divBdr>
                                                                                                                                                                                                                                                                                                                                                                                                                                                                                                                                                                                                                                                                                                                                                                                                                                                                                                                                                                                            <w:top w:val="none" w:sz="0" w:space="0" w:color="auto"/>
                                                                                                                                                                                                                                                                                                                                                                                                                                                                                                                                                                                                                                                                                                                                                                                                                                                                                                                                                                                            <w:left w:val="none" w:sz="0" w:space="0" w:color="auto"/>
                                                                                                                                                                                                                                                                                                                                                                                                                                                                                                                                                                                                                                                                                                                                                                                                                                                                                                                                                                                            <w:bottom w:val="none" w:sz="0" w:space="0" w:color="auto"/>
                                                                                                                                                                                                                                                                                                                                                                                                                                                                                                                                                                                                                                                                                                                                                                                                                                                                                                                                                                                            <w:right w:val="none" w:sz="0" w:space="0" w:color="auto"/>
                                                                                                                                                                                                                                                                                                                                                                                                                                                                                                                                                                                                                                                                                                                                                                                                                                                                                                                                                                                          </w:divBdr>
                                                                                                                                                                                                                                                                                                                                                                                                                                                                                                                                                                                                                                                                                                                                                                                                                                                                                                                                                                                          <w:divsChild>
                                                                                                                                                                                                                                                                                                                                                                                                                                                                                                                                                                                                                                                                                                                                                                                                                                                                                                                                                                                            <w:div w:id="1006010154">
                                                                                                                                                                                                                                                                                                                                                                                                                                                                                                                                                                                                                                                                                                                                                                                                                                                                                                                                                                                              <w:marLeft w:val="0"/>
                                                                                                                                                                                                                                                                                                                                                                                                                                                                                                                                                                                                                                                                                                                                                                                                                                                                                                                                                                                              <w:marRight w:val="0"/>
                                                                                                                                                                                                                                                                                                                                                                                                                                                                                                                                                                                                                                                                                                                                                                                                                                                                                                                                                                                              <w:marTop w:val="0"/>
                                                                                                                                                                                                                                                                                                                                                                                                                                                                                                                                                                                                                                                                                                                                                                                                                                                                                                                                                                                              <w:marBottom w:val="0"/>
                                                                                                                                                                                                                                                                                                                                                                                                                                                                                                                                                                                                                                                                                                                                                                                                                                                                                                                                                                                              <w:divBdr>
                                                                                                                                                                                                                                                                                                                                                                                                                                                                                                                                                                                                                                                                                                                                                                                                                                                                                                                                                                                                <w:top w:val="none" w:sz="0" w:space="0" w:color="auto"/>
                                                                                                                                                                                                                                                                                                                                                                                                                                                                                                                                                                                                                                                                                                                                                                                                                                                                                                                                                                                                <w:left w:val="none" w:sz="0" w:space="0" w:color="auto"/>
                                                                                                                                                                                                                                                                                                                                                                                                                                                                                                                                                                                                                                                                                                                                                                                                                                                                                                                                                                                                <w:bottom w:val="none" w:sz="0" w:space="0" w:color="auto"/>
                                                                                                                                                                                                                                                                                                                                                                                                                                                                                                                                                                                                                                                                                                                                                                                                                                                                                                                                                                                                <w:right w:val="none" w:sz="0" w:space="0" w:color="auto"/>
                                                                                                                                                                                                                                                                                                                                                                                                                                                                                                                                                                                                                                                                                                                                                                                                                                                                                                                                                                                              </w:divBdr>
                                                                                                                                                                                                                                                                                                                                                                                                                                                                                                                                                                                                                                                                                                                                                                                                                                                                                                                                                                                              <w:divsChild>
                                                                                                                                                                                                                                                                                                                                                                                                                                                                                                                                                                                                                                                                                                                                                                                                                                                                                                                                                                                                <w:div w:id="24135760">
                                                                                                                                                                                                                                                                                                                                                                                                                                                                                                                                                                                                                                                                                                                                                                                                                                                                                                                                                                                                  <w:marLeft w:val="0"/>
                                                                                                                                                                                                                                                                                                                                                                                                                                                                                                                                                                                                                                                                                                                                                                                                                                                                                                                                                                                                  <w:marRight w:val="0"/>
                                                                                                                                                                                                                                                                                                                                                                                                                                                                                                                                                                                                                                                                                                                                                                                                                                                                                                                                                                                                  <w:marTop w:val="0"/>
                                                                                                                                                                                                                                                                                                                                                                                                                                                                                                                                                                                                                                                                                                                                                                                                                                                                                                                                                                                                  <w:marBottom w:val="0"/>
                                                                                                                                                                                                                                                                                                                                                                                                                                                                                                                                                                                                                                                                                                                                                                                                                                                                                                                                                                                                  <w:divBdr>
                                                                                                                                                                                                                                                                                                                                                                                                                                                                                                                                                                                                                                                                                                                                                                                                                                                                                                                                                                                                    <w:top w:val="none" w:sz="0" w:space="0" w:color="auto"/>
                                                                                                                                                                                                                                                                                                                                                                                                                                                                                                                                                                                                                                                                                                                                                                                                                                                                                                                                                                                                    <w:left w:val="none" w:sz="0" w:space="0" w:color="auto"/>
                                                                                                                                                                                                                                                                                                                                                                                                                                                                                                                                                                                                                                                                                                                                                                                                                                                                                                                                                                                                    <w:bottom w:val="none" w:sz="0" w:space="0" w:color="auto"/>
                                                                                                                                                                                                                                                                                                                                                                                                                                                                                                                                                                                                                                                                                                                                                                                                                                                                                                                                                                                                    <w:right w:val="none" w:sz="0" w:space="0" w:color="auto"/>
                                                                                                                                                                                                                                                                                                                                                                                                                                                                                                                                                                                                                                                                                                                                                                                                                                                                                                                                                                                                  </w:divBdr>
                                                                                                                                                                                                                                                                                                                                                                                                                                                                                                                                                                                                                                                                                                                                                                                                                                                                                                                                                                                                  <w:divsChild>
                                                                                                                                                                                                                                                                                                                                                                                                                                                                                                                                                                                                                                                                                                                                                                                                                                                                                                                                                                                                    <w:div w:id="773981527">
                                                                                                                                                                                                                                                                                                                                                                                                                                                                                                                                                                                                                                                                                                                                                                                                                                                                                                                                                                                                      <w:marLeft w:val="0"/>
                                                                                                                                                                                                                                                                                                                                                                                                                                                                                                                                                                                                                                                                                                                                                                                                                                                                                                                                                                                                      <w:marRight w:val="0"/>
                                                                                                                                                                                                                                                                                                                                                                                                                                                                                                                                                                                                                                                                                                                                                                                                                                                                                                                                                                                                      <w:marTop w:val="0"/>
                                                                                                                                                                                                                                                                                                                                                                                                                                                                                                                                                                                                                                                                                                                                                                                                                                                                                                                                                                                                      <w:marBottom w:val="0"/>
                                                                                                                                                                                                                                                                                                                                                                                                                                                                                                                                                                                                                                                                                                                                                                                                                                                                                                                                                                                                      <w:divBdr>
                                                                                                                                                                                                                                                                                                                                                                                                                                                                                                                                                                                                                                                                                                                                                                                                                                                                                                                                                                                                        <w:top w:val="none" w:sz="0" w:space="0" w:color="auto"/>
                                                                                                                                                                                                                                                                                                                                                                                                                                                                                                                                                                                                                                                                                                                                                                                                                                                                                                                                                                                                        <w:left w:val="none" w:sz="0" w:space="0" w:color="auto"/>
                                                                                                                                                                                                                                                                                                                                                                                                                                                                                                                                                                                                                                                                                                                                                                                                                                                                                                                                                                                                        <w:bottom w:val="none" w:sz="0" w:space="0" w:color="auto"/>
                                                                                                                                                                                                                                                                                                                                                                                                                                                                                                                                                                                                                                                                                                                                                                                                                                                                                                                                                                                                        <w:right w:val="none" w:sz="0" w:space="0" w:color="auto"/>
                                                                                                                                                                                                                                                                                                                                                                                                                                                                                                                                                                                                                                                                                                                                                                                                                                                                                                                                                                                                      </w:divBdr>
                                                                                                                                                                                                                                                                                                                                                                                                                                                                                                                                                                                                                                                                                                                                                                                                                                                                                                                                                                                                      <w:divsChild>
                                                                                                                                                                                                                                                                                                                                                                                                                                                                                                                                                                                                                                                                                                                                                                                                                                                                                                                                                                                                        <w:div w:id="61805232">
                                                                                                                                                                                                                                                                                                                                                                                                                                                                                                                                                                                                                                                                                                                                                                                                                                                                                                                                                                                                          <w:marLeft w:val="0"/>
                                                                                                                                                                                                                                                                                                                                                                                                                                                                                                                                                                                                                                                                                                                                                                                                                                                                                                                                                                                                          <w:marRight w:val="0"/>
                                                                                                                                                                                                                                                                                                                                                                                                                                                                                                                                                                                                                                                                                                                                                                                                                                                                                                                                                                                                          <w:marTop w:val="0"/>
                                                                                                                                                                                                                                                                                                                                                                                                                                                                                                                                                                                                                                                                                                                                                                                                                                                                                                                                                                                                          <w:marBottom w:val="0"/>
                                                                                                                                                                                                                                                                                                                                                                                                                                                                                                                                                                                                                                                                                                                                                                                                                                                                                                                                                                                                          <w:divBdr>
                                                                                                                                                                                                                                                                                                                                                                                                                                                                                                                                                                                                                                                                                                                                                                                                                                                                                                                                                                                                            <w:top w:val="none" w:sz="0" w:space="0" w:color="auto"/>
                                                                                                                                                                                                                                                                                                                                                                                                                                                                                                                                                                                                                                                                                                                                                                                                                                                                                                                                                                                                            <w:left w:val="none" w:sz="0" w:space="0" w:color="auto"/>
                                                                                                                                                                                                                                                                                                                                                                                                                                                                                                                                                                                                                                                                                                                                                                                                                                                                                                                                                                                                            <w:bottom w:val="none" w:sz="0" w:space="0" w:color="auto"/>
                                                                                                                                                                                                                                                                                                                                                                                                                                                                                                                                                                                                                                                                                                                                                                                                                                                                                                                                                                                                            <w:right w:val="none" w:sz="0" w:space="0" w:color="auto"/>
                                                                                                                                                                                                                                                                                                                                                                                                                                                                                                                                                                                                                                                                                                                                                                                                                                                                                                                                                                                                          </w:divBdr>
                                                                                                                                                                                                                                                                                                                                                                                                                                                                                                                                                                                                                                                                                                                                                                                                                                                                                                                                                                                                          <w:divsChild>
                                                                                                                                                                                                                                                                                                                                                                                                                                                                                                                                                                                                                                                                                                                                                                                                                                                                                                                                                                                                            <w:div w:id="1912931007">
                                                                                                                                                                                                                                                                                                                                                                                                                                                                                                                                                                                                                                                                                                                                                                                                                                                                                                                                                                                                              <w:marLeft w:val="0"/>
                                                                                                                                                                                                                                                                                                                                                                                                                                                                                                                                                                                                                                                                                                                                                                                                                                                                                                                                                                                                              <w:marRight w:val="0"/>
                                                                                                                                                                                                                                                                                                                                                                                                                                                                                                                                                                                                                                                                                                                                                                                                                                                                                                                                                                                                              <w:marTop w:val="0"/>
                                                                                                                                                                                                                                                                                                                                                                                                                                                                                                                                                                                                                                                                                                                                                                                                                                                                                                                                                                                                              <w:marBottom w:val="0"/>
                                                                                                                                                                                                                                                                                                                                                                                                                                                                                                                                                                                                                                                                                                                                                                                                                                                                                                                                                                                                              <w:divBdr>
                                                                                                                                                                                                                                                                                                                                                                                                                                                                                                                                                                                                                                                                                                                                                                                                                                                                                                                                                                                                                <w:top w:val="none" w:sz="0" w:space="0" w:color="auto"/>
                                                                                                                                                                                                                                                                                                                                                                                                                                                                                                                                                                                                                                                                                                                                                                                                                                                                                                                                                                                                                <w:left w:val="none" w:sz="0" w:space="0" w:color="auto"/>
                                                                                                                                                                                                                                                                                                                                                                                                                                                                                                                                                                                                                                                                                                                                                                                                                                                                                                                                                                                                                <w:bottom w:val="none" w:sz="0" w:space="0" w:color="auto"/>
                                                                                                                                                                                                                                                                                                                                                                                                                                                                                                                                                                                                                                                                                                                                                                                                                                                                                                                                                                                                                <w:right w:val="none" w:sz="0" w:space="0" w:color="auto"/>
                                                                                                                                                                                                                                                                                                                                                                                                                                                                                                                                                                                                                                                                                                                                                                                                                                                                                                                                                                                                              </w:divBdr>
                                                                                                                                                                                                                                                                                                                                                                                                                                                                                                                                                                                                                                                                                                                                                                                                                                                                                                                                                                                                              <w:divsChild>
                                                                                                                                                                                                                                                                                                                                                                                                                                                                                                                                                                                                                                                                                                                                                                                                                                                                                                                                                                                                                <w:div w:id="1554077613">
                                                                                                                                                                                                                                                                                                                                                                                                                                                                                                                                                                                                                                                                                                                                                                                                                                                                                                                                                                                                                  <w:marLeft w:val="0"/>
                                                                                                                                                                                                                                                                                                                                                                                                                                                                                                                                                                                                                                                                                                                                                                                                                                                                                                                                                                                                                  <w:marRight w:val="0"/>
                                                                                                                                                                                                                                                                                                                                                                                                                                                                                                                                                                                                                                                                                                                                                                                                                                                                                                                                                                                                                  <w:marTop w:val="0"/>
                                                                                                                                                                                                                                                                                                                                                                                                                                                                                                                                                                                                                                                                                                                                                                                                                                                                                                                                                                                                                  <w:marBottom w:val="0"/>
                                                                                                                                                                                                                                                                                                                                                                                                                                                                                                                                                                                                                                                                                                                                                                                                                                                                                                                                                                                                                  <w:divBdr>
                                                                                                                                                                                                                                                                                                                                                                                                                                                                                                                                                                                                                                                                                                                                                                                                                                                                                                                                                                                                                    <w:top w:val="none" w:sz="0" w:space="0" w:color="auto"/>
                                                                                                                                                                                                                                                                                                                                                                                                                                                                                                                                                                                                                                                                                                                                                                                                                                                                                                                                                                                                                    <w:left w:val="none" w:sz="0" w:space="0" w:color="auto"/>
                                                                                                                                                                                                                                                                                                                                                                                                                                                                                                                                                                                                                                                                                                                                                                                                                                                                                                                                                                                                                    <w:bottom w:val="none" w:sz="0" w:space="0" w:color="auto"/>
                                                                                                                                                                                                                                                                                                                                                                                                                                                                                                                                                                                                                                                                                                                                                                                                                                                                                                                                                                                                                    <w:right w:val="none" w:sz="0" w:space="0" w:color="auto"/>
                                                                                                                                                                                                                                                                                                                                                                                                                                                                                                                                                                                                                                                                                                                                                                                                                                                                                                                                                                                                                  </w:divBdr>
                                                                                                                                                                                                                                                                                                                                                                                                                                                                                                                                                                                                                                                                                                                                                                                                                                                                                                                                                                                                                  <w:divsChild>
                                                                                                                                                                                                                                                                                                                                                                                                                                                                                                                                                                                                                                                                                                                                                                                                                                                                                                                                                                                                                    <w:div w:id="1185755200">
                                                                                                                                                                                                                                                                                                                                                                                                                                                                                                                                                                                                                                                                                                                                                                                                                                                                                                                                                                                                                      <w:marLeft w:val="0"/>
                                                                                                                                                                                                                                                                                                                                                                                                                                                                                                                                                                                                                                                                                                                                                                                                                                                                                                                                                                                                                      <w:marRight w:val="0"/>
                                                                                                                                                                                                                                                                                                                                                                                                                                                                                                                                                                                                                                                                                                                                                                                                                                                                                                                                                                                                                      <w:marTop w:val="0"/>
                                                                                                                                                                                                                                                                                                                                                                                                                                                                                                                                                                                                                                                                                                                                                                                                                                                                                                                                                                                                                      <w:marBottom w:val="0"/>
                                                                                                                                                                                                                                                                                                                                                                                                                                                                                                                                                                                                                                                                                                                                                                                                                                                                                                                                                                                                                      <w:divBdr>
                                                                                                                                                                                                                                                                                                                                                                                                                                                                                                                                                                                                                                                                                                                                                                                                                                                                                                                                                                                                                        <w:top w:val="none" w:sz="0" w:space="0" w:color="auto"/>
                                                                                                                                                                                                                                                                                                                                                                                                                                                                                                                                                                                                                                                                                                                                                                                                                                                                                                                                                                                                                        <w:left w:val="none" w:sz="0" w:space="0" w:color="auto"/>
                                                                                                                                                                                                                                                                                                                                                                                                                                                                                                                                                                                                                                                                                                                                                                                                                                                                                                                                                                                                                        <w:bottom w:val="none" w:sz="0" w:space="0" w:color="auto"/>
                                                                                                                                                                                                                                                                                                                                                                                                                                                                                                                                                                                                                                                                                                                                                                                                                                                                                                                                                                                                                        <w:right w:val="none" w:sz="0" w:space="0" w:color="auto"/>
                                                                                                                                                                                                                                                                                                                                                                                                                                                                                                                                                                                                                                                                                                                                                                                                                                                                                                                                                                                                                      </w:divBdr>
                                                                                                                                                                                                                                                                                                                                                                                                                                                                                                                                                                                                                                                                                                                                                                                                                                                                                                                                                                                                                      <w:divsChild>
                                                                                                                                                                                                                                                                                                                                                                                                                                                                                                                                                                                                                                                                                                                                                                                                                                                                                                                                                                                                                        <w:div w:id="1056006830">
                                                                                                                                                                                                                                                                                                                                                                                                                                                                                                                                                                                                                                                                                                                                                                                                                                                                                                                                                                                                                          <w:marLeft w:val="0"/>
                                                                                                                                                                                                                                                                                                                                                                                                                                                                                                                                                                                                                                                                                                                                                                                                                                                                                                                                                                                                                          <w:marRight w:val="0"/>
                                                                                                                                                                                                                                                                                                                                                                                                                                                                                                                                                                                                                                                                                                                                                                                                                                                                                                                                                                                                                          <w:marTop w:val="0"/>
                                                                                                                                                                                                                                                                                                                                                                                                                                                                                                                                                                                                                                                                                                                                                                                                                                                                                                                                                                                                                          <w:marBottom w:val="0"/>
                                                                                                                                                                                                                                                                                                                                                                                                                                                                                                                                                                                                                                                                                                                                                                                                                                                                                                                                                                                                                          <w:divBdr>
                                                                                                                                                                                                                                                                                                                                                                                                                                                                                                                                                                                                                                                                                                                                                                                                                                                                                                                                                                                                                            <w:top w:val="none" w:sz="0" w:space="0" w:color="auto"/>
                                                                                                                                                                                                                                                                                                                                                                                                                                                                                                                                                                                                                                                                                                                                                                                                                                                                                                                                                                                                                            <w:left w:val="none" w:sz="0" w:space="0" w:color="auto"/>
                                                                                                                                                                                                                                                                                                                                                                                                                                                                                                                                                                                                                                                                                                                                                                                                                                                                                                                                                                                                                            <w:bottom w:val="none" w:sz="0" w:space="0" w:color="auto"/>
                                                                                                                                                                                                                                                                                                                                                                                                                                                                                                                                                                                                                                                                                                                                                                                                                                                                                                                                                                                                                            <w:right w:val="none" w:sz="0" w:space="0" w:color="auto"/>
                                                                                                                                                                                                                                                                                                                                                                                                                                                                                                                                                                                                                                                                                                                                                                                                                                                                                                                                                                                                                          </w:divBdr>
                                                                                                                                                                                                                                                                                                                                                                                                                                                                                                                                                                                                                                                                                                                                                                                                                                                                                                                                                                                                                          <w:divsChild>
                                                                                                                                                                                                                                                                                                                                                                                                                                                                                                                                                                                                                                                                                                                                                                                                                                                                                                                                                                                                                            <w:div w:id="30302811">
                                                                                                                                                                                                                                                                                                                                                                                                                                                                                                                                                                                                                                                                                                                                                                                                                                                                                                                                                                                                                              <w:marLeft w:val="0"/>
                                                                                                                                                                                                                                                                                                                                                                                                                                                                                                                                                                                                                                                                                                                                                                                                                                                                                                                                                                                                                              <w:marRight w:val="0"/>
                                                                                                                                                                                                                                                                                                                                                                                                                                                                                                                                                                                                                                                                                                                                                                                                                                                                                                                                                                                                                              <w:marTop w:val="0"/>
                                                                                                                                                                                                                                                                                                                                                                                                                                                                                                                                                                                                                                                                                                                                                                                                                                                                                                                                                                                                                              <w:marBottom w:val="0"/>
                                                                                                                                                                                                                                                                                                                                                                                                                                                                                                                                                                                                                                                                                                                                                                                                                                                                                                                                                                                                                              <w:divBdr>
                                                                                                                                                                                                                                                                                                                                                                                                                                                                                                                                                                                                                                                                                                                                                                                                                                                                                                                                                                                                                                <w:top w:val="none" w:sz="0" w:space="0" w:color="auto"/>
                                                                                                                                                                                                                                                                                                                                                                                                                                                                                                                                                                                                                                                                                                                                                                                                                                                                                                                                                                                                                                <w:left w:val="none" w:sz="0" w:space="0" w:color="auto"/>
                                                                                                                                                                                                                                                                                                                                                                                                                                                                                                                                                                                                                                                                                                                                                                                                                                                                                                                                                                                                                                <w:bottom w:val="none" w:sz="0" w:space="0" w:color="auto"/>
                                                                                                                                                                                                                                                                                                                                                                                                                                                                                                                                                                                                                                                                                                                                                                                                                                                                                                                                                                                                                                <w:right w:val="none" w:sz="0" w:space="0" w:color="auto"/>
                                                                                                                                                                                                                                                                                                                                                                                                                                                                                                                                                                                                                                                                                                                                                                                                                                                                                                                                                                                                                              </w:divBdr>
                                                                                                                                                                                                                                                                                                                                                                                                                                                                                                                                                                                                                                                                                                                                                                                                                                                                                                                                                                                                                              <w:divsChild>
                                                                                                                                                                                                                                                                                                                                                                                                                                                                                                                                                                                                                                                                                                                                                                                                                                                                                                                                                                                                                                <w:div w:id="310670520">
                                                                                                                                                                                                                                                                                                                                                                                                                                                                                                                                                                                                                                                                                                                                                                                                                                                                                                                                                                                                                                  <w:marLeft w:val="0"/>
                                                                                                                                                                                                                                                                                                                                                                                                                                                                                                                                                                                                                                                                                                                                                                                                                                                                                                                                                                                                                                  <w:marRight w:val="0"/>
                                                                                                                                                                                                                                                                                                                                                                                                                                                                                                                                                                                                                                                                                                                                                                                                                                                                                                                                                                                                                                  <w:marTop w:val="0"/>
                                                                                                                                                                                                                                                                                                                                                                                                                                                                                                                                                                                                                                                                                                                                                                                                                                                                                                                                                                                                                                  <w:marBottom w:val="0"/>
                                                                                                                                                                                                                                                                                                                                                                                                                                                                                                                                                                                                                                                                                                                                                                                                                                                                                                                                                                                                                                  <w:divBdr>
                                                                                                                                                                                                                                                                                                                                                                                                                                                                                                                                                                                                                                                                                                                                                                                                                                                                                                                                                                                                                                    <w:top w:val="none" w:sz="0" w:space="0" w:color="auto"/>
                                                                                                                                                                                                                                                                                                                                                                                                                                                                                                                                                                                                                                                                                                                                                                                                                                                                                                                                                                                                                                    <w:left w:val="none" w:sz="0" w:space="0" w:color="auto"/>
                                                                                                                                                                                                                                                                                                                                                                                                                                                                                                                                                                                                                                                                                                                                                                                                                                                                                                                                                                                                                                    <w:bottom w:val="none" w:sz="0" w:space="0" w:color="auto"/>
                                                                                                                                                                                                                                                                                                                                                                                                                                                                                                                                                                                                                                                                                                                                                                                                                                                                                                                                                                                                                                    <w:right w:val="none" w:sz="0" w:space="0" w:color="auto"/>
                                                                                                                                                                                                                                                                                                                                                                                                                                                                                                                                                                                                                                                                                                                                                                                                                                                                                                                                                                                                                                  </w:divBdr>
                                                                                                                                                                                                                                                                                                                                                                                                                                                                                                                                                                                                                                                                                                                                                                                                                                                                                                                                                                                                                                  <w:divsChild>
                                                                                                                                                                                                                                                                                                                                                                                                                                                                                                                                                                                                                                                                                                                                                                                                                                                                                                                                                                                                                                    <w:div w:id="1680035654">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sChild>
                                                                                                                                                                                                                                                                                                                                                                                                                                                                                                                                                                                                                                                                                                                                                                                                                                                                                                                                                                                                                                            <w:div w:id="460998569">
                                                                                                                                                                                                                                                                                                                                                                                                                                                                                                                                                                                                                                                                                                                                                                                                                                                                                                                                                                                                                                              <w:marLeft w:val="0"/>
                                                                                                                                                                                                                                                                                                                                                                                                                                                                                                                                                                                                                                                                                                                                                                                                                                                                                                                                                                                                                                              <w:marRight w:val="0"/>
                                                                                                                                                                                                                                                                                                                                                                                                                                                                                                                                                                                                                                                                                                                                                                                                                                                                                                                                                                                                                                              <w:marTop w:val="0"/>
                                                                                                                                                                                                                                                                                                                                                                                                                                                                                                                                                                                                                                                                                                                                                                                                                                                                                                                                                                                                                                              <w:marBottom w:val="0"/>
                                                                                                                                                                                                                                                                                                                                                                                                                                                                                                                                                                                                                                                                                                                                                                                                                                                                                                                                                                                                                                              <w:divBdr>
                                                                                                                                                                                                                                                                                                                                                                                                                                                                                                                                                                                                                                                                                                                                                                                                                                                                                                                                                                                                                                                <w:top w:val="none" w:sz="0" w:space="0" w:color="auto"/>
                                                                                                                                                                                                                                                                                                                                                                                                                                                                                                                                                                                                                                                                                                                                                                                                                                                                                                                                                                                                                                                <w:left w:val="none" w:sz="0" w:space="0" w:color="auto"/>
                                                                                                                                                                                                                                                                                                                                                                                                                                                                                                                                                                                                                                                                                                                                                                                                                                                                                                                                                                                                                                                <w:bottom w:val="none" w:sz="0" w:space="0" w:color="auto"/>
                                                                                                                                                                                                                                                                                                                                                                                                                                                                                                                                                                                                                                                                                                                                                                                                                                                                                                                                                                                                                                                <w:right w:val="none" w:sz="0" w:space="0" w:color="auto"/>
                                                                                                                                                                                                                                                                                                                                                                                                                                                                                                                                                                                                                                                                                                                                                                                                                                                                                                                                                                                                                                              </w:divBdr>
                                                                                                                                                                                                                                                                                                                                                                                                                                                                                                                                                                                                                                                                                                                                                                                                                                                                                                                                                                                                                                              <w:divsChild>
                                                                                                                                                                                                                                                                                                                                                                                                                                                                                                                                                                                                                                                                                                                                                                                                                                                                                                                                                                                                                                                <w:div w:id="1366908076">
                                                                                                                                                                                                                                                                                                                                                                                                                                                                                                                                                                                                                                                                                                                                                                                                                                                                                                                                                                                                                                                  <w:marLeft w:val="0"/>
                                                                                                                                                                                                                                                                                                                                                                                                                                                                                                                                                                                                                                                                                                                                                                                                                                                                                                                                                                                                                                                  <w:marRight w:val="0"/>
                                                                                                                                                                                                                                                                                                                                                                                                                                                                                                                                                                                                                                                                                                                                                                                                                                                                                                                                                                                                                                                  <w:marTop w:val="0"/>
                                                                                                                                                                                                                                                                                                                                                                                                                                                                                                                                                                                                                                                                                                                                                                                                                                                                                                                                                                                                                                                  <w:marBottom w:val="0"/>
                                                                                                                                                                                                                                                                                                                                                                                                                                                                                                                                                                                                                                                                                                                                                                                                                                                                                                                                                                                                                                                  <w:divBdr>
                                                                                                                                                                                                                                                                                                                                                                                                                                                                                                                                                                                                                                                                                                                                                                                                                                                                                                                                                                                                                                                    <w:top w:val="none" w:sz="0" w:space="0" w:color="auto"/>
                                                                                                                                                                                                                                                                                                                                                                                                                                                                                                                                                                                                                                                                                                                                                                                                                                                                                                                                                                                                                                                    <w:left w:val="none" w:sz="0" w:space="0" w:color="auto"/>
                                                                                                                                                                                                                                                                                                                                                                                                                                                                                                                                                                                                                                                                                                                                                                                                                                                                                                                                                                                                                                                    <w:bottom w:val="none" w:sz="0" w:space="0" w:color="auto"/>
                                                                                                                                                                                                                                                                                                                                                                                                                                                                                                                                                                                                                                                                                                                                                                                                                                                                                                                                                                                                                                                    <w:right w:val="none" w:sz="0" w:space="0" w:color="auto"/>
                                                                                                                                                                                                                                                                                                                                                                                                                                                                                                                                                                                                                                                                                                                                                                                                                                                                                                                                                                                                                                                  </w:divBdr>
                                                                                                                                                                                                                                                                                                                                                                                                                                                                                                                                                                                                                                                                                                                                                                                                                                                                                                                                                                                                                                                  <w:divsChild>
                                                                                                                                                                                                                                                                                                                                                                                                                                                                                                                                                                                                                                                                                                                                                                                                                                                                                                                                                                                                                                                    <w:div w:id="739062627">
                                                                                                                                                                                                                                                                                                                                                                                                                                                                                                                                                                                                                                                                                                                                                                                                                                                                                                                                                                                                                                                      <w:marLeft w:val="0"/>
                                                                                                                                                                                                                                                                                                                                                                                                                                                                                                                                                                                                                                                                                                                                                                                                                                                                                                                                                                                                                                                      <w:marRight w:val="0"/>
                                                                                                                                                                                                                                                                                                                                                                                                                                                                                                                                                                                                                                                                                                                                                                                                                                                                                                                                                                                                                                                      <w:marTop w:val="0"/>
                                                                                                                                                                                                                                                                                                                                                                                                                                                                                                                                                                                                                                                                                                                                                                                                                                                                                                                                                                                                                                                      <w:marBottom w:val="0"/>
                                                                                                                                                                                                                                                                                                                                                                                                                                                                                                                                                                                                                                                                                                                                                                                                                                                                                                                                                                                                                                                      <w:divBdr>
                                                                                                                                                                                                                                                                                                                                                                                                                                                                                                                                                                                                                                                                                                                                                                                                                                                                                                                                                                                                                                                        <w:top w:val="none" w:sz="0" w:space="0" w:color="auto"/>
                                                                                                                                                                                                                                                                                                                                                                                                                                                                                                                                                                                                                                                                                                                                                                                                                                                                                                                                                                                                                                                        <w:left w:val="none" w:sz="0" w:space="0" w:color="auto"/>
                                                                                                                                                                                                                                                                                                                                                                                                                                                                                                                                                                                                                                                                                                                                                                                                                                                                                                                                                                                                                                                        <w:bottom w:val="none" w:sz="0" w:space="0" w:color="auto"/>
                                                                                                                                                                                                                                                                                                                                                                                                                                                                                                                                                                                                                                                                                                                                                                                                                                                                                                                                                                                                                                                        <w:right w:val="none" w:sz="0" w:space="0" w:color="auto"/>
                                                                                                                                                                                                                                                                                                                                                                                                                                                                                                                                                                                                                                                                                                                                                                                                                                                                                                                                                                                                                                                      </w:divBdr>
                                                                                                                                                                                                                                                                                                                                                                                                                                                                                                                                                                                                                                                                                                                                                                                                                                                                                                                                                                                                                                                      <w:divsChild>
                                                                                                                                                                                                                                                                                                                                                                                                                                                                                                                                                                                                                                                                                                                                                                                                                                                                                                                                                                                                                                                        <w:div w:id="1614939818">
                                                                                                                                                                                                                                                                                                                                                                                                                                                                                                                                                                                                                                                                                                                                                                                                                                                                                                                                                                                                                                                          <w:marLeft w:val="0"/>
                                                                                                                                                                                                                                                                                                                                                                                                                                                                                                                                                                                                                                                                                                                                                                                                                                                                                                                                                                                                                                                          <w:marRight w:val="0"/>
                                                                                                                                                                                                                                                                                                                                                                                                                                                                                                                                                                                                                                                                                                                                                                                                                                                                                                                                                                                                                                                          <w:marTop w:val="0"/>
                                                                                                                                                                                                                                                                                                                                                                                                                                                                                                                                                                                                                                                                                                                                                                                                                                                                                                                                                                                                                                                          <w:marBottom w:val="0"/>
                                                                                                                                                                                                                                                                                                                                                                                                                                                                                                                                                                                                                                                                                                                                                                                                                                                                                                                                                                                                                                                          <w:divBdr>
                                                                                                                                                                                                                                                                                                                                                                                                                                                                                                                                                                                                                                                                                                                                                                                                                                                                                                                                                                                                                                                            <w:top w:val="none" w:sz="0" w:space="0" w:color="auto"/>
                                                                                                                                                                                                                                                                                                                                                                                                                                                                                                                                                                                                                                                                                                                                                                                                                                                                                                                                                                                                                                                            <w:left w:val="none" w:sz="0" w:space="0" w:color="auto"/>
                                                                                                                                                                                                                                                                                                                                                                                                                                                                                                                                                                                                                                                                                                                                                                                                                                                                                                                                                                                                                                                            <w:bottom w:val="none" w:sz="0" w:space="0" w:color="auto"/>
                                                                                                                                                                                                                                                                                                                                                                                                                                                                                                                                                                                                                                                                                                                                                                                                                                                                                                                                                                                                                                                            <w:right w:val="none" w:sz="0" w:space="0" w:color="auto"/>
                                                                                                                                                                                                                                                                                                                                                                                                                                                                                                                                                                                                                                                                                                                                                                                                                                                                                                                                                                                                                                                          </w:divBdr>
                                                                                                                                                                                                                                                                                                                                                                                                                                                                                                                                                                                                                                                                                                                                                                                                                                                                                                                                                                                                                                                          <w:divsChild>
                                                                                                                                                                                                                                                                                                                                                                                                                                                                                                                                                                                                                                                                                                                                                                                                                                                                                                                                                                                                                                                            <w:div w:id="1429736455">
                                                                                                                                                                                                                                                                                                                                                                                                                                                                                                                                                                                                                                                                                                                                                                                                                                                                                                                                                                                                                                                              <w:marLeft w:val="0"/>
                                                                                                                                                                                                                                                                                                                                                                                                                                                                                                                                                                                                                                                                                                                                                                                                                                                                                                                                                                                                                                                              <w:marRight w:val="0"/>
                                                                                                                                                                                                                                                                                                                                                                                                                                                                                                                                                                                                                                                                                                                                                                                                                                                                                                                                                                                                                                                              <w:marTop w:val="0"/>
                                                                                                                                                                                                                                                                                                                                                                                                                                                                                                                                                                                                                                                                                                                                                                                                                                                                                                                                                                                                                                                              <w:marBottom w:val="0"/>
                                                                                                                                                                                                                                                                                                                                                                                                                                                                                                                                                                                                                                                                                                                                                                                                                                                                                                                                                                                                                                                              <w:divBdr>
                                                                                                                                                                                                                                                                                                                                                                                                                                                                                                                                                                                                                                                                                                                                                                                                                                                                                                                                                                                                                                                                <w:top w:val="none" w:sz="0" w:space="0" w:color="auto"/>
                                                                                                                                                                                                                                                                                                                                                                                                                                                                                                                                                                                                                                                                                                                                                                                                                                                                                                                                                                                                                                                                <w:left w:val="none" w:sz="0" w:space="0" w:color="auto"/>
                                                                                                                                                                                                                                                                                                                                                                                                                                                                                                                                                                                                                                                                                                                                                                                                                                                                                                                                                                                                                                                                <w:bottom w:val="none" w:sz="0" w:space="0" w:color="auto"/>
                                                                                                                                                                                                                                                                                                                                                                                                                                                                                                                                                                                                                                                                                                                                                                                                                                                                                                                                                                                                                                                                <w:right w:val="none" w:sz="0" w:space="0" w:color="auto"/>
                                                                                                                                                                                                                                                                                                                                                                                                                                                                                                                                                                                                                                                                                                                                                                                                                                                                                                                                                                                                                                                              </w:divBdr>
                                                                                                                                                                                                                                                                                                                                                                                                                                                                                                                                                                                                                                                                                                                                                                                                                                                                                                                                                                                                                                                              <w:divsChild>
                                                                                                                                                                                                                                                                                                                                                                                                                                                                                                                                                                                                                                                                                                                                                                                                                                                                                                                                                                                                                                                                <w:div w:id="1392463398">
                                                                                                                                                                                                                                                                                                                                                                                                                                                                                                                                                                                                                                                                                                                                                                                                                                                                                                                                                                                                                                                                  <w:marLeft w:val="0"/>
                                                                                                                                                                                                                                                                                                                                                                                                                                                                                                                                                                                                                                                                                                                                                                                                                                                                                                                                                                                                                                                                  <w:marRight w:val="0"/>
                                                                                                                                                                                                                                                                                                                                                                                                                                                                                                                                                                                                                                                                                                                                                                                                                                                                                                                                                                                                                                                                  <w:marTop w:val="0"/>
                                                                                                                                                                                                                                                                                                                                                                                                                                                                                                                                                                                                                                                                                                                                                                                                                                                                                                                                                                                                                                                                  <w:marBottom w:val="0"/>
                                                                                                                                                                                                                                                                                                                                                                                                                                                                                                                                                                                                                                                                                                                                                                                                                                                                                                                                                                                                                                                                  <w:divBdr>
                                                                                                                                                                                                                                                                                                                                                                                                                                                                                                                                                                                                                                                                                                                                                                                                                                                                                                                                                                                                                                                                    <w:top w:val="none" w:sz="0" w:space="0" w:color="auto"/>
                                                                                                                                                                                                                                                                                                                                                                                                                                                                                                                                                                                                                                                                                                                                                                                                                                                                                                                                                                                                                                                                    <w:left w:val="none" w:sz="0" w:space="0" w:color="auto"/>
                                                                                                                                                                                                                                                                                                                                                                                                                                                                                                                                                                                                                                                                                                                                                                                                                                                                                                                                                                                                                                                                    <w:bottom w:val="none" w:sz="0" w:space="0" w:color="auto"/>
                                                                                                                                                                                                                                                                                                                                                                                                                                                                                                                                                                                                                                                                                                                                                                                                                                                                                                                                                                                                                                                                    <w:right w:val="none" w:sz="0" w:space="0" w:color="auto"/>
                                                                                                                                                                                                                                                                                                                                                                                                                                                                                                                                                                                                                                                                                                                                                                                                                                                                                                                                                                                                                                                                  </w:divBdr>
                                                                                                                                                                                                                                                                                                                                                                                                                                                                                                                                                                                                                                                                                                                                                                                                                                                                                                                                                                                                                                                                  <w:divsChild>
                                                                                                                                                                                                                                                                                                                                                                                                                                                                                                                                                                                                                                                                                                                                                                                                                                                                                                                                                                                                                                                                    <w:div w:id="1673485229">
                                                                                                                                                                                                                                                                                                                                                                                                                                                                                                                                                                                                                                                                                                                                                                                                                                                                                                                                                                                                                                                                      <w:marLeft w:val="0"/>
                                                                                                                                                                                                                                                                                                                                                                                                                                                                                                                                                                                                                                                                                                                                                                                                                                                                                                                                                                                                                                                                      <w:marRight w:val="0"/>
                                                                                                                                                                                                                                                                                                                                                                                                                                                                                                                                                                                                                                                                                                                                                                                                                                                                                                                                                                                                                                                                      <w:marTop w:val="0"/>
                                                                                                                                                                                                                                                                                                                                                                                                                                                                                                                                                                                                                                                                                                                                                                                                                                                                                                                                                                                                                                                                      <w:marBottom w:val="0"/>
                                                                                                                                                                                                                                                                                                                                                                                                                                                                                                                                                                                                                                                                                                                                                                                                                                                                                                                                                                                                                                                                      <w:divBdr>
                                                                                                                                                                                                                                                                                                                                                                                                                                                                                                                                                                                                                                                                                                                                                                                                                                                                                                                                                                                                                                                                        <w:top w:val="none" w:sz="0" w:space="0" w:color="auto"/>
                                                                                                                                                                                                                                                                                                                                                                                                                                                                                                                                                                                                                                                                                                                                                                                                                                                                                                                                                                                                                                                                        <w:left w:val="none" w:sz="0" w:space="0" w:color="auto"/>
                                                                                                                                                                                                                                                                                                                                                                                                                                                                                                                                                                                                                                                                                                                                                                                                                                                                                                                                                                                                                                                                        <w:bottom w:val="none" w:sz="0" w:space="0" w:color="auto"/>
                                                                                                                                                                                                                                                                                                                                                                                                                                                                                                                                                                                                                                                                                                                                                                                                                                                                                                                                                                                                                                                                        <w:right w:val="none" w:sz="0" w:space="0" w:color="auto"/>
                                                                                                                                                                                                                                                                                                                                                                                                                                                                                                                                                                                                                                                                                                                                                                                                                                                                                                                                                                                                                                                                      </w:divBdr>
                                                                                                                                                                                                                                                                                                                                                                                                                                                                                                                                                                                                                                                                                                                                                                                                                                                                                                                                                                                                                                                                      <w:divsChild>
                                                                                                                                                                                                                                                                                                                                                                                                                                                                                                                                                                                                                                                                                                                                                                                                                                                                                                                                                                                                                                                                        <w:div w:id="411506543">
                                                                                                                                                                                                                                                                                                                                                                                                                                                                                                                                                                                                                                                                                                                                                                                                                                                                                                                                                                                                                                                                          <w:marLeft w:val="0"/>
                                                                                                                                                                                                                                                                                                                                                                                                                                                                                                                                                                                                                                                                                                                                                                                                                                                                                                                                                                                                                                                                          <w:marRight w:val="0"/>
                                                                                                                                                                                                                                                                                                                                                                                                                                                                                                                                                                                                                                                                                                                                                                                                                                                                                                                                                                                                                                                                          <w:marTop w:val="0"/>
                                                                                                                                                                                                                                                                                                                                                                                                                                                                                                                                                                                                                                                                                                                                                                                                                                                                                                                                                                                                                                                                          <w:marBottom w:val="0"/>
                                                                                                                                                                                                                                                                                                                                                                                                                                                                                                                                                                                                                                                                                                                                                                                                                                                                                                                                                                                                                                                                          <w:divBdr>
                                                                                                                                                                                                                                                                                                                                                                                                                                                                                                                                                                                                                                                                                                                                                                                                                                                                                                                                                                                                                                                                            <w:top w:val="none" w:sz="0" w:space="0" w:color="auto"/>
                                                                                                                                                                                                                                                                                                                                                                                                                                                                                                                                                                                                                                                                                                                                                                                                                                                                                                                                                                                                                                                                            <w:left w:val="none" w:sz="0" w:space="0" w:color="auto"/>
                                                                                                                                                                                                                                                                                                                                                                                                                                                                                                                                                                                                                                                                                                                                                                                                                                                                                                                                                                                                                                                                            <w:bottom w:val="none" w:sz="0" w:space="0" w:color="auto"/>
                                                                                                                                                                                                                                                                                                                                                                                                                                                                                                                                                                                                                                                                                                                                                                                                                                                                                                                                                                                                                                                                            <w:right w:val="none" w:sz="0" w:space="0" w:color="auto"/>
                                                                                                                                                                                                                                                                                                                                                                                                                                                                                                                                                                                                                                                                                                                                                                                                                                                                                                                                                                                                                                                                          </w:divBdr>
                                                                                                                                                                                                                                                                                                                                                                                                                                                                                                                                                                                                                                                                                                                                                                                                                                                                                                                                                                                                                                                                          <w:divsChild>
                                                                                                                                                                                                                                                                                                                                                                                                                                                                                                                                                                                                                                                                                                                                                                                                                                                                                                                                                                                                                                                                            <w:div w:id="1937983038">
                                                                                                                                                                                                                                                                                                                                                                                                                                                                                                                                                                                                                                                                                                                                                                                                                                                                                                                                                                                                                                                                              <w:marLeft w:val="0"/>
                                                                                                                                                                                                                                                                                                                                                                                                                                                                                                                                                                                                                                                                                                                                                                                                                                                                                                                                                                                                                                                                              <w:marRight w:val="0"/>
                                                                                                                                                                                                                                                                                                                                                                                                                                                                                                                                                                                                                                                                                                                                                                                                                                                                                                                                                                                                                                                                              <w:marTop w:val="0"/>
                                                                                                                                                                                                                                                                                                                                                                                                                                                                                                                                                                                                                                                                                                                                                                                                                                                                                                                                                                                                                                                                              <w:marBottom w:val="0"/>
                                                                                                                                                                                                                                                                                                                                                                                                                                                                                                                                                                                                                                                                                                                                                                                                                                                                                                                                                                                                                                                                              <w:divBdr>
                                                                                                                                                                                                                                                                                                                                                                                                                                                                                                                                                                                                                                                                                                                                                                                                                                                                                                                                                                                                                                                                                <w:top w:val="none" w:sz="0" w:space="0" w:color="auto"/>
                                                                                                                                                                                                                                                                                                                                                                                                                                                                                                                                                                                                                                                                                                                                                                                                                                                                                                                                                                                                                                                                                <w:left w:val="none" w:sz="0" w:space="0" w:color="auto"/>
                                                                                                                                                                                                                                                                                                                                                                                                                                                                                                                                                                                                                                                                                                                                                                                                                                                                                                                                                                                                                                                                                <w:bottom w:val="none" w:sz="0" w:space="0" w:color="auto"/>
                                                                                                                                                                                                                                                                                                                                                                                                                                                                                                                                                                                                                                                                                                                                                                                                                                                                                                                                                                                                                                                                                <w:right w:val="none" w:sz="0" w:space="0" w:color="auto"/>
                                                                                                                                                                                                                                                                                                                                                                                                                                                                                                                                                                                                                                                                                                                                                                                                                                                                                                                                                                                                                                                                              </w:divBdr>
                                                                                                                                                                                                                                                                                                                                                                                                                                                                                                                                                                                                                                                                                                                                                                                                                                                                                                                                                                                                                                                                              <w:divsChild>
                                                                                                                                                                                                                                                                                                                                                                                                                                                                                                                                                                                                                                                                                                                                                                                                                                                                                                                                                                                                                                                                                <w:div w:id="935404111">
                                                                                                                                                                                                                                                                                                                                                                                                                                                                                                                                                                                                                                                                                                                                                                                                                                                                                                                                                                                                                                                                                  <w:marLeft w:val="0"/>
                                                                                                                                                                                                                                                                                                                                                                                                                                                                                                                                                                                                                                                                                                                                                                                                                                                                                                                                                                                                                                                                                  <w:marRight w:val="0"/>
                                                                                                                                                                                                                                                                                                                                                                                                                                                                                                                                                                                                                                                                                                                                                                                                                                                                                                                                                                                                                                                                                  <w:marTop w:val="0"/>
                                                                                                                                                                                                                                                                                                                                                                                                                                                                                                                                                                                                                                                                                                                                                                                                                                                                                                                                                                                                                                                                                  <w:marBottom w:val="0"/>
                                                                                                                                                                                                                                                                                                                                                                                                                                                                                                                                                                                                                                                                                                                                                                                                                                                                                                                                                                                                                                                                                  <w:divBdr>
                                                                                                                                                                                                                                                                                                                                                                                                                                                                                                                                                                                                                                                                                                                                                                                                                                                                                                                                                                                                                                                                                    <w:top w:val="none" w:sz="0" w:space="0" w:color="auto"/>
                                                                                                                                                                                                                                                                                                                                                                                                                                                                                                                                                                                                                                                                                                                                                                                                                                                                                                                                                                                                                                                                                    <w:left w:val="none" w:sz="0" w:space="0" w:color="auto"/>
                                                                                                                                                                                                                                                                                                                                                                                                                                                                                                                                                                                                                                                                                                                                                                                                                                                                                                                                                                                                                                                                                    <w:bottom w:val="none" w:sz="0" w:space="0" w:color="auto"/>
                                                                                                                                                                                                                                                                                                                                                                                                                                                                                                                                                                                                                                                                                                                                                                                                                                                                                                                                                                                                                                                                                    <w:right w:val="none" w:sz="0" w:space="0" w:color="auto"/>
                                                                                                                                                                                                                                                                                                                                                                                                                                                                                                                                                                                                                                                                                                                                                                                                                                                                                                                                                                                                                                                                                  </w:divBdr>
                                                                                                                                                                                                                                                                                                                                                                                                                                                                                                                                                                                                                                                                                                                                                                                                                                                                                                                                                                                                                                                                                  <w:divsChild>
                                                                                                                                                                                                                                                                                                                                                                                                                                                                                                                                                                                                                                                                                                                                                                                                                                                                                                                                                                                                                                                                                    <w:div w:id="1946961744">
                                                                                                                                                                                                                                                                                                                                                                                                                                                                                                                                                                                                                                                                                                                                                                                                                                                                                                                                                                                                                                                                                      <w:marLeft w:val="0"/>
                                                                                                                                                                                                                                                                                                                                                                                                                                                                                                                                                                                                                                                                                                                                                                                                                                                                                                                                                                                                                                                                                      <w:marRight w:val="0"/>
                                                                                                                                                                                                                                                                                                                                                                                                                                                                                                                                                                                                                                                                                                                                                                                                                                                                                                                                                                                                                                                                                      <w:marTop w:val="0"/>
                                                                                                                                                                                                                                                                                                                                                                                                                                                                                                                                                                                                                                                                                                                                                                                                                                                                                                                                                                                                                                                                                      <w:marBottom w:val="0"/>
                                                                                                                                                                                                                                                                                                                                                                                                                                                                                                                                                                                                                                                                                                                                                                                                                                                                                                                                                                                                                                                                                      <w:divBdr>
                                                                                                                                                                                                                                                                                                                                                                                                                                                                                                                                                                                                                                                                                                                                                                                                                                                                                                                                                                                                                                                                                        <w:top w:val="none" w:sz="0" w:space="0" w:color="auto"/>
                                                                                                                                                                                                                                                                                                                                                                                                                                                                                                                                                                                                                                                                                                                                                                                                                                                                                                                                                                                                                                                                                        <w:left w:val="none" w:sz="0" w:space="0" w:color="auto"/>
                                                                                                                                                                                                                                                                                                                                                                                                                                                                                                                                                                                                                                                                                                                                                                                                                                                                                                                                                                                                                                                                                        <w:bottom w:val="none" w:sz="0" w:space="0" w:color="auto"/>
                                                                                                                                                                                                                                                                                                                                                                                                                                                                                                                                                                                                                                                                                                                                                                                                                                                                                                                                                                                                                                                                                        <w:right w:val="none" w:sz="0" w:space="0" w:color="auto"/>
                                                                                                                                                                                                                                                                                                                                                                                                                                                                                                                                                                                                                                                                                                                                                                                                                                                                                                                                                                                                                                                                                      </w:divBdr>
                                                                                                                                                                                                                                                                                                                                                                                                                                                                                                                                                                                                                                                                                                                                                                                                                                                                                                                                                                                                                                                                                      <w:divsChild>
                                                                                                                                                                                                                                                                                                                                                                                                                                                                                                                                                                                                                                                                                                                                                                                                                                                                                                                                                                                                                                                                                        <w:div w:id="2113747218">
                                                                                                                                                                                                                                                                                                                                                                                                                                                                                                                                                                                                                                                                                                                                                                                                                                                                                                                                                                                                                                                                                          <w:marLeft w:val="0"/>
                                                                                                                                                                                                                                                                                                                                                                                                                                                                                                                                                                                                                                                                                                                                                                                                                                                                                                                                                                                                                                                                                          <w:marRight w:val="0"/>
                                                                                                                                                                                                                                                                                                                                                                                                                                                                                                                                                                                                                                                                                                                                                                                                                                                                                                                                                                                                                                                                                          <w:marTop w:val="0"/>
                                                                                                                                                                                                                                                                                                                                                                                                                                                                                                                                                                                                                                                                                                                                                                                                                                                                                                                                                                                                                                                                                          <w:marBottom w:val="0"/>
                                                                                                                                                                                                                                                                                                                                                                                                                                                                                                                                                                                                                                                                                                                                                                                                                                                                                                                                                                                                                                                                                          <w:divBdr>
                                                                                                                                                                                                                                                                                                                                                                                                                                                                                                                                                                                                                                                                                                                                                                                                                                                                                                                                                                                                                                                                                            <w:top w:val="none" w:sz="0" w:space="0" w:color="auto"/>
                                                                                                                                                                                                                                                                                                                                                                                                                                                                                                                                                                                                                                                                                                                                                                                                                                                                                                                                                                                                                                                                                            <w:left w:val="none" w:sz="0" w:space="0" w:color="auto"/>
                                                                                                                                                                                                                                                                                                                                                                                                                                                                                                                                                                                                                                                                                                                                                                                                                                                                                                                                                                                                                                                                                            <w:bottom w:val="none" w:sz="0" w:space="0" w:color="auto"/>
                                                                                                                                                                                                                                                                                                                                                                                                                                                                                                                                                                                                                                                                                                                                                                                                                                                                                                                                                                                                                                                                                            <w:right w:val="none" w:sz="0" w:space="0" w:color="auto"/>
                                                                                                                                                                                                                                                                                                                                                                                                                                                                                                                                                                                                                                                                                                                                                                                                                                                                                                                                                                                                                                                                                          </w:divBdr>
                                                                                                                                                                                                                                                                                                                                                                                                                                                                                                                                                                                                                                                                                                                                                                                                                                                                                                                                                                                                                                                                                          <w:divsChild>
                                                                                                                                                                                                                                                                                                                                                                                                                                                                                                                                                                                                                                                                                                                                                                                                                                                                                                                                                                                                                                                                                            <w:div w:id="1886526621">
                                                                                                                                                                                                                                                                                                                                                                                                                                                                                                                                                                                                                                                                                                                                                                                                                                                                                                                                                                                                                                                                                              <w:marLeft w:val="0"/>
                                                                                                                                                                                                                                                                                                                                                                                                                                                                                                                                                                                                                                                                                                                                                                                                                                                                                                                                                                                                                                                                                              <w:marRight w:val="0"/>
                                                                                                                                                                                                                                                                                                                                                                                                                                                                                                                                                                                                                                                                                                                                                                                                                                                                                                                                                                                                                                                                                              <w:marTop w:val="0"/>
                                                                                                                                                                                                                                                                                                                                                                                                                                                                                                                                                                                                                                                                                                                                                                                                                                                                                                                                                                                                                                                                                              <w:marBottom w:val="0"/>
                                                                                                                                                                                                                                                                                                                                                                                                                                                                                                                                                                                                                                                                                                                                                                                                                                                                                                                                                                                                                                                                                              <w:divBdr>
                                                                                                                                                                                                                                                                                                                                                                                                                                                                                                                                                                                                                                                                                                                                                                                                                                                                                                                                                                                                                                                                                                <w:top w:val="none" w:sz="0" w:space="0" w:color="auto"/>
                                                                                                                                                                                                                                                                                                                                                                                                                                                                                                                                                                                                                                                                                                                                                                                                                                                                                                                                                                                                                                                                                                <w:left w:val="none" w:sz="0" w:space="0" w:color="auto"/>
                                                                                                                                                                                                                                                                                                                                                                                                                                                                                                                                                                                                                                                                                                                                                                                                                                                                                                                                                                                                                                                                                                <w:bottom w:val="none" w:sz="0" w:space="0" w:color="auto"/>
                                                                                                                                                                                                                                                                                                                                                                                                                                                                                                                                                                                                                                                                                                                                                                                                                                                                                                                                                                                                                                                                                                <w:right w:val="none" w:sz="0" w:space="0" w:color="auto"/>
                                                                                                                                                                                                                                                                                                                                                                                                                                                                                                                                                                                                                                                                                                                                                                                                                                                                                                                                                                                                                                                                                              </w:divBdr>
                                                                                                                                                                                                                                                                                                                                                                                                                                                                                                                                                                                                                                                                                                                                                                                                                                                                                                                                                                                                                                                                                              <w:divsChild>
                                                                                                                                                                                                                                                                                                                                                                                                                                                                                                                                                                                                                                                                                                                                                                                                                                                                                                                                                                                                                                                                                                <w:div w:id="2015957292">
                                                                                                                                                                                                                                                                                                                                                                                                                                                                                                                                                                                                                                                                                                                                                                                                                                                                                                                                                                                                                                                                                                  <w:marLeft w:val="0"/>
                                                                                                                                                                                                                                                                                                                                                                                                                                                                                                                                                                                                                                                                                                                                                                                                                                                                                                                                                                                                                                                                                                  <w:marRight w:val="0"/>
                                                                                                                                                                                                                                                                                                                                                                                                                                                                                                                                                                                                                                                                                                                                                                                                                                                                                                                                                                                                                                                                                                  <w:marTop w:val="0"/>
                                                                                                                                                                                                                                                                                                                                                                                                                                                                                                                                                                                                                                                                                                                                                                                                                                                                                                                                                                                                                                                                                                  <w:marBottom w:val="0"/>
                                                                                                                                                                                                                                                                                                                                                                                                                                                                                                                                                                                                                                                                                                                                                                                                                                                                                                                                                                                                                                                                                                  <w:divBdr>
                                                                                                                                                                                                                                                                                                                                                                                                                                                                                                                                                                                                                                                                                                                                                                                                                                                                                                                                                                                                                                                                                                    <w:top w:val="none" w:sz="0" w:space="0" w:color="auto"/>
                                                                                                                                                                                                                                                                                                                                                                                                                                                                                                                                                                                                                                                                                                                                                                                                                                                                                                                                                                                                                                                                                                    <w:left w:val="none" w:sz="0" w:space="0" w:color="auto"/>
                                                                                                                                                                                                                                                                                                                                                                                                                                                                                                                                                                                                                                                                                                                                                                                                                                                                                                                                                                                                                                                                                                    <w:bottom w:val="none" w:sz="0" w:space="0" w:color="auto"/>
                                                                                                                                                                                                                                                                                                                                                                                                                                                                                                                                                                                                                                                                                                                                                                                                                                                                                                                                                                                                                                                                                                    <w:right w:val="none" w:sz="0" w:space="0" w:color="auto"/>
                                                                                                                                                                                                                                                                                                                                                                                                                                                                                                                                                                                                                                                                                                                                                                                                                                                                                                                                                                                                                                                                                                  </w:divBdr>
                                                                                                                                                                                                                                                                                                                                                                                                                                                                                                                                                                                                                                                                                                                                                                                                                                                                                                                                                                                                                                                                                                  <w:divsChild>
                                                                                                                                                                                                                                                                                                                                                                                                                                                                                                                                                                                                                                                                                                                                                                                                                                                                                                                                                                                                                                                                                                    <w:div w:id="1239515087">
                                                                                                                                                                                                                                                                                                                                                                                                                                                                                                                                                                                                                                                                                                                                                                                                                                                                                                                                                                                                                                                                                                      <w:marLeft w:val="0"/>
                                                                                                                                                                                                                                                                                                                                                                                                                                                                                                                                                                                                                                                                                                                                                                                                                                                                                                                                                                                                                                                                                                      <w:marRight w:val="0"/>
                                                                                                                                                                                                                                                                                                                                                                                                                                                                                                                                                                                                                                                                                                                                                                                                                                                                                                                                                                                                                                                                                                      <w:marTop w:val="0"/>
                                                                                                                                                                                                                                                                                                                                                                                                                                                                                                                                                                                                                                                                                                                                                                                                                                                                                                                                                                                                                                                                                                      <w:marBottom w:val="0"/>
                                                                                                                                                                                                                                                                                                                                                                                                                                                                                                                                                                                                                                                                                                                                                                                                                                                                                                                                                                                                                                                                                                      <w:divBdr>
                                                                                                                                                                                                                                                                                                                                                                                                                                                                                                                                                                                                                                                                                                                                                                                                                                                                                                                                                                                                                                                                                                        <w:top w:val="none" w:sz="0" w:space="0" w:color="auto"/>
                                                                                                                                                                                                                                                                                                                                                                                                                                                                                                                                                                                                                                                                                                                                                                                                                                                                                                                                                                                                                                                                                                        <w:left w:val="none" w:sz="0" w:space="0" w:color="auto"/>
                                                                                                                                                                                                                                                                                                                                                                                                                                                                                                                                                                                                                                                                                                                                                                                                                                                                                                                                                                                                                                                                                                        <w:bottom w:val="none" w:sz="0" w:space="0" w:color="auto"/>
                                                                                                                                                                                                                                                                                                                                                                                                                                                                                                                                                                                                                                                                                                                                                                                                                                                                                                                                                                                                                                                                                                        <w:right w:val="none" w:sz="0" w:space="0" w:color="auto"/>
                                                                                                                                                                                                                                                                                                                                                                                                                                                                                                                                                                                                                                                                                                                                                                                                                                                                                                                                                                                                                                                                                                      </w:divBdr>
                                                                                                                                                                                                                                                                                                                                                                                                                                                                                                                                                                                                                                                                                                                                                                                                                                                                                                                                                                                                                                                                                                      <w:divsChild>
                                                                                                                                                                                                                                                                                                                                                                                                                                                                                                                                                                                                                                                                                                                                                                                                                                                                                                                                                                                                                                                                                                        <w:div w:id="18794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65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88548">
      <w:bodyDiv w:val="1"/>
      <w:marLeft w:val="0"/>
      <w:marRight w:val="0"/>
      <w:marTop w:val="0"/>
      <w:marBottom w:val="0"/>
      <w:divBdr>
        <w:top w:val="none" w:sz="0" w:space="0" w:color="auto"/>
        <w:left w:val="none" w:sz="0" w:space="0" w:color="auto"/>
        <w:bottom w:val="none" w:sz="0" w:space="0" w:color="auto"/>
        <w:right w:val="none" w:sz="0" w:space="0" w:color="auto"/>
      </w:divBdr>
    </w:div>
    <w:div w:id="1152063141">
      <w:bodyDiv w:val="1"/>
      <w:marLeft w:val="0"/>
      <w:marRight w:val="0"/>
      <w:marTop w:val="0"/>
      <w:marBottom w:val="0"/>
      <w:divBdr>
        <w:top w:val="none" w:sz="0" w:space="0" w:color="auto"/>
        <w:left w:val="none" w:sz="0" w:space="0" w:color="auto"/>
        <w:bottom w:val="none" w:sz="0" w:space="0" w:color="auto"/>
        <w:right w:val="none" w:sz="0" w:space="0" w:color="auto"/>
      </w:divBdr>
      <w:divsChild>
        <w:div w:id="56439743">
          <w:marLeft w:val="0"/>
          <w:marRight w:val="0"/>
          <w:marTop w:val="0"/>
          <w:marBottom w:val="0"/>
          <w:divBdr>
            <w:top w:val="none" w:sz="0" w:space="0" w:color="auto"/>
            <w:left w:val="none" w:sz="0" w:space="0" w:color="auto"/>
            <w:bottom w:val="none" w:sz="0" w:space="0" w:color="auto"/>
            <w:right w:val="none" w:sz="0" w:space="0" w:color="auto"/>
          </w:divBdr>
        </w:div>
        <w:div w:id="163131485">
          <w:marLeft w:val="0"/>
          <w:marRight w:val="0"/>
          <w:marTop w:val="0"/>
          <w:marBottom w:val="0"/>
          <w:divBdr>
            <w:top w:val="none" w:sz="0" w:space="0" w:color="auto"/>
            <w:left w:val="none" w:sz="0" w:space="0" w:color="auto"/>
            <w:bottom w:val="none" w:sz="0" w:space="0" w:color="auto"/>
            <w:right w:val="none" w:sz="0" w:space="0" w:color="auto"/>
          </w:divBdr>
        </w:div>
        <w:div w:id="271596222">
          <w:marLeft w:val="0"/>
          <w:marRight w:val="0"/>
          <w:marTop w:val="0"/>
          <w:marBottom w:val="0"/>
          <w:divBdr>
            <w:top w:val="none" w:sz="0" w:space="0" w:color="auto"/>
            <w:left w:val="none" w:sz="0" w:space="0" w:color="auto"/>
            <w:bottom w:val="none" w:sz="0" w:space="0" w:color="auto"/>
            <w:right w:val="none" w:sz="0" w:space="0" w:color="auto"/>
          </w:divBdr>
        </w:div>
        <w:div w:id="786654257">
          <w:marLeft w:val="0"/>
          <w:marRight w:val="0"/>
          <w:marTop w:val="0"/>
          <w:marBottom w:val="0"/>
          <w:divBdr>
            <w:top w:val="none" w:sz="0" w:space="0" w:color="auto"/>
            <w:left w:val="none" w:sz="0" w:space="0" w:color="auto"/>
            <w:bottom w:val="none" w:sz="0" w:space="0" w:color="auto"/>
            <w:right w:val="none" w:sz="0" w:space="0" w:color="auto"/>
          </w:divBdr>
        </w:div>
        <w:div w:id="1370062656">
          <w:marLeft w:val="0"/>
          <w:marRight w:val="0"/>
          <w:marTop w:val="0"/>
          <w:marBottom w:val="0"/>
          <w:divBdr>
            <w:top w:val="none" w:sz="0" w:space="0" w:color="auto"/>
            <w:left w:val="none" w:sz="0" w:space="0" w:color="auto"/>
            <w:bottom w:val="none" w:sz="0" w:space="0" w:color="auto"/>
            <w:right w:val="none" w:sz="0" w:space="0" w:color="auto"/>
          </w:divBdr>
        </w:div>
        <w:div w:id="1400522207">
          <w:marLeft w:val="0"/>
          <w:marRight w:val="0"/>
          <w:marTop w:val="0"/>
          <w:marBottom w:val="0"/>
          <w:divBdr>
            <w:top w:val="none" w:sz="0" w:space="0" w:color="auto"/>
            <w:left w:val="none" w:sz="0" w:space="0" w:color="auto"/>
            <w:bottom w:val="none" w:sz="0" w:space="0" w:color="auto"/>
            <w:right w:val="none" w:sz="0" w:space="0" w:color="auto"/>
          </w:divBdr>
        </w:div>
        <w:div w:id="1630353207">
          <w:marLeft w:val="0"/>
          <w:marRight w:val="0"/>
          <w:marTop w:val="0"/>
          <w:marBottom w:val="0"/>
          <w:divBdr>
            <w:top w:val="none" w:sz="0" w:space="0" w:color="auto"/>
            <w:left w:val="none" w:sz="0" w:space="0" w:color="auto"/>
            <w:bottom w:val="none" w:sz="0" w:space="0" w:color="auto"/>
            <w:right w:val="none" w:sz="0" w:space="0" w:color="auto"/>
          </w:divBdr>
        </w:div>
        <w:div w:id="165977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D68B9-45BE-4255-A5AF-8D0766355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29308</Words>
  <Characters>167056</Characters>
  <Application>Microsoft Office Word</Application>
  <DocSecurity>0</DocSecurity>
  <Lines>1392</Lines>
  <Paragraphs>391</Paragraphs>
  <ScaleCrop>false</ScaleCrop>
  <HeadingPairs>
    <vt:vector size="2" baseType="variant">
      <vt:variant>
        <vt:lpstr>Title</vt:lpstr>
      </vt:variant>
      <vt:variant>
        <vt:i4>1</vt:i4>
      </vt:variant>
    </vt:vector>
  </HeadingPairs>
  <TitlesOfParts>
    <vt:vector size="1" baseType="lpstr">
      <vt:lpstr>Quantifying and visualising divergence between pairs of phylogenetic trees: implications for phylogenetic reconstruction</vt:lpstr>
    </vt:vector>
  </TitlesOfParts>
  <Company>University of Cambridge</Company>
  <LinksUpToDate>false</LinksUpToDate>
  <CharactersWithSpaces>195973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and visualising divergence between pairs of phylogenetic trees: implications for phylogenetic reconstruction</dc:title>
  <dc:subject/>
  <dc:creator>Martin Smith</dc:creator>
  <cp:keywords/>
  <dc:description/>
  <cp:lastModifiedBy>Martin Smith</cp:lastModifiedBy>
  <cp:revision>4</cp:revision>
  <cp:lastPrinted>2016-04-13T08:38:00Z</cp:lastPrinted>
  <dcterms:created xsi:type="dcterms:W3CDTF">2018-12-07T10:36:00Z</dcterms:created>
  <dcterms:modified xsi:type="dcterms:W3CDTF">2018-12-07T10:38:00Z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http://www.zotero.org/styles/biology-letters</vt:lpwstr>
  </property>
  <property fmtid="{D5CDD505-2E9C-101B-9397-08002B2CF9AE}" pid="8" name="Mendeley Recent Style Name 2_1">
    <vt:lpwstr>Biology Letters</vt:lpwstr>
  </property>
  <property fmtid="{D5CDD505-2E9C-101B-9397-08002B2CF9AE}" pid="9" name="Mendeley Recent Style Id 3_1">
    <vt:lpwstr>http://www.zotero.org/styles/cell-numeric</vt:lpwstr>
  </property>
  <property fmtid="{D5CDD505-2E9C-101B-9397-08002B2CF9AE}" pid="10" name="Mendeley Recent Style Name 3_1">
    <vt:lpwstr>Cell journals (numeric)</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http://www.zotero.org/styles/custom-nerc</vt:lpwstr>
  </property>
  <property fmtid="{D5CDD505-2E9C-101B-9397-08002B2CF9AE}" pid="14" name="Mendeley Recent Style Name 5_1">
    <vt:lpwstr>Custom Brief - NERC</vt:lpwstr>
  </property>
  <property fmtid="{D5CDD505-2E9C-101B-9397-08002B2CF9AE}" pid="15" name="Mendeley Recent Style Id 6_1">
    <vt:lpwstr>http://www.zotero.org/styles/custom-brief-ukri</vt:lpwstr>
  </property>
  <property fmtid="{D5CDD505-2E9C-101B-9397-08002B2CF9AE}" pid="16" name="Mendeley Recent Style Name 6_1">
    <vt:lpwstr>Custom Brief - UKRI</vt:lpwstr>
  </property>
  <property fmtid="{D5CDD505-2E9C-101B-9397-08002B2CF9AE}" pid="17" name="Mendeley Recent Style Id 7_1">
    <vt:lpwstr>http://www.zotero.org/styles/journal-of-paleontology</vt:lpwstr>
  </property>
  <property fmtid="{D5CDD505-2E9C-101B-9397-08002B2CF9AE}" pid="18" name="Mendeley Recent Style Name 7_1">
    <vt:lpwstr>Journal of Paleontology</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http://www.zotero.org/styles/systematic-biology</vt:lpwstr>
  </property>
  <property fmtid="{D5CDD505-2E9C-101B-9397-08002B2CF9AE}" pid="22" name="Mendeley Recent Style Name 9_1">
    <vt:lpwstr>Systematic Biology</vt:lpwstr>
  </property>
  <property fmtid="{D5CDD505-2E9C-101B-9397-08002B2CF9AE}" pid="23" name="Mendeley Unique User Id_1">
    <vt:lpwstr>e4d70ed7-dba3-3ec6-851a-342ac2de82c0</vt:lpwstr>
  </property>
  <property fmtid="{D5CDD505-2E9C-101B-9397-08002B2CF9AE}" pid="24" name="Mendeley Citation Style_1">
    <vt:lpwstr>http://www.zotero.org/styles/biology-letters</vt:lpwstr>
  </property>
</Properties>
</file>